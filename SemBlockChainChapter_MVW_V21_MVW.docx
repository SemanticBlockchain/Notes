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5F37" w14:textId="77777777" w:rsidR="001C1A75" w:rsidRDefault="00855FA0" w:rsidP="00855FA0">
      <w:pPr>
        <w:pStyle w:val="Heading1"/>
        <w:jc w:val="center"/>
      </w:pPr>
      <w:r>
        <w:t>Semantic Blockchain</w:t>
      </w:r>
    </w:p>
    <w:p w14:paraId="05337FC6" w14:textId="77777777" w:rsidR="00855FA0" w:rsidRDefault="00855FA0" w:rsidP="00855FA0"/>
    <w:p w14:paraId="23B98AA6" w14:textId="77777777" w:rsidR="00855FA0" w:rsidRPr="00855FA0" w:rsidRDefault="00855FA0" w:rsidP="00855FA0"/>
    <w:p w14:paraId="2008D33B" w14:textId="77777777" w:rsidR="00FD184F" w:rsidRDefault="00855FA0" w:rsidP="00855FA0">
      <w:pPr>
        <w:pStyle w:val="Heading2"/>
        <w:numPr>
          <w:ilvl w:val="0"/>
          <w:numId w:val="2"/>
        </w:numPr>
      </w:pPr>
      <w:r>
        <w:t>Introduction</w:t>
      </w:r>
    </w:p>
    <w:p w14:paraId="0D9C3882" w14:textId="77777777" w:rsidR="00855FA0" w:rsidRDefault="00855FA0" w:rsidP="00855FA0"/>
    <w:p w14:paraId="3D307DF0" w14:textId="77777777" w:rsidR="00B85887" w:rsidRPr="003D3128" w:rsidRDefault="00855FA0" w:rsidP="00855FA0">
      <w:pPr>
        <w:rPr>
          <w:i/>
        </w:rPr>
      </w:pPr>
      <w:r w:rsidRPr="003D3128">
        <w:rPr>
          <w:i/>
        </w:rPr>
        <w:t xml:space="preserve">Semantic Blockchain </w:t>
      </w:r>
      <w:ins w:id="0" w:author="Pinar Emirdag Temelkuran" w:date="2017-09-02T12:54:00Z">
        <w:r w:rsidR="004C28A4">
          <w:rPr>
            <w:i/>
          </w:rPr>
          <w:t>as a name combines</w:t>
        </w:r>
      </w:ins>
      <w:del w:id="1" w:author="Pinar Emirdag Temelkuran" w:date="2017-09-02T12:54:00Z">
        <w:r w:rsidRPr="003D3128" w:rsidDel="004C28A4">
          <w:rPr>
            <w:i/>
          </w:rPr>
          <w:delText>is a name combining</w:delText>
        </w:r>
      </w:del>
      <w:r w:rsidRPr="003D3128">
        <w:rPr>
          <w:i/>
        </w:rPr>
        <w:t xml:space="preserve"> two of the hottest buzzwords of the 2010’s. To the casual observer this may look like hype breeding hype</w:t>
      </w:r>
      <w:r w:rsidR="008751CA" w:rsidRPr="003D3128">
        <w:rPr>
          <w:i/>
        </w:rPr>
        <w:t xml:space="preserve">. A deeper examination however reveals a very different picture. While the underlying topic areas “Semantic” and “Blockchain” have been evolving over centuries and decades respectively the meteoric rise of their importance as fields of study and practical application is neither accidental nor coincidental.  Both are different aspects of the monumental transformation our global society is undergoing as we move more and more social, political, </w:t>
      </w:r>
      <w:r w:rsidR="00937065" w:rsidRPr="003D3128">
        <w:rPr>
          <w:i/>
        </w:rPr>
        <w:t xml:space="preserve">legal, </w:t>
      </w:r>
      <w:r w:rsidR="008751CA" w:rsidRPr="003D3128">
        <w:rPr>
          <w:i/>
        </w:rPr>
        <w:t xml:space="preserve">economic and technical interactions </w:t>
      </w:r>
      <w:r w:rsidR="00937065" w:rsidRPr="003D3128">
        <w:rPr>
          <w:i/>
        </w:rPr>
        <w:t xml:space="preserve">and transactions </w:t>
      </w:r>
      <w:r w:rsidR="008751CA" w:rsidRPr="003D3128">
        <w:rPr>
          <w:i/>
        </w:rPr>
        <w:t xml:space="preserve">into new virtual, dematerialised forms underpinned by the capabilities </w:t>
      </w:r>
      <w:ins w:id="2" w:author="Pinar Emirdag Temelkuran" w:date="2017-09-02T12:55:00Z">
        <w:r w:rsidR="004C28A4">
          <w:rPr>
            <w:i/>
          </w:rPr>
          <w:t>o</w:t>
        </w:r>
      </w:ins>
      <w:del w:id="3" w:author="Pinar Emirdag Temelkuran" w:date="2017-09-02T12:55:00Z">
        <w:r w:rsidR="008751CA" w:rsidRPr="003D3128" w:rsidDel="004C28A4">
          <w:rPr>
            <w:i/>
          </w:rPr>
          <w:delText>i</w:delText>
        </w:r>
      </w:del>
      <w:r w:rsidR="008751CA" w:rsidRPr="003D3128">
        <w:rPr>
          <w:i/>
        </w:rPr>
        <w:t xml:space="preserve">f digital technology.  </w:t>
      </w:r>
      <w:r w:rsidR="00937065" w:rsidRPr="003D3128">
        <w:rPr>
          <w:i/>
        </w:rPr>
        <w:t xml:space="preserve">Almost all such interactions and transactions require the ability for participants to obtain two types of certainty: </w:t>
      </w:r>
      <w:r w:rsidR="00B85887" w:rsidRPr="003D3128">
        <w:rPr>
          <w:i/>
        </w:rPr>
        <w:t xml:space="preserve"> </w:t>
      </w:r>
      <w:r w:rsidR="00937065" w:rsidRPr="003D3128">
        <w:rPr>
          <w:i/>
        </w:rPr>
        <w:t xml:space="preserve">First </w:t>
      </w:r>
      <w:r w:rsidR="00B85887" w:rsidRPr="003D3128">
        <w:rPr>
          <w:i/>
        </w:rPr>
        <w:t xml:space="preserve">is </w:t>
      </w:r>
      <w:r w:rsidR="00937065" w:rsidRPr="003D3128">
        <w:rPr>
          <w:i/>
        </w:rPr>
        <w:t>the certainty that the meaning of key communications is the same for all participants at critica</w:t>
      </w:r>
      <w:r w:rsidR="00B85887" w:rsidRPr="003D3128">
        <w:rPr>
          <w:i/>
        </w:rPr>
        <w:t>l points during an interaction and that all critical elements of a transaction have the same meaning to all participants. The second certainty required is that there is certainty about whether and under what circumstances agreement has taken place between participants in an interaction or transaction. It is worth to consider each in turn.</w:t>
      </w:r>
      <w:ins w:id="4" w:author="Pinar Emirdag Temelkuran" w:date="2017-09-02T13:01:00Z">
        <w:r w:rsidR="004C28A4">
          <w:rPr>
            <w:i/>
          </w:rPr>
          <w:t xml:space="preserve"> </w:t>
        </w:r>
      </w:ins>
    </w:p>
    <w:p w14:paraId="085C2833" w14:textId="77777777" w:rsidR="00B85887" w:rsidRDefault="00B85887" w:rsidP="00855FA0"/>
    <w:p w14:paraId="527ECEFE" w14:textId="77777777" w:rsidR="00855FA0" w:rsidRPr="00855FA0" w:rsidRDefault="00855FA0" w:rsidP="00855FA0">
      <w:pPr>
        <w:pStyle w:val="Heading3"/>
      </w:pPr>
      <w:r>
        <w:t>1.1 The Need for Certainty of Meaning</w:t>
      </w:r>
    </w:p>
    <w:p w14:paraId="65D7D564" w14:textId="77777777" w:rsidR="00B85887" w:rsidRDefault="00B85887"/>
    <w:p w14:paraId="2422457B" w14:textId="77777777" w:rsidR="00B356E8" w:rsidRDefault="00B85887" w:rsidP="004A5DC5">
      <w:pPr>
        <w:autoSpaceDE w:val="0"/>
        <w:autoSpaceDN w:val="0"/>
        <w:adjustRightInd w:val="0"/>
        <w:spacing w:after="0" w:line="240" w:lineRule="auto"/>
        <w:rPr>
          <w:ins w:id="5" w:author="Pinar Emirdag Temelkuran" w:date="2017-09-02T13:03:00Z"/>
          <w:color w:val="000000"/>
          <w:shd w:val="clear" w:color="auto" w:fill="FFFFFF"/>
        </w:rPr>
      </w:pPr>
      <w:r>
        <w:t xml:space="preserve">The requirement for certainty of meaning is </w:t>
      </w:r>
      <w:r w:rsidR="00F1261F">
        <w:t xml:space="preserve">so </w:t>
      </w:r>
      <w:r>
        <w:t>intuitive and so fundamental that it is often taken for granted. Every type of social, political, legal, economic and technical interaction or transaction has informal and/or formal protocols for achieving certainty of meaning at critical points.</w:t>
      </w:r>
      <w:r w:rsidR="00F1261F">
        <w:t xml:space="preserve"> Often participants are not even fully aware of these protocols or how they work</w:t>
      </w:r>
      <w:r w:rsidR="00A40C0B">
        <w:t xml:space="preserve"> but this does in no way diminish their critical importance. </w:t>
      </w:r>
      <w:r w:rsidR="00F1261F">
        <w:t xml:space="preserve">As we create digital twins of existing interactions or transactions or even create entirely new digital interactions or transactions we need to re-engineer these protocols or create them from scratch. The term </w:t>
      </w:r>
      <w:r w:rsidR="00F1261F" w:rsidRPr="00F1261F">
        <w:rPr>
          <w:b/>
        </w:rPr>
        <w:t>semantics</w:t>
      </w:r>
      <w:r w:rsidR="00F1261F">
        <w:t xml:space="preserve"> as widely understood today refers to this process of creating of such digital protocols for getting certainty of meaning.</w:t>
      </w:r>
      <w:r w:rsidR="005744FD">
        <w:t xml:space="preserve"> The seminal  </w:t>
      </w:r>
      <w:r w:rsidR="005744FD" w:rsidRPr="005744FD">
        <w:rPr>
          <w:b/>
          <w:color w:val="000000"/>
          <w:shd w:val="clear" w:color="auto" w:fill="FFFFFF"/>
        </w:rPr>
        <w:t xml:space="preserve">[Berners-Lee et al 2001]  </w:t>
      </w:r>
      <w:r w:rsidR="005744FD">
        <w:rPr>
          <w:color w:val="000000"/>
          <w:shd w:val="clear" w:color="auto" w:fill="FFFFFF"/>
        </w:rPr>
        <w:t xml:space="preserve">article on the semantic web not </w:t>
      </w:r>
      <w:r w:rsidR="00A40C0B">
        <w:rPr>
          <w:color w:val="000000"/>
          <w:shd w:val="clear" w:color="auto" w:fill="FFFFFF"/>
        </w:rPr>
        <w:t>only sign</w:t>
      </w:r>
      <w:r w:rsidR="005744FD">
        <w:rPr>
          <w:color w:val="000000"/>
          <w:shd w:val="clear" w:color="auto" w:fill="FFFFFF"/>
        </w:rPr>
        <w:t xml:space="preserve">posted the rise of activity in this field also highlighted the fact that digital networks and the digital interactions and transaction they enable  can and must be supported by digital means for establishing certainty of meaning. Since then a new cottage industry has arisen around the creation of </w:t>
      </w:r>
      <w:r w:rsidR="00D90A9D">
        <w:rPr>
          <w:color w:val="000000"/>
          <w:shd w:val="clear" w:color="auto" w:fill="FFFFFF"/>
        </w:rPr>
        <w:t xml:space="preserve">digital ontologies and the theoretical insight, methods, notations and tools needed for their construction. The present book is just another sign of </w:t>
      </w:r>
      <w:commentRangeStart w:id="6"/>
      <w:r w:rsidR="00D90A9D">
        <w:rPr>
          <w:color w:val="000000"/>
          <w:shd w:val="clear" w:color="auto" w:fill="FFFFFF"/>
        </w:rPr>
        <w:t>this</w:t>
      </w:r>
      <w:commentRangeEnd w:id="6"/>
      <w:r w:rsidR="004C28A4">
        <w:rPr>
          <w:rStyle w:val="CommentReference"/>
        </w:rPr>
        <w:commentReference w:id="6"/>
      </w:r>
      <w:r w:rsidR="00D90A9D">
        <w:rPr>
          <w:color w:val="000000"/>
          <w:shd w:val="clear" w:color="auto" w:fill="FFFFFF"/>
        </w:rPr>
        <w:t xml:space="preserve">. </w:t>
      </w:r>
    </w:p>
    <w:p w14:paraId="51D04597" w14:textId="77777777" w:rsidR="004C28A4" w:rsidRDefault="004C28A4" w:rsidP="004A5DC5">
      <w:pPr>
        <w:autoSpaceDE w:val="0"/>
        <w:autoSpaceDN w:val="0"/>
        <w:adjustRightInd w:val="0"/>
        <w:spacing w:after="0" w:line="240" w:lineRule="auto"/>
        <w:rPr>
          <w:color w:val="000000"/>
          <w:shd w:val="clear" w:color="auto" w:fill="FFFFFF"/>
        </w:rPr>
      </w:pPr>
    </w:p>
    <w:p w14:paraId="3E0A9DC1" w14:textId="77777777" w:rsidR="004A5DC5" w:rsidRDefault="00A40C0B"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r>
        <w:rPr>
          <w:color w:val="000000"/>
          <w:shd w:val="clear" w:color="auto" w:fill="FFFFFF"/>
        </w:rPr>
        <w:t>It is worth considering though whether cert</w:t>
      </w:r>
      <w:r w:rsidR="00B356E8">
        <w:rPr>
          <w:color w:val="000000"/>
          <w:shd w:val="clear" w:color="auto" w:fill="FFFFFF"/>
        </w:rPr>
        <w:t>ai</w:t>
      </w:r>
      <w:r>
        <w:rPr>
          <w:color w:val="000000"/>
          <w:shd w:val="clear" w:color="auto" w:fill="FFFFFF"/>
        </w:rPr>
        <w:t xml:space="preserve">nty of meaning </w:t>
      </w:r>
      <w:r w:rsidR="00B356E8">
        <w:rPr>
          <w:color w:val="000000"/>
          <w:shd w:val="clear" w:color="auto" w:fill="FFFFFF"/>
        </w:rPr>
        <w:t xml:space="preserve">by itself </w:t>
      </w:r>
      <w:r>
        <w:rPr>
          <w:color w:val="000000"/>
          <w:shd w:val="clear" w:color="auto" w:fill="FFFFFF"/>
        </w:rPr>
        <w:t xml:space="preserve">is enough </w:t>
      </w:r>
      <w:r w:rsidR="00B356E8">
        <w:rPr>
          <w:color w:val="000000"/>
          <w:shd w:val="clear" w:color="auto" w:fill="FFFFFF"/>
        </w:rPr>
        <w:t>and would also mean participants have certainty of agreement.  An indicator that it may not be the case is that t</w:t>
      </w:r>
      <w:r w:rsidR="00D90A9D">
        <w:rPr>
          <w:color w:val="000000"/>
          <w:shd w:val="clear" w:color="auto" w:fill="FFFFFF"/>
        </w:rPr>
        <w:t xml:space="preserve">he combination of semantics with blockchain is more recent and research activity started to increase in the </w:t>
      </w:r>
      <w:r w:rsidR="00D90A9D" w:rsidRPr="00AF45F8">
        <w:rPr>
          <w:color w:val="000000"/>
          <w:shd w:val="clear" w:color="auto" w:fill="FFFFFF"/>
        </w:rPr>
        <w:t xml:space="preserve">early 2010’s.  </w:t>
      </w:r>
      <w:r w:rsidR="00AF45F8" w:rsidRPr="00AF45F8">
        <w:rPr>
          <w:rFonts w:cstheme="minorHAnsi"/>
          <w:b/>
          <w:color w:val="000000" w:themeColor="text1"/>
          <w:shd w:val="clear" w:color="auto" w:fill="FFFFFF"/>
        </w:rPr>
        <w:t>[Ugarte 2017]</w:t>
      </w:r>
      <w:r w:rsidR="00AF45F8" w:rsidRPr="00AF45F8">
        <w:rPr>
          <w:rFonts w:cstheme="minorHAnsi"/>
          <w:color w:val="000000" w:themeColor="text1"/>
          <w:shd w:val="clear" w:color="auto" w:fill="FFFFFF"/>
        </w:rPr>
        <w:t xml:space="preserve">  provides</w:t>
      </w:r>
      <w:r w:rsidR="00AF45F8">
        <w:rPr>
          <w:rFonts w:cstheme="minorHAnsi"/>
          <w:color w:val="000000" w:themeColor="text1"/>
          <w:shd w:val="clear" w:color="auto" w:fill="FFFFFF"/>
        </w:rPr>
        <w:t xml:space="preserve"> a</w:t>
      </w:r>
      <w:r w:rsidR="00AF45F8" w:rsidRPr="00AF45F8">
        <w:rPr>
          <w:rFonts w:cstheme="minorHAnsi"/>
          <w:color w:val="000000" w:themeColor="text1"/>
          <w:shd w:val="clear" w:color="auto" w:fill="FFFFFF"/>
        </w:rPr>
        <w:t xml:space="preserve"> great account of </w:t>
      </w:r>
      <w:ins w:id="7" w:author="Pinar Emirdag Temelkuran" w:date="2017-09-02T13:05:00Z">
        <w:r w:rsidR="004C28A4">
          <w:rPr>
            <w:rFonts w:cstheme="minorHAnsi"/>
            <w:color w:val="000000" w:themeColor="text1"/>
            <w:shd w:val="clear" w:color="auto" w:fill="FFFFFF"/>
          </w:rPr>
          <w:t>s</w:t>
        </w:r>
      </w:ins>
      <w:del w:id="8" w:author="Pinar Emirdag Temelkuran" w:date="2017-09-02T13:05:00Z">
        <w:r w:rsidR="00AF45F8" w:rsidDel="004C28A4">
          <w:rPr>
            <w:rFonts w:cstheme="minorHAnsi"/>
            <w:color w:val="000000" w:themeColor="text1"/>
            <w:shd w:val="clear" w:color="auto" w:fill="FFFFFF"/>
          </w:rPr>
          <w:delText xml:space="preserve"> s</w:delText>
        </w:r>
      </w:del>
      <w:r w:rsidR="00AF45F8">
        <w:rPr>
          <w:rFonts w:cstheme="minorHAnsi"/>
          <w:color w:val="000000" w:themeColor="text1"/>
          <w:shd w:val="clear" w:color="auto" w:fill="FFFFFF"/>
        </w:rPr>
        <w:t xml:space="preserve">ome of this early research as well as details on </w:t>
      </w:r>
      <w:r w:rsidR="00AF45F8" w:rsidRPr="00AF45F8">
        <w:rPr>
          <w:rFonts w:cstheme="minorHAnsi"/>
          <w:color w:val="000000" w:themeColor="text1"/>
          <w:shd w:val="clear" w:color="auto" w:fill="FFFFFF"/>
        </w:rPr>
        <w:t xml:space="preserve">how semantic web concepts like linked data and digital ontologies based on OWL can and have been applied to financial and other commercial interactions </w:t>
      </w:r>
      <w:r w:rsidR="00AF45F8">
        <w:rPr>
          <w:rFonts w:cstheme="minorHAnsi"/>
          <w:color w:val="000000" w:themeColor="text1"/>
          <w:shd w:val="clear" w:color="auto" w:fill="FFFFFF"/>
        </w:rPr>
        <w:t>and transactions in combination with block chain technologies such as Bitcoin and Ethereum</w:t>
      </w:r>
      <w:r w:rsidR="00067666">
        <w:rPr>
          <w:rFonts w:cstheme="minorHAnsi"/>
          <w:color w:val="000000" w:themeColor="text1"/>
          <w:shd w:val="clear" w:color="auto" w:fill="FFFFFF"/>
        </w:rPr>
        <w:t xml:space="preserve">. </w:t>
      </w:r>
      <w:r w:rsidR="00B356E8">
        <w:rPr>
          <w:rFonts w:cstheme="minorHAnsi"/>
          <w:color w:val="000000" w:themeColor="text1"/>
          <w:shd w:val="clear" w:color="auto" w:fill="FFFFFF"/>
        </w:rPr>
        <w:t>Indeed r</w:t>
      </w:r>
      <w:r w:rsidR="00067666">
        <w:rPr>
          <w:color w:val="000000"/>
          <w:shd w:val="clear" w:color="auto" w:fill="FFFFFF"/>
        </w:rPr>
        <w:t xml:space="preserve">eferring </w:t>
      </w:r>
      <w:proofErr w:type="gramStart"/>
      <w:r w:rsidR="00067666">
        <w:rPr>
          <w:color w:val="000000"/>
          <w:shd w:val="clear" w:color="auto" w:fill="FFFFFF"/>
        </w:rPr>
        <w:t xml:space="preserve">to </w:t>
      </w:r>
      <w:r w:rsidR="00067666">
        <w:rPr>
          <w:rFonts w:cstheme="minorHAnsi"/>
          <w:color w:val="000000" w:themeColor="text1"/>
          <w:shd w:val="clear" w:color="auto" w:fill="FFFFFF"/>
        </w:rPr>
        <w:t xml:space="preserve"> </w:t>
      </w:r>
      <w:r w:rsidR="00067666" w:rsidRPr="005744FD">
        <w:rPr>
          <w:b/>
          <w:color w:val="000000"/>
          <w:shd w:val="clear" w:color="auto" w:fill="FFFFFF"/>
        </w:rPr>
        <w:t>[</w:t>
      </w:r>
      <w:proofErr w:type="gramEnd"/>
      <w:r w:rsidR="00067666" w:rsidRPr="005744FD">
        <w:rPr>
          <w:b/>
          <w:color w:val="000000"/>
          <w:shd w:val="clear" w:color="auto" w:fill="FFFFFF"/>
        </w:rPr>
        <w:t xml:space="preserve">Berners-Lee et al </w:t>
      </w:r>
      <w:r w:rsidR="00067666" w:rsidRPr="005744FD">
        <w:rPr>
          <w:b/>
          <w:color w:val="000000"/>
          <w:shd w:val="clear" w:color="auto" w:fill="FFFFFF"/>
        </w:rPr>
        <w:lastRenderedPageBreak/>
        <w:t>200</w:t>
      </w:r>
      <w:r w:rsidR="00067666">
        <w:rPr>
          <w:b/>
          <w:color w:val="000000"/>
          <w:shd w:val="clear" w:color="auto" w:fill="FFFFFF"/>
        </w:rPr>
        <w:t>6</w:t>
      </w:r>
      <w:r w:rsidR="00067666" w:rsidRPr="005744FD">
        <w:rPr>
          <w:b/>
          <w:color w:val="000000"/>
          <w:shd w:val="clear" w:color="auto" w:fill="FFFFFF"/>
        </w:rPr>
        <w:t xml:space="preserve">]  </w:t>
      </w:r>
      <w:r w:rsidR="00067666" w:rsidRPr="00067666">
        <w:rPr>
          <w:color w:val="000000"/>
          <w:shd w:val="clear" w:color="auto" w:fill="FFFFFF"/>
        </w:rPr>
        <w:t xml:space="preserve">Ugarte </w:t>
      </w:r>
      <w:r w:rsidR="003F5698" w:rsidRPr="003F5698">
        <w:rPr>
          <w:rFonts w:cstheme="minorHAnsi"/>
          <w:b/>
          <w:color w:val="000000" w:themeColor="text1"/>
          <w:shd w:val="clear" w:color="auto" w:fill="FFFFFF"/>
        </w:rPr>
        <w:t>[Ugarte 2017, p1]</w:t>
      </w:r>
      <w:r w:rsidR="003F5698" w:rsidRPr="00AF45F8">
        <w:rPr>
          <w:rFonts w:cstheme="minorHAnsi"/>
          <w:color w:val="000000" w:themeColor="text1"/>
          <w:shd w:val="clear" w:color="auto" w:fill="FFFFFF"/>
        </w:rPr>
        <w:t xml:space="preserve">  </w:t>
      </w:r>
      <w:r w:rsidR="00067666">
        <w:rPr>
          <w:color w:val="000000"/>
          <w:shd w:val="clear" w:color="auto" w:fill="FFFFFF"/>
        </w:rPr>
        <w:t xml:space="preserve">points out that from the 2005 onwards there was a realisation that semantics alone was not the answer. </w:t>
      </w:r>
      <w:r w:rsidR="004A5DC5">
        <w:rPr>
          <w:color w:val="000000"/>
          <w:shd w:val="clear" w:color="auto" w:fill="FFFFFF"/>
        </w:rPr>
        <w:t xml:space="preserve"> </w:t>
      </w:r>
      <w:r w:rsidR="004A5DC5" w:rsidRPr="004A5DC5">
        <w:rPr>
          <w:rFonts w:ascii="NimbusRomNo9L-ReguItal" w:hAnsi="NimbusRomNo9L-ReguItal" w:cs="NimbusRomNo9L-ReguItal"/>
          <w:color w:val="000000" w:themeColor="text1"/>
          <w:sz w:val="20"/>
          <w:szCs w:val="20"/>
        </w:rPr>
        <w:t>In the article referred</w:t>
      </w:r>
      <w:r w:rsidR="004A5DC5">
        <w:rPr>
          <w:rFonts w:ascii="NimbusRomNo9L-ReguItal" w:hAnsi="NimbusRomNo9L-ReguItal" w:cs="NimbusRomNo9L-ReguItal"/>
          <w:color w:val="000000" w:themeColor="text1"/>
          <w:sz w:val="20"/>
          <w:szCs w:val="20"/>
        </w:rPr>
        <w:t xml:space="preserve"> to</w:t>
      </w:r>
      <w:r>
        <w:rPr>
          <w:rFonts w:ascii="NimbusRomNo9L-ReguItal" w:hAnsi="NimbusRomNo9L-ReguItal" w:cs="NimbusRomNo9L-ReguItal"/>
          <w:color w:val="000000" w:themeColor="text1"/>
          <w:sz w:val="20"/>
          <w:szCs w:val="20"/>
        </w:rPr>
        <w:t>,</w:t>
      </w:r>
      <w:r w:rsidR="004A5DC5">
        <w:rPr>
          <w:rFonts w:ascii="NimbusRomNo9L-ReguItal" w:hAnsi="NimbusRomNo9L-ReguItal" w:cs="NimbusRomNo9L-ReguItal"/>
          <w:color w:val="000000" w:themeColor="text1"/>
          <w:sz w:val="20"/>
          <w:szCs w:val="20"/>
        </w:rPr>
        <w:t xml:space="preserve"> Tim Berners Le</w:t>
      </w:r>
      <w:r w:rsidR="004A5DC5" w:rsidRPr="004A5DC5">
        <w:rPr>
          <w:rFonts w:ascii="NimbusRomNo9L-ReguItal" w:hAnsi="NimbusRomNo9L-ReguItal" w:cs="NimbusRomNo9L-ReguItal"/>
          <w:color w:val="000000" w:themeColor="text1"/>
          <w:sz w:val="20"/>
          <w:szCs w:val="20"/>
        </w:rPr>
        <w:t xml:space="preserve">e sets out his vision: </w:t>
      </w:r>
    </w:p>
    <w:p w14:paraId="3852BE2B" w14:textId="77777777" w:rsidR="004A5DC5" w:rsidRDefault="004A5DC5" w:rsidP="004A5DC5">
      <w:pPr>
        <w:autoSpaceDE w:val="0"/>
        <w:autoSpaceDN w:val="0"/>
        <w:adjustRightInd w:val="0"/>
        <w:spacing w:after="0" w:line="240" w:lineRule="auto"/>
        <w:rPr>
          <w:rFonts w:ascii="NimbusRomNo9L-ReguItal" w:hAnsi="NimbusRomNo9L-ReguItal" w:cs="NimbusRomNo9L-ReguItal"/>
          <w:color w:val="000000" w:themeColor="text1"/>
          <w:sz w:val="20"/>
          <w:szCs w:val="20"/>
        </w:rPr>
      </w:pPr>
    </w:p>
    <w:p w14:paraId="59565548"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r w:rsidRPr="004A5DC5">
        <w:rPr>
          <w:rFonts w:ascii="NimbusRomNo9L-ReguItal" w:hAnsi="NimbusRomNo9L-ReguItal" w:cs="NimbusRomNo9L-ReguItal"/>
          <w:i/>
          <w:color w:val="000000" w:themeColor="text1"/>
          <w:sz w:val="20"/>
          <w:szCs w:val="20"/>
        </w:rPr>
        <w:t xml:space="preserve">“.I have a dream for the Web [in which computers] become capable of </w:t>
      </w:r>
      <w:r w:rsidR="00A40C0B" w:rsidRPr="004A5DC5">
        <w:rPr>
          <w:rFonts w:ascii="NimbusRomNo9L-ReguItal" w:hAnsi="NimbusRomNo9L-ReguItal" w:cs="NimbusRomNo9L-ReguItal"/>
          <w:i/>
          <w:color w:val="000000" w:themeColor="text1"/>
          <w:sz w:val="20"/>
          <w:szCs w:val="20"/>
        </w:rPr>
        <w:t>analysing</w:t>
      </w:r>
      <w:r w:rsidRPr="004A5DC5">
        <w:rPr>
          <w:rFonts w:ascii="NimbusRomNo9L-ReguItal" w:hAnsi="NimbusRomNo9L-ReguItal" w:cs="NimbusRomNo9L-ReguItal"/>
          <w:i/>
          <w:color w:val="000000" w:themeColor="text1"/>
          <w:sz w:val="20"/>
          <w:szCs w:val="20"/>
        </w:rPr>
        <w:t xml:space="preserve"> all the data on the Web: the content,</w:t>
      </w:r>
      <w:r w:rsidR="00A40C0B">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links, and transactions between people and computers. A ‘Semantic Web’, which should make this possible, has yet to emerge, but when it does, the day-to-day mechanisms of trade, bureaucracy and our daily lives will be handled by machines talking to machines. The ‘intelligent agents’ people</w:t>
      </w:r>
      <w:r>
        <w:rPr>
          <w:rFonts w:ascii="NimbusRomNo9L-ReguItal" w:hAnsi="NimbusRomNo9L-ReguItal" w:cs="NimbusRomNo9L-ReguItal"/>
          <w:i/>
          <w:color w:val="000000" w:themeColor="text1"/>
          <w:sz w:val="20"/>
          <w:szCs w:val="20"/>
        </w:rPr>
        <w:t xml:space="preserve"> </w:t>
      </w:r>
      <w:r w:rsidRPr="004A5DC5">
        <w:rPr>
          <w:rFonts w:ascii="NimbusRomNo9L-ReguItal" w:hAnsi="NimbusRomNo9L-ReguItal" w:cs="NimbusRomNo9L-ReguItal"/>
          <w:i/>
          <w:color w:val="000000" w:themeColor="text1"/>
          <w:sz w:val="20"/>
          <w:szCs w:val="20"/>
        </w:rPr>
        <w:t>have touted for ages will finally materialize...”</w:t>
      </w:r>
      <w:r>
        <w:rPr>
          <w:rFonts w:ascii="NimbusRomNo9L-ReguItal" w:hAnsi="NimbusRomNo9L-ReguItal" w:cs="NimbusRomNo9L-ReguItal"/>
          <w:i/>
          <w:color w:val="000000" w:themeColor="text1"/>
          <w:sz w:val="20"/>
          <w:szCs w:val="20"/>
        </w:rPr>
        <w:t xml:space="preserve"> </w:t>
      </w:r>
    </w:p>
    <w:p w14:paraId="601286F1" w14:textId="77777777" w:rsidR="004A5DC5" w:rsidRDefault="004A5DC5" w:rsidP="004A5DC5">
      <w:pPr>
        <w:autoSpaceDE w:val="0"/>
        <w:autoSpaceDN w:val="0"/>
        <w:adjustRightInd w:val="0"/>
        <w:spacing w:after="0" w:line="240" w:lineRule="auto"/>
        <w:rPr>
          <w:rFonts w:ascii="NimbusRomNo9L-ReguItal" w:hAnsi="NimbusRomNo9L-ReguItal" w:cs="NimbusRomNo9L-ReguItal"/>
          <w:i/>
          <w:color w:val="000000" w:themeColor="text1"/>
          <w:sz w:val="20"/>
          <w:szCs w:val="20"/>
        </w:rPr>
      </w:pPr>
    </w:p>
    <w:p w14:paraId="41CFB8F2" w14:textId="77777777" w:rsidR="00855FA0" w:rsidRPr="004A5DC5" w:rsidRDefault="00A40C0B" w:rsidP="004A5DC5">
      <w:pPr>
        <w:autoSpaceDE w:val="0"/>
        <w:autoSpaceDN w:val="0"/>
        <w:adjustRightInd w:val="0"/>
        <w:spacing w:after="0" w:line="240" w:lineRule="auto"/>
      </w:pPr>
      <w:r>
        <w:rPr>
          <w:rFonts w:ascii="NimbusRomNo9L-ReguItal" w:hAnsi="NimbusRomNo9L-ReguItal" w:cs="NimbusRomNo9L-ReguItal"/>
          <w:color w:val="000000" w:themeColor="text1"/>
          <w:sz w:val="20"/>
          <w:szCs w:val="20"/>
        </w:rPr>
        <w:t xml:space="preserve">Semantics and digital ontologies are the way to allow machines to obtain certainty of meaning in interactions and transactions. </w:t>
      </w:r>
      <w:r w:rsidR="004A5DC5" w:rsidRPr="004A5DC5">
        <w:rPr>
          <w:rFonts w:ascii="NimbusRomNo9L-ReguItal" w:hAnsi="NimbusRomNo9L-ReguItal" w:cs="NimbusRomNo9L-ReguItal"/>
          <w:color w:val="000000" w:themeColor="text1"/>
          <w:sz w:val="20"/>
          <w:szCs w:val="20"/>
        </w:rPr>
        <w:t>Both Ugar</w:t>
      </w:r>
      <w:r w:rsidR="004A5DC5">
        <w:rPr>
          <w:rFonts w:ascii="NimbusRomNo9L-ReguItal" w:hAnsi="NimbusRomNo9L-ReguItal" w:cs="NimbusRomNo9L-ReguItal"/>
          <w:color w:val="000000" w:themeColor="text1"/>
          <w:sz w:val="20"/>
          <w:szCs w:val="20"/>
        </w:rPr>
        <w:t xml:space="preserve">te and Tim Berners Lee </w:t>
      </w:r>
      <w:r w:rsidR="004A5DC5" w:rsidRPr="004A5DC5">
        <w:rPr>
          <w:rFonts w:ascii="NimbusRomNo9L-ReguItal" w:hAnsi="NimbusRomNo9L-ReguItal" w:cs="NimbusRomNo9L-ReguItal"/>
          <w:color w:val="000000" w:themeColor="text1"/>
          <w:sz w:val="20"/>
          <w:szCs w:val="20"/>
        </w:rPr>
        <w:t>make it clear that as we move to a digital world c</w:t>
      </w:r>
      <w:r w:rsidR="003D3128" w:rsidRPr="004A5DC5">
        <w:rPr>
          <w:color w:val="000000"/>
          <w:shd w:val="clear" w:color="auto" w:fill="FFFFFF"/>
        </w:rPr>
        <w:t xml:space="preserve">ertainty of meaning </w:t>
      </w:r>
      <w:r w:rsidR="004A5DC5" w:rsidRPr="004A5DC5">
        <w:rPr>
          <w:color w:val="000000"/>
          <w:shd w:val="clear" w:color="auto" w:fill="FFFFFF"/>
        </w:rPr>
        <w:t>in a digital context also requires</w:t>
      </w:r>
      <w:r w:rsidR="003D3128" w:rsidRPr="004A5DC5">
        <w:rPr>
          <w:color w:val="000000"/>
          <w:shd w:val="clear" w:color="auto" w:fill="FFFFFF"/>
        </w:rPr>
        <w:t xml:space="preserve"> </w:t>
      </w:r>
      <w:r w:rsidR="00B356E8">
        <w:rPr>
          <w:color w:val="000000"/>
          <w:shd w:val="clear" w:color="auto" w:fill="FFFFFF"/>
        </w:rPr>
        <w:t xml:space="preserve">in addition </w:t>
      </w:r>
      <w:r w:rsidR="003D3128" w:rsidRPr="004A5DC5">
        <w:rPr>
          <w:color w:val="000000"/>
          <w:shd w:val="clear" w:color="auto" w:fill="FFFFFF"/>
        </w:rPr>
        <w:t>certainty of agreement</w:t>
      </w:r>
      <w:r w:rsidR="004A5DC5" w:rsidRPr="004A5DC5">
        <w:rPr>
          <w:color w:val="000000"/>
          <w:shd w:val="clear" w:color="auto" w:fill="FFFFFF"/>
        </w:rPr>
        <w:t xml:space="preserve"> in a digital context. </w:t>
      </w:r>
      <w:r w:rsidR="00B356E8">
        <w:rPr>
          <w:color w:val="000000"/>
          <w:shd w:val="clear" w:color="auto" w:fill="FFFFFF"/>
        </w:rPr>
        <w:t xml:space="preserve">Before we examine semantics and how it helps machines determine </w:t>
      </w:r>
      <w:r w:rsidR="00B356E8" w:rsidRPr="004A5DC5">
        <w:rPr>
          <w:rFonts w:ascii="NimbusRomNo9L-ReguItal" w:hAnsi="NimbusRomNo9L-ReguItal" w:cs="NimbusRomNo9L-ReguItal"/>
          <w:color w:val="000000" w:themeColor="text1"/>
          <w:sz w:val="20"/>
          <w:szCs w:val="20"/>
        </w:rPr>
        <w:t>c</w:t>
      </w:r>
      <w:r w:rsidR="00B356E8" w:rsidRPr="004A5DC5">
        <w:rPr>
          <w:color w:val="000000"/>
          <w:shd w:val="clear" w:color="auto" w:fill="FFFFFF"/>
        </w:rPr>
        <w:t>ertainty of meaning</w:t>
      </w:r>
      <w:r w:rsidR="00B356E8">
        <w:rPr>
          <w:color w:val="000000"/>
          <w:shd w:val="clear" w:color="auto" w:fill="FFFFFF"/>
        </w:rPr>
        <w:t xml:space="preserve"> we therefore need to examine the need for </w:t>
      </w:r>
      <w:r w:rsidR="00B356E8" w:rsidRPr="004A5DC5">
        <w:rPr>
          <w:color w:val="000000"/>
          <w:shd w:val="clear" w:color="auto" w:fill="FFFFFF"/>
        </w:rPr>
        <w:t>certainty of agreement</w:t>
      </w:r>
    </w:p>
    <w:p w14:paraId="58F6FD3F" w14:textId="77777777" w:rsidR="00855FA0" w:rsidRDefault="00855FA0" w:rsidP="00855FA0"/>
    <w:p w14:paraId="165E31DB" w14:textId="77777777" w:rsidR="00855FA0" w:rsidRPr="00855FA0" w:rsidRDefault="00855FA0" w:rsidP="00855FA0">
      <w:pPr>
        <w:pStyle w:val="Heading3"/>
      </w:pPr>
      <w:r>
        <w:t xml:space="preserve">1.1 The Need for Certainty of </w:t>
      </w:r>
      <w:r w:rsidR="00937065">
        <w:t>Agreement</w:t>
      </w:r>
    </w:p>
    <w:p w14:paraId="36AB5B7A" w14:textId="77777777" w:rsidR="00855FA0" w:rsidRDefault="00855FA0"/>
    <w:p w14:paraId="66E124A5" w14:textId="77777777" w:rsidR="00401BAE" w:rsidRDefault="00B356E8" w:rsidP="00855FA0">
      <w:pPr>
        <w:rPr>
          <w:rFonts w:cstheme="minorHAnsi"/>
        </w:rPr>
      </w:pPr>
      <w:r>
        <w:t>At an intuitive level it is clear that two participants to a disputed transaction may very well have agreed on the precise meaning of ev</w:t>
      </w:r>
      <w:r w:rsidR="00244E23">
        <w:t>ery aspect of the transaction. It could even be that both parties have clear digital evidence that the precise meaning of each and every aspect of the transaction was shared by both of them. But even in that case further evidence is required to ascertain that they both intended and in fact did enter into an agreement on the transaction in question. In other words, agreement is a process, separate and distinct from the meaning of a transaction or the meaning of individual communications in an interaction.  A transaction including any form of contract only becomes significant if certain protocols are followed in the interaction between the parties concerned. Certainty of meaning w</w:t>
      </w:r>
      <w:r w:rsidR="00E330B5">
        <w:t>.</w:t>
      </w:r>
      <w:r w:rsidR="00244E23">
        <w:t>r</w:t>
      </w:r>
      <w:r w:rsidR="00E330B5">
        <w:t>.</w:t>
      </w:r>
      <w:r w:rsidR="00244E23">
        <w:t xml:space="preserve">t to each of the communications relevant to such a </w:t>
      </w:r>
      <w:r w:rsidR="00E330B5">
        <w:t>protocol</w:t>
      </w:r>
      <w:r w:rsidR="00244E23">
        <w:t xml:space="preserve"> is only a necessary </w:t>
      </w:r>
      <w:r w:rsidR="00E330B5">
        <w:t xml:space="preserve">precondition but not sufficient in itself for proving that the protocol establishing agreement in the context was indeed adhered to. </w:t>
      </w:r>
      <w:r w:rsidR="00F47F1B">
        <w:t xml:space="preserve">Creating a digital twin of the protocols that are used in existing human interactions however, is not a trivial challenge   </w:t>
      </w:r>
      <w:r w:rsidR="004A55D2">
        <w:t>C</w:t>
      </w:r>
      <w:r w:rsidR="00F47F1B">
        <w:t>omputers have for decades been u</w:t>
      </w:r>
      <w:r w:rsidR="004A55D2">
        <w:t xml:space="preserve">sed to record, transmit or in some form process contracts and other agreements concluded by people.  Under certain highly controlled circumstances and with suitable systems and arrangements computers have more recently also started to be used for forming agreement on behalf of the trading partners in situations such as electronic trading between highly trusted partners. </w:t>
      </w:r>
      <w:commentRangeStart w:id="9"/>
      <w:r w:rsidR="004A55D2">
        <w:t>Unfortunately</w:t>
      </w:r>
      <w:commentRangeEnd w:id="9"/>
      <w:r w:rsidR="004C28A4">
        <w:rPr>
          <w:rStyle w:val="CommentReference"/>
        </w:rPr>
        <w:commentReference w:id="9"/>
      </w:r>
      <w:r w:rsidR="004A55D2">
        <w:t xml:space="preserve"> the approaches used in those cases do not solve the more general problem that is at the heart of Tim Berners-Lee’s vision above and central to </w:t>
      </w:r>
      <w:r w:rsidR="005B26AD">
        <w:t>fully digital systems not only in Capital Markets, Banking and Financial Services but also in Government, Commercial and Industrial Supply chains, many IOT (Internet of Things) application</w:t>
      </w:r>
      <w:ins w:id="10" w:author="Pinar Emirdag Temelkuran" w:date="2017-09-02T13:21:00Z">
        <w:r w:rsidR="00C75A99">
          <w:t>s</w:t>
        </w:r>
      </w:ins>
      <w:r w:rsidR="005B26AD">
        <w:t xml:space="preserve"> and beyond.  The obstacle that needs to be overcome is that in the general case there are no carefully constructed and maintained arrangements in place between two or more parties that want to form an agreement on a transaction either adhoc or as part of a more complex longer running </w:t>
      </w:r>
      <w:r w:rsidR="005B26AD" w:rsidRPr="00F211B3">
        <w:t xml:space="preserve">interaction. </w:t>
      </w:r>
      <w:r w:rsidR="002119E0" w:rsidRPr="00F211B3">
        <w:t xml:space="preserve">The problem to be solved is also known as the “Byzantine Generals Problem” and is well described </w:t>
      </w:r>
      <w:r w:rsidR="00F211B3">
        <w:rPr>
          <w:rFonts w:cstheme="minorHAnsi"/>
          <w:b/>
          <w:color w:val="000000" w:themeColor="text1"/>
          <w:shd w:val="clear" w:color="auto" w:fill="FFFFFF"/>
        </w:rPr>
        <w:t>[Lamport</w:t>
      </w:r>
      <w:r w:rsidR="002119E0" w:rsidRPr="00F211B3">
        <w:rPr>
          <w:rFonts w:cstheme="minorHAnsi"/>
          <w:b/>
          <w:color w:val="000000" w:themeColor="text1"/>
          <w:shd w:val="clear" w:color="auto" w:fill="FFFFFF"/>
        </w:rPr>
        <w:t xml:space="preserve"> et al 1982],</w:t>
      </w:r>
      <w:r w:rsidR="002119E0">
        <w:t xml:space="preserve"> a paper with the same name.  The Byzantine Generals Problem describes the situation of participants </w:t>
      </w:r>
      <w:r w:rsidR="00F211B3">
        <w:t>who want to have a trusted conversation between each other to reach a consensus decision but are</w:t>
      </w:r>
      <w:ins w:id="11" w:author="Pinar Emirdag Temelkuran" w:date="2017-09-02T13:21:00Z">
        <w:r w:rsidR="00C75A99">
          <w:t xml:space="preserve"> </w:t>
        </w:r>
      </w:ins>
      <w:del w:id="12" w:author="Pinar Emirdag Temelkuran" w:date="2017-09-02T13:21:00Z">
        <w:r w:rsidR="00F211B3" w:rsidDel="00C75A99">
          <w:delText xml:space="preserve"> are </w:delText>
        </w:r>
      </w:del>
      <w:r w:rsidR="00F211B3">
        <w:t xml:space="preserve">isolated from each other </w:t>
      </w:r>
      <w:r w:rsidR="002119E0">
        <w:t xml:space="preserve">and can only communicate </w:t>
      </w:r>
      <w:r w:rsidR="00F211B3">
        <w:t xml:space="preserve">with each other via messages using channels that by themselves are not trustworthy. Leslie Lamport also presented a </w:t>
      </w:r>
      <w:r w:rsidR="00F211B3" w:rsidRPr="00A93781">
        <w:t xml:space="preserve">solution to the problem in </w:t>
      </w:r>
      <w:r w:rsidR="00F211B3" w:rsidRPr="00A93781">
        <w:rPr>
          <w:rFonts w:cstheme="minorHAnsi"/>
          <w:b/>
          <w:color w:val="000000" w:themeColor="text1"/>
          <w:shd w:val="clear" w:color="auto" w:fill="FFFFFF"/>
        </w:rPr>
        <w:t>[Lamport et al  1998]</w:t>
      </w:r>
      <w:r w:rsidR="00F211B3" w:rsidRPr="00A93781">
        <w:rPr>
          <w:rFonts w:cstheme="minorHAnsi"/>
          <w:color w:val="000000" w:themeColor="text1"/>
          <w:shd w:val="clear" w:color="auto" w:fill="FFFFFF"/>
        </w:rPr>
        <w:t xml:space="preserve">  that together with the solution</w:t>
      </w:r>
      <w:r w:rsidR="00CF45CB" w:rsidRPr="00A93781">
        <w:rPr>
          <w:rFonts w:cstheme="minorHAnsi"/>
          <w:color w:val="000000" w:themeColor="text1"/>
          <w:shd w:val="clear" w:color="auto" w:fill="FFFFFF"/>
        </w:rPr>
        <w:t xml:space="preserve"> presented in </w:t>
      </w:r>
      <w:r w:rsidR="00CF45CB" w:rsidRPr="00A93781">
        <w:rPr>
          <w:rFonts w:cstheme="minorHAnsi"/>
          <w:b/>
          <w:color w:val="000000" w:themeColor="text1"/>
          <w:shd w:val="clear" w:color="auto" w:fill="FFFFFF"/>
        </w:rPr>
        <w:t xml:space="preserve">[Liskov et al 1999]   and </w:t>
      </w:r>
      <w:r w:rsidR="00F211B3" w:rsidRPr="00A93781">
        <w:rPr>
          <w:rFonts w:cstheme="minorHAnsi"/>
          <w:color w:val="000000" w:themeColor="text1"/>
          <w:shd w:val="clear" w:color="auto" w:fill="FFFFFF"/>
        </w:rPr>
        <w:t xml:space="preserve"> developed independently by Barbara Liskov and </w:t>
      </w:r>
      <w:r w:rsidR="00CF45CB" w:rsidRPr="00A93781">
        <w:rPr>
          <w:rFonts w:cstheme="minorHAnsi"/>
          <w:color w:val="000000" w:themeColor="text1"/>
          <w:shd w:val="clear" w:color="auto" w:fill="FFFFFF"/>
        </w:rPr>
        <w:t>colleagues has shaped m</w:t>
      </w:r>
      <w:r w:rsidR="00A93781" w:rsidRPr="00A93781">
        <w:rPr>
          <w:rFonts w:cstheme="minorHAnsi"/>
          <w:color w:val="000000" w:themeColor="text1"/>
          <w:shd w:val="clear" w:color="auto" w:fill="FFFFFF"/>
        </w:rPr>
        <w:t xml:space="preserve">uch of the </w:t>
      </w:r>
      <w:r w:rsidR="00A93781" w:rsidRPr="0021087E">
        <w:rPr>
          <w:rFonts w:cstheme="minorHAnsi"/>
          <w:color w:val="000000" w:themeColor="text1"/>
          <w:shd w:val="clear" w:color="auto" w:fill="FFFFFF"/>
        </w:rPr>
        <w:t xml:space="preserve">subsequent research. Early papers like </w:t>
      </w:r>
      <w:r w:rsidR="00A93781" w:rsidRPr="0021087E">
        <w:rPr>
          <w:rFonts w:cstheme="minorHAnsi"/>
          <w:b/>
          <w:color w:val="000000" w:themeColor="text1"/>
          <w:shd w:val="clear" w:color="auto" w:fill="FFFFFF"/>
        </w:rPr>
        <w:t xml:space="preserve">[Cachin 2001]  </w:t>
      </w:r>
      <w:r w:rsidR="00A93781" w:rsidRPr="0021087E">
        <w:rPr>
          <w:rFonts w:cstheme="minorHAnsi"/>
          <w:color w:val="000000" w:themeColor="text1"/>
          <w:shd w:val="clear" w:color="auto" w:fill="FFFFFF"/>
        </w:rPr>
        <w:t xml:space="preserve">were quick to point out applications and such work prepared the ground for </w:t>
      </w:r>
      <w:r w:rsidR="0021087E" w:rsidRPr="0021087E">
        <w:rPr>
          <w:rFonts w:cstheme="minorHAnsi"/>
          <w:color w:val="000000" w:themeColor="text1"/>
          <w:shd w:val="clear" w:color="auto" w:fill="FFFFFF"/>
        </w:rPr>
        <w:t xml:space="preserve">HyperLedger, one of the alternatives in the BlockChain space.  The other </w:t>
      </w:r>
      <w:r w:rsidR="0021087E" w:rsidRPr="0021087E">
        <w:rPr>
          <w:rFonts w:cstheme="minorHAnsi"/>
          <w:color w:val="000000" w:themeColor="text1"/>
          <w:shd w:val="clear" w:color="auto" w:fill="FFFFFF"/>
        </w:rPr>
        <w:lastRenderedPageBreak/>
        <w:t xml:space="preserve">two alternatives </w:t>
      </w:r>
      <w:ins w:id="13" w:author="Pinar Emirdag Temelkuran" w:date="2017-09-02T13:23:00Z">
        <w:r w:rsidR="004F2E0F">
          <w:rPr>
            <w:rFonts w:cstheme="minorHAnsi"/>
            <w:color w:val="000000" w:themeColor="text1"/>
            <w:shd w:val="clear" w:color="auto" w:fill="FFFFFF"/>
          </w:rPr>
          <w:t xml:space="preserve">that are available at this time </w:t>
        </w:r>
      </w:ins>
      <w:r w:rsidR="0021087E" w:rsidRPr="0021087E">
        <w:rPr>
          <w:rFonts w:cstheme="minorHAnsi"/>
          <w:color w:val="000000" w:themeColor="text1"/>
          <w:shd w:val="clear" w:color="auto" w:fill="FFFFFF"/>
        </w:rPr>
        <w:t xml:space="preserve">are </w:t>
      </w:r>
      <w:r w:rsidR="0021087E" w:rsidRPr="00B030E3">
        <w:rPr>
          <w:rStyle w:val="Strong"/>
          <w:rFonts w:cstheme="minorHAnsi"/>
          <w:spacing w:val="-1"/>
          <w:shd w:val="clear" w:color="auto" w:fill="FFFFFF"/>
        </w:rPr>
        <w:t>proof-of-work (</w:t>
      </w:r>
      <w:proofErr w:type="gramStart"/>
      <w:r w:rsidR="0021087E" w:rsidRPr="00B030E3">
        <w:rPr>
          <w:rStyle w:val="Strong"/>
          <w:rFonts w:cstheme="minorHAnsi"/>
          <w:spacing w:val="-1"/>
          <w:shd w:val="clear" w:color="auto" w:fill="FFFFFF"/>
        </w:rPr>
        <w:t>PoW)</w:t>
      </w:r>
      <w:r w:rsidR="0021087E" w:rsidRPr="00B030E3">
        <w:rPr>
          <w:rFonts w:cstheme="minorHAnsi"/>
          <w:spacing w:val="-1"/>
          <w:shd w:val="clear" w:color="auto" w:fill="FFFFFF"/>
        </w:rPr>
        <w:t>  and</w:t>
      </w:r>
      <w:proofErr w:type="gramEnd"/>
      <w:r w:rsidR="0021087E" w:rsidRPr="00B030E3">
        <w:rPr>
          <w:rFonts w:cstheme="minorHAnsi"/>
          <w:spacing w:val="-1"/>
          <w:shd w:val="clear" w:color="auto" w:fill="FFFFFF"/>
        </w:rPr>
        <w:t xml:space="preserve"> </w:t>
      </w:r>
      <w:r w:rsidR="0021087E" w:rsidRPr="00B030E3">
        <w:rPr>
          <w:rStyle w:val="Strong"/>
          <w:rFonts w:cstheme="minorHAnsi"/>
          <w:spacing w:val="-1"/>
          <w:shd w:val="clear" w:color="auto" w:fill="FFFFFF"/>
        </w:rPr>
        <w:t xml:space="preserve">proof-of-state (PoS) </w:t>
      </w:r>
      <w:commentRangeStart w:id="14"/>
      <w:r w:rsidR="0021087E" w:rsidRPr="00B030E3">
        <w:rPr>
          <w:rStyle w:val="Strong"/>
          <w:rFonts w:cstheme="minorHAnsi"/>
          <w:spacing w:val="-1"/>
          <w:shd w:val="clear" w:color="auto" w:fill="FFFFFF"/>
        </w:rPr>
        <w:t>algorithms</w:t>
      </w:r>
      <w:commentRangeEnd w:id="14"/>
      <w:r w:rsidR="00C75A99">
        <w:rPr>
          <w:rStyle w:val="CommentReference"/>
        </w:rPr>
        <w:commentReference w:id="14"/>
      </w:r>
      <w:r w:rsidR="0021087E" w:rsidRPr="00B030E3">
        <w:rPr>
          <w:rStyle w:val="Strong"/>
          <w:rFonts w:cstheme="minorHAnsi"/>
          <w:spacing w:val="-1"/>
          <w:shd w:val="clear" w:color="auto" w:fill="FFFFFF"/>
        </w:rPr>
        <w:t xml:space="preserve">. </w:t>
      </w:r>
      <w:r w:rsidR="00B030E3" w:rsidRPr="00B030E3">
        <w:rPr>
          <w:rStyle w:val="Strong"/>
          <w:rFonts w:cstheme="minorHAnsi"/>
          <w:spacing w:val="-1"/>
          <w:shd w:val="clear" w:color="auto" w:fill="FFFFFF"/>
        </w:rPr>
        <w:t xml:space="preserve"> </w:t>
      </w:r>
      <w:r w:rsidR="00B030E3" w:rsidRPr="00B030E3">
        <w:rPr>
          <w:rStyle w:val="Strong"/>
          <w:rFonts w:cstheme="minorHAnsi"/>
          <w:b w:val="0"/>
          <w:i/>
          <w:spacing w:val="-1"/>
          <w:shd w:val="clear" w:color="auto" w:fill="FFFFFF"/>
        </w:rPr>
        <w:t xml:space="preserve">A nice summary of the three approaches is available in </w:t>
      </w:r>
      <w:r w:rsidR="00B030E3" w:rsidRPr="00B030E3">
        <w:rPr>
          <w:rFonts w:cstheme="minorHAnsi"/>
          <w:b/>
          <w:i/>
          <w:color w:val="000000" w:themeColor="text1"/>
          <w:shd w:val="clear" w:color="auto" w:fill="FFFFFF"/>
        </w:rPr>
        <w:t>[Hammerschmidt 2017]</w:t>
      </w:r>
      <w:r w:rsidR="00B030E3">
        <w:rPr>
          <w:rFonts w:cstheme="minorHAnsi"/>
          <w:b/>
          <w:i/>
          <w:color w:val="000000" w:themeColor="text1"/>
          <w:shd w:val="clear" w:color="auto" w:fill="FFFFFF"/>
        </w:rPr>
        <w:t xml:space="preserve">.  </w:t>
      </w:r>
      <w:r w:rsidR="00B030E3" w:rsidRPr="00B030E3">
        <w:rPr>
          <w:rFonts w:cstheme="minorHAnsi"/>
          <w:color w:val="000000" w:themeColor="text1"/>
          <w:shd w:val="clear" w:color="auto" w:fill="FFFFFF"/>
        </w:rPr>
        <w:t xml:space="preserve">One of the early application </w:t>
      </w:r>
      <w:r w:rsidR="00B030E3" w:rsidRPr="00B030E3">
        <w:rPr>
          <w:rFonts w:cstheme="minorHAnsi"/>
          <w:b/>
          <w:color w:val="000000" w:themeColor="text1"/>
          <w:shd w:val="clear" w:color="auto" w:fill="FFFFFF"/>
        </w:rPr>
        <w:t>PoW</w:t>
      </w:r>
      <w:r w:rsidR="00B030E3" w:rsidRPr="00B030E3">
        <w:rPr>
          <w:rFonts w:cstheme="minorHAnsi"/>
          <w:color w:val="000000" w:themeColor="text1"/>
          <w:shd w:val="clear" w:color="auto" w:fill="FFFFFF"/>
        </w:rPr>
        <w:t xml:space="preserve"> as a consensus mechanism was in HashCash</w:t>
      </w:r>
      <w:r w:rsidR="00B030E3">
        <w:rPr>
          <w:rFonts w:cstheme="minorHAnsi"/>
          <w:color w:val="000000" w:themeColor="text1"/>
          <w:shd w:val="clear" w:color="auto" w:fill="FFFFFF"/>
        </w:rPr>
        <w:t xml:space="preserve">, described by Adam, Back in </w:t>
      </w:r>
      <w:r w:rsidR="00B030E3" w:rsidRPr="00B030E3">
        <w:rPr>
          <w:rFonts w:cstheme="minorHAnsi"/>
          <w:b/>
          <w:sz w:val="16"/>
          <w:szCs w:val="16"/>
        </w:rPr>
        <w:t xml:space="preserve">[A.Back </w:t>
      </w:r>
      <w:r w:rsidR="00B030E3" w:rsidRPr="00444D7D">
        <w:rPr>
          <w:rFonts w:cstheme="minorHAnsi"/>
          <w:b/>
        </w:rPr>
        <w:t>2002]</w:t>
      </w:r>
      <w:r w:rsidR="00AE701D" w:rsidRPr="00444D7D">
        <w:rPr>
          <w:rFonts w:cstheme="minorHAnsi"/>
        </w:rPr>
        <w:t xml:space="preserve">. Satoshi </w:t>
      </w:r>
      <w:proofErr w:type="gramStart"/>
      <w:r w:rsidR="00AE701D" w:rsidRPr="00444D7D">
        <w:rPr>
          <w:rFonts w:cstheme="minorHAnsi"/>
        </w:rPr>
        <w:t>Nakaomoto’s  Bitcoin</w:t>
      </w:r>
      <w:proofErr w:type="gramEnd"/>
      <w:r w:rsidR="00AE701D" w:rsidRPr="00444D7D">
        <w:rPr>
          <w:rFonts w:cstheme="minorHAnsi"/>
        </w:rPr>
        <w:t xml:space="preserve"> as described in </w:t>
      </w:r>
      <w:r w:rsidR="00AE701D" w:rsidRPr="00444D7D">
        <w:rPr>
          <w:rFonts w:cstheme="minorHAnsi"/>
          <w:b/>
        </w:rPr>
        <w:t>[Nakamoto 2009]</w:t>
      </w:r>
      <w:r w:rsidR="00AE701D" w:rsidRPr="00444D7D">
        <w:rPr>
          <w:rFonts w:cstheme="minorHAnsi"/>
        </w:rPr>
        <w:t xml:space="preserve">   then built on this earlier work and also uses PoW.  </w:t>
      </w:r>
      <w:r w:rsidR="00AE701D" w:rsidRPr="00444D7D">
        <w:rPr>
          <w:rStyle w:val="Strong"/>
          <w:rFonts w:cstheme="minorHAnsi"/>
          <w:b w:val="0"/>
          <w:spacing w:val="-1"/>
          <w:shd w:val="clear" w:color="auto" w:fill="FFFFFF"/>
        </w:rPr>
        <w:t xml:space="preserve">Proof-of-state (PoS) algorithms were developed later to address some of the draw backs of PoW and particularly its inefficient use of energy as described in </w:t>
      </w:r>
      <w:r w:rsidR="00AE701D" w:rsidRPr="00444D7D">
        <w:rPr>
          <w:rFonts w:cstheme="minorHAnsi"/>
          <w:b/>
        </w:rPr>
        <w:t xml:space="preserve">[Laurie 2011] .  </w:t>
      </w:r>
      <w:r w:rsidR="00AE701D" w:rsidRPr="00444D7D">
        <w:rPr>
          <w:rFonts w:cstheme="minorHAnsi"/>
        </w:rPr>
        <w:t xml:space="preserve">One of the early adopters of </w:t>
      </w:r>
      <w:r w:rsidR="00444D7D" w:rsidRPr="00444D7D">
        <w:rPr>
          <w:rFonts w:cstheme="minorHAnsi"/>
        </w:rPr>
        <w:t>was PPCoin described in</w:t>
      </w:r>
      <w:r w:rsidR="00444D7D" w:rsidRPr="00444D7D">
        <w:rPr>
          <w:rFonts w:cstheme="minorHAnsi"/>
          <w:b/>
        </w:rPr>
        <w:t xml:space="preserve"> [King et al 2012</w:t>
      </w:r>
      <w:r w:rsidR="00444D7D">
        <w:rPr>
          <w:rFonts w:cstheme="minorHAnsi"/>
          <w:b/>
        </w:rPr>
        <w:t xml:space="preserve">] </w:t>
      </w:r>
      <w:r w:rsidR="00444D7D" w:rsidRPr="00444D7D">
        <w:rPr>
          <w:rFonts w:cstheme="minorHAnsi"/>
        </w:rPr>
        <w:t xml:space="preserve">and further work by Vitalik Buterin </w:t>
      </w:r>
      <w:r w:rsidR="00490996" w:rsidRPr="00444D7D">
        <w:rPr>
          <w:rFonts w:cstheme="minorHAnsi"/>
          <w:b/>
          <w:sz w:val="16"/>
          <w:szCs w:val="16"/>
        </w:rPr>
        <w:t>[Buterin2014</w:t>
      </w:r>
      <w:r w:rsidR="00490996">
        <w:rPr>
          <w:rFonts w:cstheme="minorHAnsi"/>
          <w:b/>
          <w:sz w:val="16"/>
          <w:szCs w:val="16"/>
        </w:rPr>
        <w:t xml:space="preserve">] </w:t>
      </w:r>
      <w:r w:rsidR="00490996" w:rsidRPr="00444D7D">
        <w:rPr>
          <w:rFonts w:cstheme="minorHAnsi"/>
          <w:b/>
          <w:sz w:val="16"/>
          <w:szCs w:val="16"/>
        </w:rPr>
        <w:t xml:space="preserve"> </w:t>
      </w:r>
      <w:r w:rsidR="00444D7D">
        <w:rPr>
          <w:rFonts w:cstheme="minorHAnsi"/>
        </w:rPr>
        <w:t xml:space="preserve"> </w:t>
      </w:r>
      <w:r w:rsidR="00444D7D" w:rsidRPr="00444D7D">
        <w:rPr>
          <w:rFonts w:cstheme="minorHAnsi"/>
        </w:rPr>
        <w:t>and Gavin Wood</w:t>
      </w:r>
      <w:r w:rsidR="00490996">
        <w:rPr>
          <w:rFonts w:cstheme="minorHAnsi"/>
        </w:rPr>
        <w:t xml:space="preserve"> </w:t>
      </w:r>
      <w:r w:rsidR="00490996" w:rsidRPr="00444D7D">
        <w:rPr>
          <w:rFonts w:cstheme="minorHAnsi"/>
          <w:b/>
          <w:sz w:val="16"/>
          <w:szCs w:val="16"/>
        </w:rPr>
        <w:t xml:space="preserve">[Wood 2014]  </w:t>
      </w:r>
      <w:r w:rsidR="00444D7D" w:rsidRPr="00444D7D">
        <w:rPr>
          <w:rFonts w:cstheme="minorHAnsi"/>
        </w:rPr>
        <w:t xml:space="preserve"> lead to Ethereum which also moved beyond providing a mere</w:t>
      </w:r>
      <w:r w:rsidR="00490996">
        <w:rPr>
          <w:rFonts w:cstheme="minorHAnsi"/>
          <w:b/>
        </w:rPr>
        <w:t xml:space="preserve"> </w:t>
      </w:r>
      <w:r w:rsidR="00490996" w:rsidRPr="00490996">
        <w:rPr>
          <w:rFonts w:cstheme="minorHAnsi"/>
        </w:rPr>
        <w:t>crypto coin and provided its own mechanism for creating Smart Contracts</w:t>
      </w:r>
      <w:r w:rsidR="00490996">
        <w:rPr>
          <w:rFonts w:cstheme="minorHAnsi"/>
        </w:rPr>
        <w:t xml:space="preserve"> directly as part of Ethereum itself. All three approaches, PBFT, PoW and POS continue to be used in the Blockchain space but PBFT and POS are of most interest because of their </w:t>
      </w:r>
      <w:r w:rsidR="00293033">
        <w:rPr>
          <w:rFonts w:cstheme="minorHAnsi"/>
        </w:rPr>
        <w:t xml:space="preserve">much higher efficiency.  </w:t>
      </w:r>
    </w:p>
    <w:p w14:paraId="6647B929" w14:textId="77777777" w:rsidR="00401BAE" w:rsidRDefault="00401BAE" w:rsidP="00401BAE"/>
    <w:p w14:paraId="68975753" w14:textId="77777777" w:rsidR="00401BAE" w:rsidRPr="00855FA0" w:rsidRDefault="00401BAE" w:rsidP="00401BAE">
      <w:pPr>
        <w:pStyle w:val="Heading3"/>
      </w:pPr>
      <w:r>
        <w:t>1.3 Combining Blockchain and Semantics</w:t>
      </w:r>
    </w:p>
    <w:p w14:paraId="10FDE78B" w14:textId="77777777" w:rsidR="00401BAE" w:rsidRDefault="00401BAE" w:rsidP="00401BAE"/>
    <w:p w14:paraId="77A8718C" w14:textId="77777777" w:rsidR="00855FA0" w:rsidRPr="00F913E6" w:rsidRDefault="00293033" w:rsidP="00855FA0">
      <w:pPr>
        <w:rPr>
          <w:color w:val="000000"/>
          <w:shd w:val="clear" w:color="auto" w:fill="FFFFFF"/>
        </w:rPr>
      </w:pPr>
      <w:r>
        <w:rPr>
          <w:rFonts w:cstheme="minorHAnsi"/>
        </w:rPr>
        <w:t xml:space="preserve">Having looked at the need for both </w:t>
      </w:r>
      <w:r>
        <w:t xml:space="preserve">certainty of meaning and </w:t>
      </w:r>
      <w:r w:rsidRPr="004A5DC5">
        <w:rPr>
          <w:color w:val="000000"/>
          <w:shd w:val="clear" w:color="auto" w:fill="FFFFFF"/>
        </w:rPr>
        <w:t>certainty of agreement</w:t>
      </w:r>
      <w:r>
        <w:rPr>
          <w:color w:val="000000"/>
          <w:shd w:val="clear" w:color="auto" w:fill="FFFFFF"/>
        </w:rPr>
        <w:t xml:space="preserve"> and some of the general solutions for each it is now worth considering how blockchain and semantics can be combined in practice.</w:t>
      </w:r>
      <w:r w:rsidR="00401BAE">
        <w:rPr>
          <w:color w:val="000000"/>
          <w:shd w:val="clear" w:color="auto" w:fill="FFFFFF"/>
        </w:rPr>
        <w:t xml:space="preserve"> There are two general ways: First it is possible to create a blockchain mechanism that </w:t>
      </w:r>
      <w:r w:rsidR="009F646A">
        <w:rPr>
          <w:color w:val="000000"/>
          <w:shd w:val="clear" w:color="auto" w:fill="FFFFFF"/>
        </w:rPr>
        <w:t>allows smart contracts or other protocols to be defined using a way that mimics a Turing Machine like eg a microprocessor;</w:t>
      </w:r>
      <w:r w:rsidR="00F913E6">
        <w:rPr>
          <w:color w:val="000000"/>
          <w:shd w:val="clear" w:color="auto" w:fill="FFFFFF"/>
        </w:rPr>
        <w:t xml:space="preserve"> the instructions here are telling the mechanism exactly HOW to compute a result but provide no direct insight into what is required.</w:t>
      </w:r>
      <w:r w:rsidR="009F646A">
        <w:rPr>
          <w:color w:val="000000"/>
          <w:shd w:val="clear" w:color="auto" w:fill="FFFFFF"/>
        </w:rPr>
        <w:t xml:space="preserve"> This could be called </w:t>
      </w:r>
      <w:r w:rsidR="009F646A" w:rsidRPr="00F913E6">
        <w:rPr>
          <w:i/>
          <w:color w:val="000000"/>
          <w:shd w:val="clear" w:color="auto" w:fill="FFFFFF"/>
        </w:rPr>
        <w:t>semantic blockchain with procedural semantics.</w:t>
      </w:r>
      <w:r w:rsidR="009F646A">
        <w:rPr>
          <w:color w:val="000000"/>
          <w:shd w:val="clear" w:color="auto" w:fill="FFFFFF"/>
        </w:rPr>
        <w:t xml:space="preserve">  The second approach is to create a block chain mechanism that takes instructions in the form specifications of the required results </w:t>
      </w:r>
      <w:r w:rsidR="00F913E6">
        <w:rPr>
          <w:color w:val="000000"/>
          <w:shd w:val="clear" w:color="auto" w:fill="FFFFFF"/>
        </w:rPr>
        <w:t xml:space="preserve">but without specifying exactly how the result is to be computed; The instructions here specify exactly WHAT is required but leave it to the mechanism to find the precise way for HOW to compute the required result. This could be called </w:t>
      </w:r>
      <w:r w:rsidR="00F913E6" w:rsidRPr="00F913E6">
        <w:rPr>
          <w:i/>
          <w:color w:val="000000"/>
          <w:shd w:val="clear" w:color="auto" w:fill="FFFFFF"/>
        </w:rPr>
        <w:t xml:space="preserve">Semantic blockchain with </w:t>
      </w:r>
      <w:r w:rsidR="00F913E6">
        <w:rPr>
          <w:i/>
          <w:color w:val="000000"/>
          <w:shd w:val="clear" w:color="auto" w:fill="FFFFFF"/>
        </w:rPr>
        <w:t xml:space="preserve">declarative </w:t>
      </w:r>
      <w:r w:rsidR="00F913E6" w:rsidRPr="00F913E6">
        <w:rPr>
          <w:i/>
          <w:color w:val="000000"/>
          <w:shd w:val="clear" w:color="auto" w:fill="FFFFFF"/>
        </w:rPr>
        <w:t>semantics.</w:t>
      </w:r>
      <w:r w:rsidR="00F913E6">
        <w:rPr>
          <w:color w:val="000000"/>
          <w:shd w:val="clear" w:color="auto" w:fill="FFFFFF"/>
        </w:rPr>
        <w:t xml:space="preserve">  </w:t>
      </w:r>
      <w:r w:rsidR="00F913E6" w:rsidRPr="00F913E6">
        <w:rPr>
          <w:color w:val="000000"/>
          <w:shd w:val="clear" w:color="auto" w:fill="FFFFFF"/>
        </w:rPr>
        <w:t xml:space="preserve">It is worth to first consider semantic blockchain with procedural semantics in the next section because it is now widely used in approaches like Ethereum and </w:t>
      </w:r>
      <w:del w:id="15" w:author="Marcelle von Wendland" w:date="2017-09-11T10:10:00Z">
        <w:r w:rsidR="00F913E6" w:rsidRPr="00F913E6" w:rsidDel="001910EF">
          <w:rPr>
            <w:color w:val="000000"/>
            <w:shd w:val="clear" w:color="auto" w:fill="FFFFFF"/>
          </w:rPr>
          <w:delText xml:space="preserve">HyperLegder  </w:delText>
        </w:r>
        <w:r w:rsidR="00F913E6" w:rsidDel="001910EF">
          <w:rPr>
            <w:color w:val="000000"/>
            <w:shd w:val="clear" w:color="auto" w:fill="FFFFFF"/>
          </w:rPr>
          <w:delText>and</w:delText>
        </w:r>
      </w:del>
      <w:ins w:id="16" w:author="Marcelle von Wendland" w:date="2017-09-11T10:10:00Z">
        <w:r w:rsidR="001910EF" w:rsidRPr="00F913E6">
          <w:rPr>
            <w:color w:val="000000"/>
            <w:shd w:val="clear" w:color="auto" w:fill="FFFFFF"/>
          </w:rPr>
          <w:t>HyperLegder and</w:t>
        </w:r>
      </w:ins>
      <w:r w:rsidR="00F913E6">
        <w:rPr>
          <w:color w:val="000000"/>
          <w:shd w:val="clear" w:color="auto" w:fill="FFFFFF"/>
        </w:rPr>
        <w:t xml:space="preserve"> then explore how </w:t>
      </w:r>
      <w:r w:rsidR="00F913E6" w:rsidRPr="00F913E6">
        <w:rPr>
          <w:i/>
          <w:color w:val="000000"/>
          <w:shd w:val="clear" w:color="auto" w:fill="FFFFFF"/>
        </w:rPr>
        <w:t xml:space="preserve">Semantic blockchain with </w:t>
      </w:r>
      <w:r w:rsidR="00F913E6">
        <w:rPr>
          <w:i/>
          <w:color w:val="000000"/>
          <w:shd w:val="clear" w:color="auto" w:fill="FFFFFF"/>
        </w:rPr>
        <w:t>declarative semantics works and solves some of the challenges arising the context of procedural semantics.</w:t>
      </w:r>
    </w:p>
    <w:p w14:paraId="1418EE97" w14:textId="77777777" w:rsidR="00293033" w:rsidRDefault="00293033" w:rsidP="00855FA0">
      <w:pPr>
        <w:rPr>
          <w:rFonts w:cstheme="minorHAnsi"/>
          <w:b/>
          <w:sz w:val="16"/>
          <w:szCs w:val="16"/>
        </w:rPr>
      </w:pPr>
    </w:p>
    <w:p w14:paraId="1B85CB88" w14:textId="77777777" w:rsidR="00490996" w:rsidRDefault="00293033" w:rsidP="00293033">
      <w:pPr>
        <w:pStyle w:val="Heading2"/>
        <w:numPr>
          <w:ilvl w:val="0"/>
          <w:numId w:val="2"/>
        </w:numPr>
      </w:pPr>
      <w:r>
        <w:t xml:space="preserve">Semantic Blockchain </w:t>
      </w:r>
      <w:r w:rsidR="00401BAE">
        <w:t>with Procedural Semantics</w:t>
      </w:r>
    </w:p>
    <w:p w14:paraId="76DDEE7A" w14:textId="77777777" w:rsidR="00293033" w:rsidRDefault="00293033" w:rsidP="00293033">
      <w:pPr>
        <w:rPr>
          <w:ins w:id="17" w:author="Marcelle von Wendland" w:date="2017-09-11T10:06:00Z"/>
        </w:rPr>
      </w:pPr>
    </w:p>
    <w:p w14:paraId="3B12C8DD" w14:textId="77777777" w:rsidR="00BF2B6C" w:rsidRDefault="001910EF">
      <w:pPr>
        <w:rPr>
          <w:ins w:id="18" w:author="Marcelle von Wendland" w:date="2017-09-11T10:42:00Z"/>
        </w:rPr>
        <w:pPrChange w:id="19" w:author="Marcelle von Wendland" w:date="2017-09-11T10:42:00Z">
          <w:pPr>
            <w:pStyle w:val="Heading1"/>
            <w:shd w:val="clear" w:color="auto" w:fill="FFFFFF"/>
            <w:spacing w:before="150" w:after="180"/>
            <w:textAlignment w:val="baseline"/>
          </w:pPr>
        </w:pPrChange>
      </w:pPr>
      <w:ins w:id="20" w:author="Marcelle von Wendland" w:date="2017-09-11T10:06:00Z">
        <w:r w:rsidRPr="00BF2B6C">
          <w:rPr>
            <w:rPrChange w:id="21" w:author="Marcelle von Wendland" w:date="2017-09-11T10:42:00Z">
              <w:rPr/>
            </w:rPrChange>
          </w:rPr>
          <w:t>Early Blockchain</w:t>
        </w:r>
      </w:ins>
      <w:ins w:id="22" w:author="Marcelle von Wendland" w:date="2017-09-11T10:07:00Z">
        <w:r w:rsidRPr="00BF2B6C">
          <w:rPr>
            <w:rPrChange w:id="23" w:author="Marcelle von Wendland" w:date="2017-09-11T10:42:00Z">
              <w:rPr/>
            </w:rPrChange>
          </w:rPr>
          <w:t xml:space="preserve"> efforts were either focussed </w:t>
        </w:r>
      </w:ins>
      <w:ins w:id="24" w:author="Marcelle von Wendland" w:date="2017-09-11T10:09:00Z">
        <w:r w:rsidRPr="00BF2B6C">
          <w:rPr>
            <w:rPrChange w:id="25" w:author="Marcelle von Wendland" w:date="2017-09-11T10:42:00Z">
              <w:rPr/>
            </w:rPrChange>
          </w:rPr>
          <w:t>on digital</w:t>
        </w:r>
      </w:ins>
      <w:ins w:id="26" w:author="Marcelle von Wendland" w:date="2017-09-11T10:07:00Z">
        <w:r w:rsidRPr="00BF2B6C">
          <w:rPr>
            <w:rPrChange w:id="27" w:author="Marcelle von Wendland" w:date="2017-09-11T10:42:00Z">
              <w:rPr/>
            </w:rPrChange>
          </w:rPr>
          <w:t xml:space="preserve"> cash like Bitcoin</w:t>
        </w:r>
      </w:ins>
      <w:ins w:id="28" w:author="Marcelle von Wendland" w:date="2017-09-11T10:09:00Z">
        <w:r w:rsidRPr="00BF2B6C">
          <w:rPr>
            <w:rPrChange w:id="29" w:author="Marcelle von Wendland" w:date="2017-09-11T10:42:00Z">
              <w:rPr/>
            </w:rPrChange>
          </w:rPr>
          <w:t xml:space="preserve"> </w:t>
        </w:r>
        <w:r w:rsidRPr="00BF2B6C">
          <w:rPr>
            <w:b/>
            <w:rPrChange w:id="30" w:author="Marcelle von Wendland" w:date="2017-09-11T10:42:00Z">
              <w:rPr>
                <w:rFonts w:cstheme="minorHAnsi"/>
                <w:b/>
                <w:sz w:val="16"/>
                <w:szCs w:val="16"/>
              </w:rPr>
            </w:rPrChange>
          </w:rPr>
          <w:t>[Nakamoto 2009]</w:t>
        </w:r>
        <w:r w:rsidRPr="00BF2B6C">
          <w:rPr>
            <w:rPrChange w:id="31" w:author="Marcelle von Wendland" w:date="2017-09-11T10:42:00Z">
              <w:rPr>
                <w:rFonts w:cstheme="minorHAnsi"/>
              </w:rPr>
            </w:rPrChange>
          </w:rPr>
          <w:t xml:space="preserve">, </w:t>
        </w:r>
      </w:ins>
      <w:ins w:id="32" w:author="Marcelle von Wendland" w:date="2017-09-11T10:10:00Z">
        <w:r w:rsidRPr="00BF2B6C">
          <w:rPr>
            <w:rPrChange w:id="33" w:author="Marcelle von Wendland" w:date="2017-09-11T10:42:00Z">
              <w:rPr>
                <w:rFonts w:cstheme="minorHAnsi"/>
              </w:rPr>
            </w:rPrChange>
          </w:rPr>
          <w:t>controlling res</w:t>
        </w:r>
      </w:ins>
      <w:ins w:id="34" w:author="Marcelle von Wendland" w:date="2017-09-11T10:11:00Z">
        <w:r w:rsidRPr="00BF2B6C">
          <w:rPr>
            <w:rPrChange w:id="35" w:author="Marcelle von Wendland" w:date="2017-09-11T10:42:00Z">
              <w:rPr>
                <w:rFonts w:cstheme="minorHAnsi"/>
              </w:rPr>
            </w:rPrChange>
          </w:rPr>
          <w:t xml:space="preserve">ource use like HashCash  </w:t>
        </w:r>
      </w:ins>
      <w:ins w:id="36" w:author="Marcelle von Wendland" w:date="2017-09-11T10:12:00Z">
        <w:r w:rsidRPr="00BF2B6C">
          <w:rPr>
            <w:b/>
            <w:rPrChange w:id="37" w:author="Marcelle von Wendland" w:date="2017-09-11T10:42:00Z">
              <w:rPr>
                <w:rFonts w:cstheme="minorHAnsi"/>
                <w:b/>
                <w:sz w:val="16"/>
                <w:szCs w:val="16"/>
              </w:rPr>
            </w:rPrChange>
          </w:rPr>
          <w:t>[A.Back 2002]</w:t>
        </w:r>
        <w:r w:rsidRPr="00BF2B6C">
          <w:rPr>
            <w:rPrChange w:id="38" w:author="Marcelle von Wendland" w:date="2017-09-11T10:42:00Z">
              <w:rPr>
                <w:rFonts w:cstheme="minorHAnsi"/>
                <w:sz w:val="16"/>
                <w:szCs w:val="16"/>
              </w:rPr>
            </w:rPrChange>
          </w:rPr>
          <w:t xml:space="preserve">  </w:t>
        </w:r>
      </w:ins>
      <w:ins w:id="39" w:author="Marcelle von Wendland" w:date="2017-09-11T10:11:00Z">
        <w:r w:rsidRPr="00BF2B6C">
          <w:rPr>
            <w:rPrChange w:id="40" w:author="Marcelle von Wendland" w:date="2017-09-11T10:42:00Z">
              <w:rPr>
                <w:rFonts w:cstheme="minorHAnsi"/>
              </w:rPr>
            </w:rPrChange>
          </w:rPr>
          <w:t xml:space="preserve">or </w:t>
        </w:r>
      </w:ins>
      <w:ins w:id="41" w:author="Marcelle von Wendland" w:date="2017-09-11T10:15:00Z">
        <w:r w:rsidR="00E5603D" w:rsidRPr="00BF2B6C">
          <w:rPr>
            <w:rPrChange w:id="42" w:author="Marcelle von Wendland" w:date="2017-09-11T10:42:00Z">
              <w:rPr>
                <w:rFonts w:cstheme="minorHAnsi"/>
              </w:rPr>
            </w:rPrChange>
          </w:rPr>
          <w:t xml:space="preserve">as in </w:t>
        </w:r>
        <w:r w:rsidR="00E5603D" w:rsidRPr="00BF2B6C">
          <w:rPr>
            <w:b/>
            <w:color w:val="000000" w:themeColor="text1"/>
            <w:shd w:val="clear" w:color="auto" w:fill="FFFFFF"/>
            <w:rPrChange w:id="43" w:author="Marcelle von Wendland" w:date="2017-09-11T10:42:00Z">
              <w:rPr>
                <w:rFonts w:cstheme="minorHAnsi"/>
                <w:b/>
                <w:color w:val="000000" w:themeColor="text1"/>
                <w:sz w:val="16"/>
                <w:szCs w:val="16"/>
                <w:shd w:val="clear" w:color="auto" w:fill="FFFFFF"/>
              </w:rPr>
            </w:rPrChange>
          </w:rPr>
          <w:t>[Lamport et al  1998]</w:t>
        </w:r>
        <w:r w:rsidR="00E5603D" w:rsidRPr="00BF2B6C">
          <w:rPr>
            <w:color w:val="000000" w:themeColor="text1"/>
            <w:shd w:val="clear" w:color="auto" w:fill="FFFFFF"/>
            <w:rPrChange w:id="44" w:author="Marcelle von Wendland" w:date="2017-09-11T10:42:00Z">
              <w:rPr>
                <w:rFonts w:cstheme="minorHAnsi"/>
                <w:color w:val="000000" w:themeColor="text1"/>
                <w:sz w:val="16"/>
                <w:szCs w:val="16"/>
                <w:shd w:val="clear" w:color="auto" w:fill="FFFFFF"/>
              </w:rPr>
            </w:rPrChange>
          </w:rPr>
          <w:t xml:space="preserve">,  and </w:t>
        </w:r>
        <w:r w:rsidR="00E5603D" w:rsidRPr="00BF2B6C">
          <w:rPr>
            <w:b/>
            <w:color w:val="000000" w:themeColor="text1"/>
            <w:shd w:val="clear" w:color="auto" w:fill="FFFFFF"/>
            <w:rPrChange w:id="45" w:author="Marcelle von Wendland" w:date="2017-09-11T10:42:00Z">
              <w:rPr>
                <w:rFonts w:cstheme="minorHAnsi"/>
                <w:b/>
                <w:color w:val="000000" w:themeColor="text1"/>
                <w:sz w:val="16"/>
                <w:szCs w:val="16"/>
                <w:shd w:val="clear" w:color="auto" w:fill="FFFFFF"/>
              </w:rPr>
            </w:rPrChange>
          </w:rPr>
          <w:t xml:space="preserve">[Liskov et al 1999]  , </w:t>
        </w:r>
      </w:ins>
      <w:ins w:id="46" w:author="Marcelle von Wendland" w:date="2017-09-11T10:13:00Z">
        <w:r w:rsidRPr="00BF2B6C">
          <w:rPr>
            <w:rPrChange w:id="47" w:author="Marcelle von Wendland" w:date="2017-09-11T10:42:00Z">
              <w:rPr>
                <w:rFonts w:cstheme="minorHAnsi"/>
              </w:rPr>
            </w:rPrChange>
          </w:rPr>
          <w:t>Byzantine Fault Tolerant state machine</w:t>
        </w:r>
      </w:ins>
      <w:ins w:id="48" w:author="Marcelle von Wendland" w:date="2017-09-11T10:11:00Z">
        <w:r w:rsidRPr="00BF2B6C">
          <w:rPr>
            <w:rPrChange w:id="49" w:author="Marcelle von Wendland" w:date="2017-09-11T10:42:00Z">
              <w:rPr>
                <w:rFonts w:cstheme="minorHAnsi"/>
              </w:rPr>
            </w:rPrChange>
          </w:rPr>
          <w:t xml:space="preserve"> replication </w:t>
        </w:r>
      </w:ins>
      <w:ins w:id="50" w:author="Marcelle von Wendland" w:date="2017-09-11T10:13:00Z">
        <w:r w:rsidRPr="00BF2B6C">
          <w:rPr>
            <w:rPrChange w:id="51" w:author="Marcelle von Wendland" w:date="2017-09-11T10:42:00Z">
              <w:rPr>
                <w:rFonts w:cstheme="minorHAnsi"/>
              </w:rPr>
            </w:rPrChange>
          </w:rPr>
          <w:t xml:space="preserve">computing primitives to be engineered </w:t>
        </w:r>
      </w:ins>
      <w:ins w:id="52" w:author="Marcelle von Wendland" w:date="2017-09-11T10:16:00Z">
        <w:r w:rsidR="00E5603D" w:rsidRPr="00BF2B6C">
          <w:rPr>
            <w:rPrChange w:id="53" w:author="Marcelle von Wendland" w:date="2017-09-11T10:42:00Z">
              <w:rPr>
                <w:rFonts w:cstheme="minorHAnsi"/>
              </w:rPr>
            </w:rPrChange>
          </w:rPr>
          <w:t>in</w:t>
        </w:r>
      </w:ins>
      <w:ins w:id="54" w:author="Marcelle von Wendland" w:date="2017-09-11T10:13:00Z">
        <w:r w:rsidRPr="00BF2B6C">
          <w:rPr>
            <w:rPrChange w:id="55" w:author="Marcelle von Wendland" w:date="2017-09-11T10:42:00Z">
              <w:rPr>
                <w:rFonts w:cstheme="minorHAnsi"/>
              </w:rPr>
            </w:rPrChange>
          </w:rPr>
          <w:t>to wider solutions.</w:t>
        </w:r>
      </w:ins>
      <w:ins w:id="56" w:author="Marcelle von Wendland" w:date="2017-09-11T10:06:00Z">
        <w:r w:rsidRPr="00BF2B6C">
          <w:rPr>
            <w:rPrChange w:id="57" w:author="Marcelle von Wendland" w:date="2017-09-11T10:42:00Z">
              <w:rPr/>
            </w:rPrChange>
          </w:rPr>
          <w:t xml:space="preserve"> </w:t>
        </w:r>
      </w:ins>
      <w:ins w:id="58" w:author="Marcelle von Wendland" w:date="2017-09-11T10:16:00Z">
        <w:r w:rsidR="00E5603D" w:rsidRPr="00BF2B6C">
          <w:rPr>
            <w:rPrChange w:id="59" w:author="Marcelle von Wendland" w:date="2017-09-11T10:42:00Z">
              <w:rPr/>
            </w:rPrChange>
          </w:rPr>
          <w:t xml:space="preserve">Semantics in those early </w:t>
        </w:r>
      </w:ins>
      <w:ins w:id="60" w:author="Marcelle von Wendland" w:date="2017-09-11T10:17:00Z">
        <w:r w:rsidR="00E5603D" w:rsidRPr="00BF2B6C">
          <w:rPr>
            <w:rPrChange w:id="61" w:author="Marcelle von Wendland" w:date="2017-09-11T10:42:00Z">
              <w:rPr/>
            </w:rPrChange>
          </w:rPr>
          <w:t>effort</w:t>
        </w:r>
      </w:ins>
      <w:ins w:id="62" w:author="Marcelle von Wendland" w:date="2017-09-11T10:16:00Z">
        <w:r w:rsidR="00E5603D" w:rsidRPr="00BF2B6C">
          <w:rPr>
            <w:rPrChange w:id="63" w:author="Marcelle von Wendland" w:date="2017-09-11T10:42:00Z">
              <w:rPr/>
            </w:rPrChange>
          </w:rPr>
          <w:t xml:space="preserve"> was either </w:t>
        </w:r>
      </w:ins>
      <w:ins w:id="64" w:author="Marcelle von Wendland" w:date="2017-09-11T10:17:00Z">
        <w:r w:rsidR="00E5603D" w:rsidRPr="00BF2B6C">
          <w:rPr>
            <w:rPrChange w:id="65" w:author="Marcelle von Wendland" w:date="2017-09-11T10:42:00Z">
              <w:rPr/>
            </w:rPrChange>
          </w:rPr>
          <w:t xml:space="preserve">fixed and </w:t>
        </w:r>
      </w:ins>
      <w:ins w:id="66" w:author="Marcelle von Wendland" w:date="2017-09-11T10:16:00Z">
        <w:r w:rsidR="00E5603D" w:rsidRPr="00BF2B6C">
          <w:rPr>
            <w:rPrChange w:id="67" w:author="Marcelle von Wendland" w:date="2017-09-11T10:42:00Z">
              <w:rPr/>
            </w:rPrChange>
          </w:rPr>
          <w:t xml:space="preserve">implied as in Bitcoin and </w:t>
        </w:r>
      </w:ins>
      <w:ins w:id="68" w:author="Marcelle von Wendland" w:date="2017-09-11T10:17:00Z">
        <w:r w:rsidR="00E5603D" w:rsidRPr="00BF2B6C">
          <w:rPr>
            <w:rPrChange w:id="69" w:author="Marcelle von Wendland" w:date="2017-09-11T10:42:00Z">
              <w:rPr/>
            </w:rPrChange>
          </w:rPr>
          <w:t>hash cash</w:t>
        </w:r>
      </w:ins>
      <w:ins w:id="70" w:author="Marcelle von Wendland" w:date="2017-09-11T10:16:00Z">
        <w:r w:rsidR="00E5603D" w:rsidRPr="00BF2B6C">
          <w:rPr>
            <w:rPrChange w:id="71" w:author="Marcelle von Wendland" w:date="2017-09-11T10:42:00Z">
              <w:rPr/>
            </w:rPrChange>
          </w:rPr>
          <w:t xml:space="preserve"> or </w:t>
        </w:r>
      </w:ins>
      <w:ins w:id="72" w:author="Marcelle von Wendland" w:date="2017-09-11T10:18:00Z">
        <w:r w:rsidR="00E5603D" w:rsidRPr="00BF2B6C">
          <w:rPr>
            <w:rPrChange w:id="73" w:author="Marcelle von Wendland" w:date="2017-09-11T10:42:00Z">
              <w:rPr/>
            </w:rPrChange>
          </w:rPr>
          <w:t xml:space="preserve">assumed </w:t>
        </w:r>
      </w:ins>
      <w:ins w:id="74" w:author="Marcelle von Wendland" w:date="2017-09-11T10:16:00Z">
        <w:r w:rsidR="00E5603D" w:rsidRPr="00BF2B6C">
          <w:rPr>
            <w:rPrChange w:id="75" w:author="Marcelle von Wendland" w:date="2017-09-11T10:42:00Z">
              <w:rPr/>
            </w:rPrChange>
          </w:rPr>
          <w:t xml:space="preserve">external to the </w:t>
        </w:r>
      </w:ins>
      <w:ins w:id="76" w:author="Marcelle von Wendland" w:date="2017-09-11T10:17:00Z">
        <w:r w:rsidR="00E5603D" w:rsidRPr="00BF2B6C">
          <w:rPr>
            <w:rPrChange w:id="77" w:author="Marcelle von Wendland" w:date="2017-09-11T10:42:00Z">
              <w:rPr/>
            </w:rPrChange>
          </w:rPr>
          <w:t>mechanism</w:t>
        </w:r>
      </w:ins>
      <w:ins w:id="78" w:author="Marcelle von Wendland" w:date="2017-09-11T10:18:00Z">
        <w:r w:rsidR="00E5603D" w:rsidRPr="00BF2B6C">
          <w:rPr>
            <w:rPrChange w:id="79" w:author="Marcelle von Wendland" w:date="2017-09-11T10:42:00Z">
              <w:rPr/>
            </w:rPrChange>
          </w:rPr>
          <w:t xml:space="preserve"> as in Lamports PAXOS and Liskovs PBFT.</w:t>
        </w:r>
      </w:ins>
      <w:ins w:id="80" w:author="Marcelle von Wendland" w:date="2017-09-11T10:28:00Z">
        <w:r w:rsidR="00CE64C4" w:rsidRPr="00BF2B6C">
          <w:rPr>
            <w:rPrChange w:id="81" w:author="Marcelle von Wendland" w:date="2017-09-11T10:42:00Z">
              <w:rPr/>
            </w:rPrChange>
          </w:rPr>
          <w:t xml:space="preserve"> </w:t>
        </w:r>
      </w:ins>
    </w:p>
    <w:p w14:paraId="5AB09A94" w14:textId="77777777" w:rsidR="00696493" w:rsidRDefault="00CE64C4">
      <w:pPr>
        <w:rPr>
          <w:ins w:id="82" w:author="Marcelle von Wendland" w:date="2017-09-11T11:48:00Z"/>
        </w:rPr>
      </w:pPr>
      <w:ins w:id="83" w:author="Marcelle von Wendland" w:date="2017-09-11T10:28:00Z">
        <w:r w:rsidRPr="00BF2B6C">
          <w:t xml:space="preserve">In the early 2010’s </w:t>
        </w:r>
      </w:ins>
      <w:ins w:id="84" w:author="Marcelle von Wendland" w:date="2017-09-11T10:29:00Z">
        <w:r w:rsidRPr="00BF2B6C">
          <w:t>researchers</w:t>
        </w:r>
      </w:ins>
      <w:ins w:id="85" w:author="Marcelle von Wendland" w:date="2017-09-11T10:28:00Z">
        <w:r w:rsidRPr="00BF2B6C">
          <w:t xml:space="preserve"> and </w:t>
        </w:r>
      </w:ins>
      <w:ins w:id="86" w:author="Marcelle von Wendland" w:date="2017-09-11T10:29:00Z">
        <w:r w:rsidRPr="00BF2B6C">
          <w:t>practitioners</w:t>
        </w:r>
      </w:ins>
      <w:ins w:id="87" w:author="Marcelle von Wendland" w:date="2017-09-11T10:28:00Z">
        <w:r w:rsidRPr="00BF2B6C">
          <w:t xml:space="preserve"> realised </w:t>
        </w:r>
      </w:ins>
      <w:ins w:id="88" w:author="Marcelle von Wendland" w:date="2017-09-11T10:29:00Z">
        <w:r w:rsidRPr="00BF2B6C">
          <w:t xml:space="preserve">that </w:t>
        </w:r>
      </w:ins>
      <w:ins w:id="89" w:author="Marcelle von Wendland" w:date="2017-09-11T10:33:00Z">
        <w:r w:rsidRPr="00BF2B6C">
          <w:t xml:space="preserve">the computational semantics of </w:t>
        </w:r>
      </w:ins>
      <w:ins w:id="90" w:author="Marcelle von Wendland" w:date="2017-09-11T10:29:00Z">
        <w:r w:rsidRPr="00BF2B6C">
          <w:t xml:space="preserve">platforms like </w:t>
        </w:r>
      </w:ins>
      <w:ins w:id="91" w:author="Marcelle von Wendland" w:date="2017-09-11T10:33:00Z">
        <w:r w:rsidRPr="00BF2B6C">
          <w:t xml:space="preserve">Bitcoin could be used to </w:t>
        </w:r>
      </w:ins>
      <w:ins w:id="92" w:author="Marcelle von Wendland" w:date="2017-09-11T10:34:00Z">
        <w:r w:rsidRPr="00BF2B6C">
          <w:t>construct</w:t>
        </w:r>
      </w:ins>
      <w:ins w:id="93" w:author="Marcelle von Wendland" w:date="2017-09-11T10:33:00Z">
        <w:r w:rsidRPr="00BF2B6C">
          <w:t xml:space="preserve"> a wide variety of </w:t>
        </w:r>
      </w:ins>
      <w:ins w:id="94" w:author="Marcelle von Wendland" w:date="2017-09-11T10:34:00Z">
        <w:r w:rsidRPr="00BF2B6C">
          <w:t>applications</w:t>
        </w:r>
      </w:ins>
      <w:ins w:id="95" w:author="Marcelle von Wendland" w:date="2017-09-11T10:35:00Z">
        <w:r w:rsidR="00BF2B6C" w:rsidRPr="00BF2B6C">
          <w:t xml:space="preserve">. </w:t>
        </w:r>
        <w:r w:rsidR="00BF2B6C" w:rsidRPr="00BF2B6C">
          <w:rPr>
            <w:b/>
            <w:bCs/>
            <w:color w:val="333333"/>
            <w:shd w:val="clear" w:color="auto" w:fill="FFFFFF"/>
            <w:rPrChange w:id="96" w:author="Marcelle von Wendland" w:date="2017-09-11T10:42:00Z">
              <w:rPr>
                <w:rFonts w:ascii="lato" w:hAnsi="lato"/>
                <w:b/>
                <w:bCs/>
                <w:color w:val="333333"/>
                <w:sz w:val="23"/>
                <w:szCs w:val="23"/>
                <w:shd w:val="clear" w:color="auto" w:fill="FFFFFF"/>
              </w:rPr>
            </w:rPrChange>
          </w:rPr>
          <w:t>Hal Hodson</w:t>
        </w:r>
        <w:r w:rsidR="00BF2B6C" w:rsidRPr="00BF2B6C">
          <w:rPr>
            <w:rFonts w:hint="eastAsia"/>
            <w:b/>
            <w:bCs/>
            <w:color w:val="333333"/>
            <w:shd w:val="clear" w:color="auto" w:fill="FFFFFF"/>
            <w:rPrChange w:id="97"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98" w:author="Marcelle von Wendland" w:date="2017-09-11T10:42:00Z">
              <w:rPr>
                <w:rFonts w:ascii="lato" w:hAnsi="lato"/>
                <w:b/>
                <w:bCs/>
                <w:color w:val="333333"/>
                <w:sz w:val="23"/>
                <w:szCs w:val="23"/>
                <w:shd w:val="clear" w:color="auto" w:fill="FFFFFF"/>
              </w:rPr>
            </w:rPrChange>
          </w:rPr>
          <w:t xml:space="preserve">s article </w:t>
        </w:r>
      </w:ins>
      <w:ins w:id="99" w:author="Marcelle von Wendland" w:date="2017-09-11T10:36:00Z">
        <w:r w:rsidR="00BF2B6C" w:rsidRPr="00BF2B6C">
          <w:rPr>
            <w:rFonts w:hint="eastAsia"/>
            <w:b/>
            <w:bCs/>
            <w:color w:val="333333"/>
            <w:shd w:val="clear" w:color="auto" w:fill="FFFFFF"/>
            <w:rPrChange w:id="100" w:author="Marcelle von Wendland" w:date="2017-09-11T10:42:00Z">
              <w:rPr>
                <w:rFonts w:ascii="lato" w:hAnsi="lato" w:hint="eastAsia"/>
                <w:b/>
                <w:bCs/>
                <w:color w:val="333333"/>
                <w:sz w:val="23"/>
                <w:szCs w:val="23"/>
                <w:shd w:val="clear" w:color="auto" w:fill="FFFFFF"/>
              </w:rPr>
            </w:rPrChange>
          </w:rPr>
          <w:t>“</w:t>
        </w:r>
        <w:r w:rsidR="00BF2B6C" w:rsidRPr="00BF2B6C">
          <w:rPr>
            <w:b/>
            <w:bCs/>
            <w:color w:val="333333"/>
            <w:shd w:val="clear" w:color="auto" w:fill="FFFFFF"/>
            <w:rPrChange w:id="101" w:author="Marcelle von Wendland" w:date="2017-09-11T10:42:00Z">
              <w:rPr>
                <w:rFonts w:ascii="lato" w:hAnsi="lato"/>
                <w:b/>
                <w:bCs/>
                <w:color w:val="333333"/>
                <w:sz w:val="23"/>
                <w:szCs w:val="23"/>
                <w:shd w:val="clear" w:color="auto" w:fill="FFFFFF"/>
              </w:rPr>
            </w:rPrChange>
          </w:rPr>
          <w:t xml:space="preserve"> </w:t>
        </w:r>
        <w:r w:rsidR="00BF2B6C" w:rsidRPr="00BF2B6C">
          <w:rPr>
            <w:color w:val="111111"/>
            <w:spacing w:val="-7"/>
            <w:rPrChange w:id="102" w:author="Marcelle von Wendland" w:date="2017-09-11T10:42:00Z">
              <w:rPr>
                <w:rFonts w:ascii="lato" w:hAnsi="lato"/>
                <w:color w:val="111111"/>
                <w:spacing w:val="-7"/>
                <w:sz w:val="75"/>
                <w:szCs w:val="75"/>
              </w:rPr>
            </w:rPrChange>
          </w:rPr>
          <w:t>Bitcoin moves beyond mere money</w:t>
        </w:r>
      </w:ins>
      <w:ins w:id="103" w:author="Marcelle von Wendland" w:date="2017-09-11T10:37:00Z">
        <w:r w:rsidR="00BF2B6C" w:rsidRPr="00BF2B6C">
          <w:rPr>
            <w:color w:val="111111"/>
            <w:spacing w:val="-7"/>
            <w:rPrChange w:id="104" w:author="Marcelle von Wendland" w:date="2017-09-11T10:42:00Z">
              <w:rPr>
                <w:rFonts w:cstheme="minorHAnsi"/>
                <w:color w:val="111111"/>
                <w:spacing w:val="-7"/>
              </w:rPr>
            </w:rPrChange>
          </w:rPr>
          <w:t>”</w:t>
        </w:r>
      </w:ins>
      <w:ins w:id="105" w:author="Marcelle von Wendland" w:date="2017-09-11T10:41:00Z">
        <w:r w:rsidR="00BF2B6C" w:rsidRPr="00BF2B6C">
          <w:rPr>
            <w:color w:val="111111"/>
            <w:spacing w:val="-7"/>
            <w:rPrChange w:id="106" w:author="Marcelle von Wendland" w:date="2017-09-11T10:42:00Z">
              <w:rPr>
                <w:rFonts w:cstheme="minorHAnsi"/>
                <w:color w:val="111111"/>
                <w:spacing w:val="-7"/>
              </w:rPr>
            </w:rPrChange>
          </w:rPr>
          <w:t xml:space="preserve"> </w:t>
        </w:r>
        <w:r w:rsidR="00BF2B6C" w:rsidRPr="00BF2B6C">
          <w:rPr>
            <w:b/>
            <w:color w:val="000000" w:themeColor="text1"/>
            <w:rPrChange w:id="107" w:author="Marcelle von Wendland" w:date="2017-09-11T10:42:00Z">
              <w:rPr>
                <w:rFonts w:cstheme="minorHAnsi"/>
                <w:b/>
                <w:color w:val="000000" w:themeColor="text1"/>
                <w:sz w:val="16"/>
                <w:szCs w:val="16"/>
              </w:rPr>
            </w:rPrChange>
          </w:rPr>
          <w:t>HODSON 2013]</w:t>
        </w:r>
        <w:r w:rsidR="00BF2B6C" w:rsidRPr="00BF2B6C">
          <w:rPr>
            <w:color w:val="000000" w:themeColor="text1"/>
            <w:rPrChange w:id="108" w:author="Marcelle von Wendland" w:date="2017-09-11T10:42:00Z">
              <w:rPr>
                <w:rFonts w:cstheme="minorHAnsi"/>
                <w:color w:val="000000" w:themeColor="text1"/>
                <w:sz w:val="16"/>
                <w:szCs w:val="16"/>
              </w:rPr>
            </w:rPrChange>
          </w:rPr>
          <w:t xml:space="preserve"> </w:t>
        </w:r>
      </w:ins>
      <w:ins w:id="109" w:author="Marcelle von Wendland" w:date="2017-09-11T10:37:00Z">
        <w:r w:rsidR="00BF2B6C" w:rsidRPr="00BF2B6C">
          <w:rPr>
            <w:color w:val="111111"/>
            <w:spacing w:val="-7"/>
            <w:rPrChange w:id="110" w:author="Marcelle von Wendland" w:date="2017-09-11T10:42:00Z">
              <w:rPr>
                <w:rFonts w:cstheme="minorHAnsi"/>
                <w:color w:val="111111"/>
                <w:spacing w:val="-7"/>
              </w:rPr>
            </w:rPrChange>
          </w:rPr>
          <w:t xml:space="preserve"> </w:t>
        </w:r>
      </w:ins>
      <w:ins w:id="111" w:author="Marcelle von Wendland" w:date="2017-09-11T10:38:00Z">
        <w:r w:rsidR="00BF2B6C" w:rsidRPr="00BF2B6C">
          <w:rPr>
            <w:color w:val="111111"/>
            <w:spacing w:val="-7"/>
            <w:rPrChange w:id="112" w:author="Marcelle von Wendland" w:date="2017-09-11T10:42:00Z">
              <w:rPr>
                <w:rFonts w:cstheme="minorHAnsi"/>
                <w:color w:val="111111"/>
                <w:spacing w:val="-7"/>
              </w:rPr>
            </w:rPrChange>
          </w:rPr>
          <w:t xml:space="preserve">in the New </w:t>
        </w:r>
      </w:ins>
      <w:ins w:id="113" w:author="Marcelle von Wendland" w:date="2017-09-11T10:41:00Z">
        <w:r w:rsidR="00BF2B6C" w:rsidRPr="00BF2B6C">
          <w:rPr>
            <w:color w:val="111111"/>
            <w:spacing w:val="-7"/>
            <w:rPrChange w:id="114" w:author="Marcelle von Wendland" w:date="2017-09-11T10:42:00Z">
              <w:rPr>
                <w:rFonts w:cstheme="minorHAnsi"/>
                <w:color w:val="111111"/>
                <w:spacing w:val="-7"/>
              </w:rPr>
            </w:rPrChange>
          </w:rPr>
          <w:t>Scientist</w:t>
        </w:r>
      </w:ins>
      <w:ins w:id="115" w:author="Marcelle von Wendland" w:date="2017-09-11T10:38:00Z">
        <w:r w:rsidR="00BF2B6C" w:rsidRPr="00BF2B6C">
          <w:rPr>
            <w:color w:val="111111"/>
            <w:spacing w:val="-7"/>
            <w:rPrChange w:id="116" w:author="Marcelle von Wendland" w:date="2017-09-11T10:42:00Z">
              <w:rPr>
                <w:rFonts w:cstheme="minorHAnsi"/>
                <w:color w:val="111111"/>
                <w:spacing w:val="-7"/>
              </w:rPr>
            </w:rPrChange>
          </w:rPr>
          <w:t xml:space="preserve"> provide an early overview of this activity. </w:t>
        </w:r>
      </w:ins>
      <w:ins w:id="117" w:author="Marcelle von Wendland" w:date="2017-09-11T10:42:00Z">
        <w:r w:rsidR="00BF2B6C">
          <w:rPr>
            <w:color w:val="111111"/>
            <w:spacing w:val="-7"/>
          </w:rPr>
          <w:t xml:space="preserve"> </w:t>
        </w:r>
      </w:ins>
      <w:proofErr w:type="gramStart"/>
      <w:ins w:id="118" w:author="Marcelle von Wendland" w:date="2017-09-11T10:43:00Z">
        <w:r w:rsidR="00BF2B6C">
          <w:rPr>
            <w:color w:val="111111"/>
            <w:spacing w:val="-7"/>
          </w:rPr>
          <w:t>However</w:t>
        </w:r>
        <w:proofErr w:type="gramEnd"/>
        <w:r w:rsidR="00BF2B6C">
          <w:rPr>
            <w:color w:val="111111"/>
            <w:spacing w:val="-7"/>
          </w:rPr>
          <w:t xml:space="preserve"> while Bitcoin </w:t>
        </w:r>
      </w:ins>
      <w:ins w:id="119" w:author="Marcelle von Wendland" w:date="2017-09-11T10:44:00Z">
        <w:r w:rsidR="00BF2B6C">
          <w:rPr>
            <w:color w:val="111111"/>
            <w:spacing w:val="-7"/>
          </w:rPr>
          <w:t>allows</w:t>
        </w:r>
      </w:ins>
      <w:ins w:id="120" w:author="Marcelle von Wendland" w:date="2017-09-11T10:43:00Z">
        <w:r w:rsidR="00BF2B6C">
          <w:rPr>
            <w:color w:val="111111"/>
            <w:spacing w:val="-7"/>
          </w:rPr>
          <w:t xml:space="preserve"> a certain amount of scripting </w:t>
        </w:r>
      </w:ins>
      <w:ins w:id="121" w:author="Marcelle von Wendland" w:date="2017-09-11T10:44:00Z">
        <w:r w:rsidR="00BF2B6C">
          <w:rPr>
            <w:color w:val="111111"/>
            <w:spacing w:val="-7"/>
          </w:rPr>
          <w:t xml:space="preserve">directkly as part of the </w:t>
        </w:r>
      </w:ins>
      <w:ins w:id="122" w:author="Marcelle von Wendland" w:date="2017-09-11T10:45:00Z">
        <w:r w:rsidR="00193BFA">
          <w:rPr>
            <w:color w:val="111111"/>
            <w:spacing w:val="-7"/>
          </w:rPr>
          <w:t>architecture</w:t>
        </w:r>
      </w:ins>
      <w:ins w:id="123" w:author="Marcelle von Wendland" w:date="2017-09-11T10:44:00Z">
        <w:r w:rsidR="00BF2B6C">
          <w:rPr>
            <w:color w:val="111111"/>
            <w:spacing w:val="-7"/>
          </w:rPr>
          <w:t xml:space="preserve"> </w:t>
        </w:r>
      </w:ins>
      <w:ins w:id="124" w:author="Marcelle von Wendland" w:date="2017-09-11T10:45:00Z">
        <w:r w:rsidR="00193BFA">
          <w:rPr>
            <w:color w:val="111111"/>
            <w:spacing w:val="-7"/>
          </w:rPr>
          <w:t>more complex smart contract</w:t>
        </w:r>
      </w:ins>
      <w:ins w:id="125" w:author="Marcelle von Wendland" w:date="2017-09-11T10:46:00Z">
        <w:r w:rsidR="00193BFA">
          <w:rPr>
            <w:color w:val="111111"/>
            <w:spacing w:val="-7"/>
          </w:rPr>
          <w:t xml:space="preserve"> require </w:t>
        </w:r>
      </w:ins>
      <w:ins w:id="126" w:author="Marcelle von Wendland" w:date="2017-09-11T10:51:00Z">
        <w:r w:rsidR="00193BFA">
          <w:rPr>
            <w:color w:val="111111"/>
            <w:spacing w:val="-7"/>
          </w:rPr>
          <w:t>mechanisms</w:t>
        </w:r>
      </w:ins>
      <w:ins w:id="127" w:author="Marcelle von Wendland" w:date="2017-09-11T10:46:00Z">
        <w:r w:rsidR="00193BFA">
          <w:rPr>
            <w:color w:val="111111"/>
            <w:spacing w:val="-7"/>
          </w:rPr>
          <w:t xml:space="preserve"> to be grafted onto Bitcoin.  This </w:t>
        </w:r>
      </w:ins>
      <w:ins w:id="128" w:author="Marcelle von Wendland" w:date="2017-09-11T10:47:00Z">
        <w:r w:rsidR="00193BFA">
          <w:rPr>
            <w:color w:val="111111"/>
            <w:spacing w:val="-7"/>
          </w:rPr>
          <w:t>realisation</w:t>
        </w:r>
      </w:ins>
      <w:ins w:id="129" w:author="Marcelle von Wendland" w:date="2017-09-11T10:46:00Z">
        <w:r w:rsidR="00193BFA">
          <w:rPr>
            <w:color w:val="111111"/>
            <w:spacing w:val="-7"/>
          </w:rPr>
          <w:t xml:space="preserve"> lead </w:t>
        </w:r>
      </w:ins>
      <w:ins w:id="130" w:author="Marcelle von Wendland" w:date="2017-09-11T10:47:00Z">
        <w:r w:rsidR="00193BFA">
          <w:rPr>
            <w:color w:val="111111"/>
            <w:spacing w:val="-7"/>
          </w:rPr>
          <w:t>researchers</w:t>
        </w:r>
      </w:ins>
      <w:ins w:id="131" w:author="Marcelle von Wendland" w:date="2017-09-11T10:46:00Z">
        <w:r w:rsidR="00193BFA">
          <w:rPr>
            <w:color w:val="111111"/>
            <w:spacing w:val="-7"/>
          </w:rPr>
          <w:t xml:space="preserve"> and </w:t>
        </w:r>
      </w:ins>
      <w:ins w:id="132" w:author="Marcelle von Wendland" w:date="2017-09-11T10:47:00Z">
        <w:r w:rsidR="00193BFA">
          <w:rPr>
            <w:color w:val="111111"/>
            <w:spacing w:val="-7"/>
          </w:rPr>
          <w:t>practitioners</w:t>
        </w:r>
      </w:ins>
      <w:ins w:id="133" w:author="Marcelle von Wendland" w:date="2017-09-11T10:46:00Z">
        <w:r w:rsidR="00193BFA">
          <w:rPr>
            <w:color w:val="111111"/>
            <w:spacing w:val="-7"/>
          </w:rPr>
          <w:t xml:space="preserve"> to explore </w:t>
        </w:r>
      </w:ins>
      <w:ins w:id="134" w:author="Marcelle von Wendland" w:date="2017-09-11T10:47:00Z">
        <w:r w:rsidR="00193BFA">
          <w:rPr>
            <w:color w:val="111111"/>
            <w:spacing w:val="-7"/>
          </w:rPr>
          <w:t xml:space="preserve">ways in which </w:t>
        </w:r>
      </w:ins>
      <w:ins w:id="135" w:author="Marcelle von Wendland" w:date="2017-09-11T10:52:00Z">
        <w:r w:rsidR="00193BFA">
          <w:rPr>
            <w:color w:val="111111"/>
            <w:spacing w:val="-7"/>
          </w:rPr>
          <w:t xml:space="preserve">a broader scripting language could be embedded into new coin designs.  </w:t>
        </w:r>
      </w:ins>
      <w:ins w:id="136" w:author="Marcelle von Wendland" w:date="2017-09-11T10:42:00Z">
        <w:r w:rsidR="00BF2B6C">
          <w:rPr>
            <w:color w:val="111111"/>
            <w:spacing w:val="-7"/>
          </w:rPr>
          <w:t xml:space="preserve"> </w:t>
        </w:r>
      </w:ins>
      <w:ins w:id="137" w:author="Marcelle von Wendland" w:date="2017-09-11T10:55:00Z">
        <w:r w:rsidR="00C36C87">
          <w:rPr>
            <w:color w:val="111111"/>
            <w:spacing w:val="-7"/>
          </w:rPr>
          <w:t>I</w:t>
        </w:r>
      </w:ins>
      <w:ins w:id="138" w:author="Marcelle von Wendland" w:date="2017-09-11T10:53:00Z">
        <w:r w:rsidR="00193BFA" w:rsidRPr="00193BFA">
          <w:rPr>
            <w:color w:val="111111"/>
            <w:spacing w:val="-7"/>
          </w:rPr>
          <w:t xml:space="preserve">n </w:t>
        </w:r>
        <w:r w:rsidR="00193BFA" w:rsidRPr="00193BFA">
          <w:rPr>
            <w:rFonts w:cstheme="minorHAnsi"/>
            <w:b/>
            <w:rPrChange w:id="139" w:author="Marcelle von Wendland" w:date="2017-09-11T10:54:00Z">
              <w:rPr>
                <w:rFonts w:cstheme="minorHAnsi"/>
                <w:b/>
                <w:sz w:val="16"/>
                <w:szCs w:val="16"/>
              </w:rPr>
            </w:rPrChange>
          </w:rPr>
          <w:t>[Buterin 2014],</w:t>
        </w:r>
      </w:ins>
      <w:ins w:id="140" w:author="Marcelle von Wendland" w:date="2017-09-11T10:55:00Z">
        <w:r w:rsidR="00C36C87">
          <w:rPr>
            <w:rFonts w:cstheme="minorHAnsi"/>
            <w:b/>
          </w:rPr>
          <w:t xml:space="preserve"> </w:t>
        </w:r>
        <w:r w:rsidR="00C36C87" w:rsidRPr="00C36C87">
          <w:rPr>
            <w:rFonts w:cstheme="minorHAnsi"/>
            <w:rPrChange w:id="141" w:author="Marcelle von Wendland" w:date="2017-09-11T10:55:00Z">
              <w:rPr>
                <w:rFonts w:cstheme="minorHAnsi"/>
                <w:b/>
              </w:rPr>
            </w:rPrChange>
          </w:rPr>
          <w:t>Vitalik Buterin describes how Ethereum</w:t>
        </w:r>
      </w:ins>
      <w:ins w:id="142" w:author="Marcelle von Wendland" w:date="2017-09-11T10:53:00Z">
        <w:r w:rsidR="00193BFA" w:rsidRPr="00C36C87">
          <w:rPr>
            <w:rFonts w:cstheme="minorHAnsi"/>
            <w:rPrChange w:id="143" w:author="Marcelle von Wendland" w:date="2017-09-11T10:55:00Z">
              <w:rPr>
                <w:rFonts w:cstheme="minorHAnsi"/>
                <w:b/>
                <w:sz w:val="16"/>
                <w:szCs w:val="16"/>
              </w:rPr>
            </w:rPrChange>
          </w:rPr>
          <w:t xml:space="preserve"> </w:t>
        </w:r>
        <w:r w:rsidR="00193BFA" w:rsidRPr="00193BFA">
          <w:rPr>
            <w:rFonts w:cstheme="minorHAnsi"/>
            <w:rPrChange w:id="144" w:author="Marcelle von Wendland" w:date="2017-09-11T10:54:00Z">
              <w:rPr>
                <w:rFonts w:cstheme="minorHAnsi"/>
                <w:b/>
                <w:sz w:val="16"/>
                <w:szCs w:val="16"/>
              </w:rPr>
            </w:rPrChange>
          </w:rPr>
          <w:t>had</w:t>
        </w:r>
        <w:r w:rsidR="00193BFA" w:rsidRPr="00193BFA">
          <w:rPr>
            <w:rFonts w:cstheme="minorHAnsi"/>
            <w:sz w:val="24"/>
            <w:rPrChange w:id="145" w:author="Marcelle von Wendland" w:date="2017-09-11T10:54:00Z">
              <w:rPr>
                <w:rFonts w:cstheme="minorHAnsi"/>
                <w:b/>
                <w:sz w:val="16"/>
                <w:szCs w:val="16"/>
              </w:rPr>
            </w:rPrChange>
          </w:rPr>
          <w:t xml:space="preserve"> </w:t>
        </w:r>
        <w:r w:rsidR="00193BFA" w:rsidRPr="00193BFA">
          <w:rPr>
            <w:rFonts w:cstheme="minorHAnsi"/>
            <w:rPrChange w:id="146" w:author="Marcelle von Wendland" w:date="2017-09-11T10:54:00Z">
              <w:rPr>
                <w:rFonts w:cstheme="minorHAnsi"/>
                <w:b/>
                <w:sz w:val="16"/>
                <w:szCs w:val="16"/>
              </w:rPr>
            </w:rPrChange>
          </w:rPr>
          <w:t xml:space="preserve">been specifically </w:t>
        </w:r>
      </w:ins>
      <w:ins w:id="147" w:author="Marcelle von Wendland" w:date="2017-09-11T10:54:00Z">
        <w:r w:rsidR="00193BFA" w:rsidRPr="00193BFA">
          <w:rPr>
            <w:rFonts w:cstheme="minorHAnsi"/>
          </w:rPr>
          <w:lastRenderedPageBreak/>
          <w:t>designed for</w:t>
        </w:r>
      </w:ins>
      <w:ins w:id="148" w:author="Marcelle von Wendland" w:date="2017-09-11T10:53:00Z">
        <w:r w:rsidR="00193BFA" w:rsidRPr="00193BFA">
          <w:rPr>
            <w:rFonts w:cstheme="minorHAnsi"/>
            <w:rPrChange w:id="149" w:author="Marcelle von Wendland" w:date="2017-09-11T10:54:00Z">
              <w:rPr>
                <w:rFonts w:cstheme="minorHAnsi"/>
                <w:b/>
                <w:sz w:val="16"/>
                <w:szCs w:val="16"/>
              </w:rPr>
            </w:rPrChange>
          </w:rPr>
          <w:t xml:space="preserve"> this purpose</w:t>
        </w:r>
        <w:r w:rsidR="00193BFA">
          <w:rPr>
            <w:rFonts w:cstheme="minorHAnsi"/>
            <w:b/>
            <w:sz w:val="16"/>
            <w:szCs w:val="16"/>
          </w:rPr>
          <w:t xml:space="preserve">.   </w:t>
        </w:r>
      </w:ins>
      <w:ins w:id="150" w:author="Marcelle von Wendland" w:date="2017-09-11T10:56:00Z">
        <w:r w:rsidR="00C36C87" w:rsidRPr="00C36C87">
          <w:rPr>
            <w:b/>
            <w:rPrChange w:id="151" w:author="Marcelle von Wendland" w:date="2017-09-11T10:57:00Z">
              <w:rPr>
                <w:b/>
                <w:sz w:val="16"/>
                <w:szCs w:val="16"/>
              </w:rPr>
            </w:rPrChange>
          </w:rPr>
          <w:t xml:space="preserve">[Bartoletti et al 2017] </w:t>
        </w:r>
        <w:r w:rsidR="00C36C87" w:rsidRPr="00C36C87">
          <w:rPr>
            <w:rPrChange w:id="152" w:author="Marcelle von Wendland" w:date="2017-09-11T10:58:00Z">
              <w:rPr>
                <w:b/>
                <w:sz w:val="16"/>
                <w:szCs w:val="16"/>
              </w:rPr>
            </w:rPrChange>
          </w:rPr>
          <w:t xml:space="preserve">provides a broad survey of computational </w:t>
        </w:r>
        <w:r w:rsidR="00C36C87" w:rsidRPr="006723A2">
          <w:rPr>
            <w:rPrChange w:id="153" w:author="Marcelle von Wendland" w:date="2017-09-11T11:09:00Z">
              <w:rPr>
                <w:b/>
                <w:sz w:val="16"/>
                <w:szCs w:val="16"/>
              </w:rPr>
            </w:rPrChange>
          </w:rPr>
          <w:t xml:space="preserve">semantics embedded into coins </w:t>
        </w:r>
      </w:ins>
      <w:ins w:id="154" w:author="Marcelle von Wendland" w:date="2017-09-11T10:59:00Z">
        <w:r w:rsidR="00C36C87" w:rsidRPr="006723A2">
          <w:t>like</w:t>
        </w:r>
      </w:ins>
      <w:ins w:id="155" w:author="Marcelle von Wendland" w:date="2017-09-11T10:56:00Z">
        <w:r w:rsidR="00C36C87" w:rsidRPr="006723A2">
          <w:rPr>
            <w:rPrChange w:id="156" w:author="Marcelle von Wendland" w:date="2017-09-11T11:09:00Z">
              <w:rPr>
                <w:b/>
                <w:sz w:val="16"/>
                <w:szCs w:val="16"/>
              </w:rPr>
            </w:rPrChange>
          </w:rPr>
          <w:t xml:space="preserve"> Bitcoin and Ethereum</w:t>
        </w:r>
      </w:ins>
      <w:ins w:id="157" w:author="Marcelle von Wendland" w:date="2017-09-11T10:59:00Z">
        <w:r w:rsidR="00C36C87" w:rsidRPr="006723A2">
          <w:t xml:space="preserve"> and their use for constructing smart contracts</w:t>
        </w:r>
      </w:ins>
      <w:ins w:id="158" w:author="Marcelle von Wendland" w:date="2017-09-11T10:57:00Z">
        <w:r w:rsidR="00C36C87" w:rsidRPr="006723A2">
          <w:rPr>
            <w:rPrChange w:id="159" w:author="Marcelle von Wendland" w:date="2017-09-11T11:09:00Z">
              <w:rPr>
                <w:b/>
                <w:sz w:val="16"/>
                <w:szCs w:val="16"/>
              </w:rPr>
            </w:rPrChange>
          </w:rPr>
          <w:t>.</w:t>
        </w:r>
      </w:ins>
      <w:ins w:id="160" w:author="Marcelle von Wendland" w:date="2017-09-11T10:58:00Z">
        <w:r w:rsidR="00C36C87" w:rsidRPr="006723A2">
          <w:t xml:space="preserve"> </w:t>
        </w:r>
      </w:ins>
    </w:p>
    <w:p w14:paraId="442706DE" w14:textId="77777777" w:rsidR="00E5603D" w:rsidRPr="00C36C87" w:rsidRDefault="00C36C87">
      <w:pPr>
        <w:rPr>
          <w:ins w:id="161" w:author="Marcelle von Wendland" w:date="2017-09-11T10:18:00Z"/>
          <w:color w:val="111111"/>
          <w:spacing w:val="-7"/>
          <w:rPrChange w:id="162" w:author="Marcelle von Wendland" w:date="2017-09-11T10:58:00Z">
            <w:rPr>
              <w:ins w:id="163" w:author="Marcelle von Wendland" w:date="2017-09-11T10:18:00Z"/>
            </w:rPr>
          </w:rPrChange>
        </w:rPr>
      </w:pPr>
      <w:ins w:id="164" w:author="Marcelle von Wendland" w:date="2017-09-11T10:59:00Z">
        <w:r w:rsidRPr="006723A2">
          <w:t>At the same time, also starting in the early 2010,</w:t>
        </w:r>
      </w:ins>
      <w:ins w:id="165" w:author="Marcelle von Wendland" w:date="2017-09-11T10:58:00Z">
        <w:r w:rsidRPr="006723A2">
          <w:t xml:space="preserve"> </w:t>
        </w:r>
      </w:ins>
      <w:ins w:id="166" w:author="Marcelle von Wendland" w:date="2017-09-11T10:45:00Z">
        <w:r w:rsidR="00193BFA" w:rsidRPr="006723A2">
          <w:rPr>
            <w:color w:val="111111"/>
            <w:spacing w:val="-7"/>
          </w:rPr>
          <w:t>researchers</w:t>
        </w:r>
      </w:ins>
      <w:ins w:id="167" w:author="Marcelle von Wendland" w:date="2017-09-11T10:43:00Z">
        <w:r w:rsidR="00BF2B6C" w:rsidRPr="006723A2">
          <w:rPr>
            <w:color w:val="111111"/>
            <w:spacing w:val="-7"/>
          </w:rPr>
          <w:t xml:space="preserve"> </w:t>
        </w:r>
      </w:ins>
      <w:ins w:id="168" w:author="Marcelle von Wendland" w:date="2017-09-11T11:00:00Z">
        <w:r w:rsidRPr="006723A2">
          <w:rPr>
            <w:color w:val="111111"/>
            <w:spacing w:val="-7"/>
          </w:rPr>
          <w:t xml:space="preserve">and </w:t>
        </w:r>
      </w:ins>
      <w:ins w:id="169" w:author="Marcelle von Wendland" w:date="2017-09-11T11:01:00Z">
        <w:r w:rsidRPr="006723A2">
          <w:rPr>
            <w:color w:val="111111"/>
            <w:spacing w:val="-7"/>
          </w:rPr>
          <w:t>practitioners</w:t>
        </w:r>
      </w:ins>
      <w:ins w:id="170" w:author="Marcelle von Wendland" w:date="2017-09-11T11:00:00Z">
        <w:r w:rsidRPr="006723A2">
          <w:rPr>
            <w:color w:val="111111"/>
            <w:spacing w:val="-7"/>
          </w:rPr>
          <w:t xml:space="preserve"> also started to look for alternative ways to implement </w:t>
        </w:r>
      </w:ins>
      <w:ins w:id="171" w:author="Marcelle von Wendland" w:date="2017-09-11T11:01:00Z">
        <w:r w:rsidRPr="006723A2">
          <w:rPr>
            <w:color w:val="111111"/>
            <w:spacing w:val="-7"/>
          </w:rPr>
          <w:t xml:space="preserve">block chain style smart contracts without using coins.  </w:t>
        </w:r>
      </w:ins>
      <w:ins w:id="172" w:author="Marcelle von Wendland" w:date="2017-09-11T11:48:00Z">
        <w:r w:rsidR="00696493">
          <w:rPr>
            <w:color w:val="111111"/>
            <w:spacing w:val="-7"/>
          </w:rPr>
          <w:t>Following</w:t>
        </w:r>
      </w:ins>
      <w:ins w:id="173" w:author="Marcelle von Wendland" w:date="2017-09-11T11:47:00Z">
        <w:r w:rsidR="00696493">
          <w:rPr>
            <w:color w:val="111111"/>
            <w:spacing w:val="-7"/>
          </w:rPr>
          <w:t xml:space="preserve"> a line ealier set out</w:t>
        </w:r>
      </w:ins>
      <w:ins w:id="174" w:author="Marcelle von Wendland" w:date="2017-09-11T11:02:00Z">
        <w:r w:rsidRPr="006723A2">
          <w:rPr>
            <w:color w:val="111111"/>
            <w:spacing w:val="-7"/>
          </w:rPr>
          <w:t xml:space="preserve"> by </w:t>
        </w:r>
        <w:r w:rsidRPr="006723A2">
          <w:rPr>
            <w:rFonts w:cstheme="minorHAnsi"/>
            <w:b/>
            <w:color w:val="000000" w:themeColor="text1"/>
            <w:shd w:val="clear" w:color="auto" w:fill="FFFFFF"/>
            <w:rPrChange w:id="175" w:author="Marcelle von Wendland" w:date="2017-09-11T11:09:00Z">
              <w:rPr>
                <w:rFonts w:cstheme="minorHAnsi"/>
                <w:b/>
                <w:color w:val="000000" w:themeColor="text1"/>
                <w:sz w:val="16"/>
                <w:szCs w:val="16"/>
                <w:shd w:val="clear" w:color="auto" w:fill="FFFFFF"/>
              </w:rPr>
            </w:rPrChange>
          </w:rPr>
          <w:t xml:space="preserve">[Cachin 2001]  </w:t>
        </w:r>
      </w:ins>
      <w:ins w:id="176" w:author="Marcelle von Wendland" w:date="2017-09-11T11:03:00Z">
        <w:r w:rsidRPr="006723A2">
          <w:rPr>
            <w:rFonts w:cstheme="minorHAnsi"/>
            <w:color w:val="000000" w:themeColor="text1"/>
            <w:shd w:val="clear" w:color="auto" w:fill="FFFFFF"/>
            <w:rPrChange w:id="177" w:author="Marcelle von Wendland" w:date="2017-09-11T11:09:00Z">
              <w:rPr>
                <w:rFonts w:cstheme="minorHAnsi"/>
                <w:b/>
                <w:color w:val="000000" w:themeColor="text1"/>
                <w:sz w:val="16"/>
                <w:szCs w:val="16"/>
                <w:shd w:val="clear" w:color="auto" w:fill="FFFFFF"/>
              </w:rPr>
            </w:rPrChange>
          </w:rPr>
          <w:t>one of the best know project that took this direction is</w:t>
        </w:r>
        <w:r w:rsidRPr="006723A2">
          <w:rPr>
            <w:rFonts w:cstheme="minorHAnsi"/>
            <w:b/>
            <w:color w:val="000000" w:themeColor="text1"/>
            <w:shd w:val="clear" w:color="auto" w:fill="FFFFFF"/>
            <w:rPrChange w:id="178" w:author="Marcelle von Wendland" w:date="2017-09-11T11:09:00Z">
              <w:rPr>
                <w:rFonts w:cstheme="minorHAnsi"/>
                <w:b/>
                <w:color w:val="000000" w:themeColor="text1"/>
                <w:sz w:val="16"/>
                <w:szCs w:val="16"/>
                <w:shd w:val="clear" w:color="auto" w:fill="FFFFFF"/>
              </w:rPr>
            </w:rPrChange>
          </w:rPr>
          <w:t xml:space="preserve"> </w:t>
        </w:r>
      </w:ins>
      <w:ins w:id="179" w:author="Marcelle von Wendland" w:date="2017-09-11T11:05:00Z">
        <w:r w:rsidRPr="006723A2">
          <w:rPr>
            <w:rFonts w:cstheme="minorHAnsi"/>
            <w:color w:val="000000" w:themeColor="text1"/>
            <w:shd w:val="clear" w:color="auto" w:fill="FFFFFF"/>
            <w:rPrChange w:id="180" w:author="Marcelle von Wendland" w:date="2017-09-11T11:09:00Z">
              <w:rPr>
                <w:rFonts w:cstheme="minorHAnsi"/>
                <w:color w:val="000000" w:themeColor="text1"/>
                <w:sz w:val="16"/>
                <w:szCs w:val="16"/>
                <w:shd w:val="clear" w:color="auto" w:fill="FFFFFF"/>
              </w:rPr>
            </w:rPrChange>
          </w:rPr>
          <w:t>HyperLegder</w:t>
        </w:r>
      </w:ins>
      <w:ins w:id="181" w:author="Marcelle von Wendland" w:date="2017-09-11T11:02:00Z">
        <w:r w:rsidRPr="006723A2">
          <w:rPr>
            <w:rFonts w:cstheme="minorHAnsi"/>
            <w:color w:val="000000" w:themeColor="text1"/>
            <w:shd w:val="clear" w:color="auto" w:fill="FFFFFF"/>
            <w:rPrChange w:id="182" w:author="Marcelle von Wendland" w:date="2017-09-11T11:09:00Z">
              <w:rPr>
                <w:rFonts w:cstheme="minorHAnsi"/>
                <w:color w:val="000000" w:themeColor="text1"/>
                <w:sz w:val="16"/>
                <w:szCs w:val="16"/>
                <w:shd w:val="clear" w:color="auto" w:fill="FFFFFF"/>
              </w:rPr>
            </w:rPrChange>
          </w:rPr>
          <w:t>. It</w:t>
        </w:r>
      </w:ins>
      <w:ins w:id="183" w:author="Marcelle von Wendland" w:date="2017-09-11T11:43:00Z">
        <w:r w:rsidR="00696493">
          <w:rPr>
            <w:rFonts w:cstheme="minorHAnsi"/>
            <w:color w:val="000000" w:themeColor="text1"/>
            <w:shd w:val="clear" w:color="auto" w:fill="FFFFFF"/>
          </w:rPr>
          <w:t xml:space="preserve"> was </w:t>
        </w:r>
        <w:r w:rsidR="00696493" w:rsidRPr="00696493">
          <w:rPr>
            <w:rFonts w:asciiTheme="majorHAnsi" w:hAnsiTheme="majorHAnsi" w:cstheme="majorHAnsi"/>
            <w:color w:val="000000" w:themeColor="text1"/>
            <w:shd w:val="clear" w:color="auto" w:fill="FFFFFF"/>
            <w:rPrChange w:id="184" w:author="Marcelle von Wendland" w:date="2017-09-11T11:46:00Z">
              <w:rPr>
                <w:rFonts w:cstheme="minorHAnsi"/>
                <w:color w:val="000000" w:themeColor="text1"/>
                <w:shd w:val="clear" w:color="auto" w:fill="FFFFFF"/>
              </w:rPr>
            </w:rPrChange>
          </w:rPr>
          <w:t xml:space="preserve">created by </w:t>
        </w:r>
      </w:ins>
      <w:ins w:id="185" w:author="Marcelle von Wendland" w:date="2017-09-11T11:44:00Z">
        <w:r w:rsidR="00696493" w:rsidRPr="00696493">
          <w:rPr>
            <w:rFonts w:asciiTheme="majorHAnsi" w:hAnsiTheme="majorHAnsi" w:cstheme="majorHAnsi"/>
            <w:color w:val="373737"/>
            <w:sz w:val="23"/>
            <w:szCs w:val="23"/>
            <w:shd w:val="clear" w:color="auto" w:fill="FFFFFF"/>
            <w:rPrChange w:id="186" w:author="Marcelle von Wendland" w:date="2017-09-11T11:46:00Z">
              <w:rPr>
                <w:rFonts w:ascii="Helvetica" w:hAnsi="Helvetica"/>
                <w:color w:val="373737"/>
                <w:sz w:val="23"/>
                <w:szCs w:val="23"/>
                <w:shd w:val="clear" w:color="auto" w:fill="FFFFFF"/>
              </w:rPr>
            </w:rPrChange>
          </w:rPr>
          <w:t xml:space="preserve">Dan O’Prey and Daniel Feichtinger (see </w:t>
        </w:r>
      </w:ins>
      <w:ins w:id="187" w:author="Marcelle von Wendland" w:date="2017-09-11T11:02:00Z">
        <w:r w:rsidRPr="00696493">
          <w:rPr>
            <w:rFonts w:asciiTheme="majorHAnsi" w:hAnsiTheme="majorHAnsi" w:cstheme="majorHAnsi"/>
            <w:color w:val="000000" w:themeColor="text1"/>
            <w:shd w:val="clear" w:color="auto" w:fill="FFFFFF"/>
            <w:rPrChange w:id="188" w:author="Marcelle von Wendland" w:date="2017-09-11T11:46:00Z">
              <w:rPr>
                <w:rFonts w:cstheme="minorHAnsi"/>
                <w:color w:val="000000" w:themeColor="text1"/>
                <w:sz w:val="16"/>
                <w:szCs w:val="16"/>
                <w:shd w:val="clear" w:color="auto" w:fill="FFFFFF"/>
              </w:rPr>
            </w:rPrChange>
          </w:rPr>
          <w:t xml:space="preserve"> </w:t>
        </w:r>
      </w:ins>
      <w:ins w:id="189" w:author="Marcelle von Wendland" w:date="2017-09-11T11:46:00Z">
        <w:r w:rsidR="00696493" w:rsidRPr="00696493">
          <w:rPr>
            <w:rFonts w:asciiTheme="majorHAnsi" w:hAnsiTheme="majorHAnsi" w:cstheme="majorHAnsi"/>
            <w:b/>
            <w:color w:val="373737"/>
            <w:sz w:val="16"/>
            <w:szCs w:val="16"/>
            <w:shd w:val="clear" w:color="auto" w:fill="FFFFFF"/>
            <w:rPrChange w:id="190" w:author="Marcelle von Wendland" w:date="2017-09-11T11:46:00Z">
              <w:rPr>
                <w:rFonts w:ascii="Helvetica" w:hAnsi="Helvetica"/>
                <w:b/>
                <w:color w:val="373737"/>
                <w:sz w:val="16"/>
                <w:szCs w:val="16"/>
                <w:shd w:val="clear" w:color="auto" w:fill="FFFFFF"/>
              </w:rPr>
            </w:rPrChange>
          </w:rPr>
          <w:t xml:space="preserve">[ Swanson 2016] ) and </w:t>
        </w:r>
      </w:ins>
      <w:ins w:id="191" w:author="Marcelle von Wendland" w:date="2017-09-11T11:02:00Z">
        <w:r w:rsidRPr="00696493">
          <w:rPr>
            <w:rFonts w:asciiTheme="majorHAnsi" w:hAnsiTheme="majorHAnsi" w:cstheme="majorHAnsi"/>
            <w:color w:val="000000" w:themeColor="text1"/>
            <w:shd w:val="clear" w:color="auto" w:fill="FFFFFF"/>
            <w:rPrChange w:id="192" w:author="Marcelle von Wendland" w:date="2017-09-11T11:46:00Z">
              <w:rPr>
                <w:rFonts w:cstheme="minorHAnsi"/>
                <w:color w:val="000000" w:themeColor="text1"/>
                <w:sz w:val="16"/>
                <w:szCs w:val="16"/>
                <w:shd w:val="clear" w:color="auto" w:fill="FFFFFF"/>
              </w:rPr>
            </w:rPrChange>
          </w:rPr>
          <w:t xml:space="preserve">uses a Practical Byzantine </w:t>
        </w:r>
      </w:ins>
      <w:ins w:id="193" w:author="Marcelle von Wendland" w:date="2017-09-11T11:04:00Z">
        <w:r w:rsidRPr="00696493">
          <w:rPr>
            <w:rFonts w:asciiTheme="majorHAnsi" w:hAnsiTheme="majorHAnsi" w:cstheme="majorHAnsi"/>
            <w:color w:val="000000" w:themeColor="text1"/>
            <w:shd w:val="clear" w:color="auto" w:fill="FFFFFF"/>
            <w:rPrChange w:id="194" w:author="Marcelle von Wendland" w:date="2017-09-11T11:46:00Z">
              <w:rPr>
                <w:rFonts w:cstheme="minorHAnsi"/>
                <w:color w:val="000000" w:themeColor="text1"/>
                <w:sz w:val="16"/>
                <w:szCs w:val="16"/>
                <w:shd w:val="clear" w:color="auto" w:fill="FFFFFF"/>
              </w:rPr>
            </w:rPrChange>
          </w:rPr>
          <w:t>Fault tolerance (PBFT) approach</w:t>
        </w:r>
      </w:ins>
      <w:ins w:id="195" w:author="Marcelle von Wendland" w:date="2017-09-11T11:02:00Z">
        <w:r w:rsidRPr="00696493">
          <w:rPr>
            <w:rFonts w:asciiTheme="majorHAnsi" w:hAnsiTheme="majorHAnsi" w:cstheme="majorHAnsi"/>
            <w:color w:val="000000" w:themeColor="text1"/>
            <w:shd w:val="clear" w:color="auto" w:fill="FFFFFF"/>
            <w:rPrChange w:id="196" w:author="Marcelle von Wendland" w:date="2017-09-11T11:46:00Z">
              <w:rPr>
                <w:rFonts w:cstheme="minorHAnsi"/>
                <w:color w:val="000000" w:themeColor="text1"/>
                <w:sz w:val="16"/>
                <w:szCs w:val="16"/>
                <w:shd w:val="clear" w:color="auto" w:fill="FFFFFF"/>
              </w:rPr>
            </w:rPrChange>
          </w:rPr>
          <w:t xml:space="preserve"> </w:t>
        </w:r>
        <w:r w:rsidRPr="00696493">
          <w:rPr>
            <w:rFonts w:asciiTheme="majorHAnsi" w:hAnsiTheme="majorHAnsi" w:cstheme="majorHAnsi"/>
            <w:b/>
            <w:color w:val="000000" w:themeColor="text1"/>
            <w:shd w:val="clear" w:color="auto" w:fill="FFFFFF"/>
            <w:rPrChange w:id="197" w:author="Marcelle von Wendland" w:date="2017-09-11T11:46:00Z">
              <w:rPr>
                <w:rFonts w:cstheme="minorHAnsi"/>
                <w:b/>
                <w:color w:val="000000" w:themeColor="text1"/>
                <w:sz w:val="16"/>
                <w:szCs w:val="16"/>
                <w:shd w:val="clear" w:color="auto" w:fill="FFFFFF"/>
              </w:rPr>
            </w:rPrChange>
          </w:rPr>
          <w:t xml:space="preserve"> </w:t>
        </w:r>
      </w:ins>
      <w:ins w:id="198" w:author="Marcelle von Wendland" w:date="2017-09-11T11:06:00Z">
        <w:r w:rsidR="006723A2" w:rsidRPr="00696493">
          <w:rPr>
            <w:rFonts w:asciiTheme="majorHAnsi" w:hAnsiTheme="majorHAnsi" w:cstheme="majorHAnsi"/>
            <w:b/>
            <w:color w:val="000000" w:themeColor="text1"/>
            <w:shd w:val="clear" w:color="auto" w:fill="FFFFFF"/>
            <w:rPrChange w:id="199" w:author="Marcelle von Wendland" w:date="2017-09-11T11:46:00Z">
              <w:rPr>
                <w:rFonts w:cstheme="minorHAnsi"/>
                <w:b/>
                <w:color w:val="000000" w:themeColor="text1"/>
                <w:sz w:val="16"/>
                <w:szCs w:val="16"/>
                <w:shd w:val="clear" w:color="auto" w:fill="FFFFFF"/>
              </w:rPr>
            </w:rPrChange>
          </w:rPr>
          <w:t>( see [Liskov et al 1999] )</w:t>
        </w:r>
        <w:r w:rsidR="006723A2" w:rsidRPr="006723A2">
          <w:rPr>
            <w:rFonts w:cstheme="minorHAnsi"/>
            <w:b/>
            <w:color w:val="000000" w:themeColor="text1"/>
            <w:shd w:val="clear" w:color="auto" w:fill="FFFFFF"/>
            <w:rPrChange w:id="200" w:author="Marcelle von Wendland" w:date="2017-09-11T11:09:00Z">
              <w:rPr>
                <w:rFonts w:cstheme="minorHAnsi"/>
                <w:b/>
                <w:color w:val="000000" w:themeColor="text1"/>
                <w:sz w:val="16"/>
                <w:szCs w:val="16"/>
                <w:shd w:val="clear" w:color="auto" w:fill="FFFFFF"/>
              </w:rPr>
            </w:rPrChange>
          </w:rPr>
          <w:t xml:space="preserve"> </w:t>
        </w:r>
        <w:r w:rsidR="006723A2" w:rsidRPr="006723A2">
          <w:rPr>
            <w:rFonts w:cstheme="minorHAnsi"/>
            <w:color w:val="000000" w:themeColor="text1"/>
            <w:shd w:val="clear" w:color="auto" w:fill="FFFFFF"/>
            <w:rPrChange w:id="201" w:author="Marcelle von Wendland" w:date="2017-09-11T11:09:00Z">
              <w:rPr>
                <w:rFonts w:cstheme="minorHAnsi"/>
                <w:b/>
                <w:color w:val="000000" w:themeColor="text1"/>
                <w:sz w:val="16"/>
                <w:szCs w:val="16"/>
                <w:shd w:val="clear" w:color="auto" w:fill="FFFFFF"/>
              </w:rPr>
            </w:rPrChange>
          </w:rPr>
          <w:t xml:space="preserve">to provide a </w:t>
        </w:r>
      </w:ins>
      <w:ins w:id="202" w:author="Marcelle von Wendland" w:date="2017-09-11T11:07:00Z">
        <w:r w:rsidR="006723A2" w:rsidRPr="006723A2">
          <w:rPr>
            <w:rFonts w:cstheme="minorHAnsi"/>
            <w:color w:val="000000" w:themeColor="text1"/>
            <w:shd w:val="clear" w:color="auto" w:fill="FFFFFF"/>
            <w:rPrChange w:id="203" w:author="Marcelle von Wendland" w:date="2017-09-11T11:09:00Z">
              <w:rPr>
                <w:rFonts w:cstheme="minorHAnsi"/>
                <w:b/>
                <w:color w:val="000000" w:themeColor="text1"/>
                <w:sz w:val="16"/>
                <w:szCs w:val="16"/>
                <w:shd w:val="clear" w:color="auto" w:fill="FFFFFF"/>
              </w:rPr>
            </w:rPrChange>
          </w:rPr>
          <w:t>distributed</w:t>
        </w:r>
      </w:ins>
      <w:ins w:id="204" w:author="Marcelle von Wendland" w:date="2017-09-11T11:06:00Z">
        <w:r w:rsidR="006723A2" w:rsidRPr="006723A2">
          <w:rPr>
            <w:rFonts w:cstheme="minorHAnsi"/>
            <w:color w:val="000000" w:themeColor="text1"/>
            <w:shd w:val="clear" w:color="auto" w:fill="FFFFFF"/>
            <w:rPrChange w:id="205" w:author="Marcelle von Wendland" w:date="2017-09-11T11:09:00Z">
              <w:rPr>
                <w:rFonts w:cstheme="minorHAnsi"/>
                <w:b/>
                <w:color w:val="000000" w:themeColor="text1"/>
                <w:sz w:val="16"/>
                <w:szCs w:val="16"/>
                <w:shd w:val="clear" w:color="auto" w:fill="FFFFFF"/>
              </w:rPr>
            </w:rPrChange>
          </w:rPr>
          <w:t xml:space="preserve"> legder</w:t>
        </w:r>
      </w:ins>
      <w:ins w:id="206" w:author="Marcelle von Wendland" w:date="2017-09-11T11:07:00Z">
        <w:r w:rsidR="006723A2" w:rsidRPr="006723A2">
          <w:rPr>
            <w:rFonts w:cstheme="minorHAnsi"/>
            <w:color w:val="000000" w:themeColor="text1"/>
            <w:shd w:val="clear" w:color="auto" w:fill="FFFFFF"/>
            <w:rPrChange w:id="207" w:author="Marcelle von Wendland" w:date="2017-09-11T11:09:00Z">
              <w:rPr>
                <w:rFonts w:cstheme="minorHAnsi"/>
                <w:b/>
                <w:color w:val="000000" w:themeColor="text1"/>
                <w:sz w:val="16"/>
                <w:szCs w:val="16"/>
                <w:shd w:val="clear" w:color="auto" w:fill="FFFFFF"/>
              </w:rPr>
            </w:rPrChange>
          </w:rPr>
          <w:t xml:space="preserve"> that can be used </w:t>
        </w:r>
      </w:ins>
      <w:ins w:id="208" w:author="Marcelle von Wendland" w:date="2017-09-11T11:08:00Z">
        <w:r w:rsidR="006723A2" w:rsidRPr="006723A2">
          <w:rPr>
            <w:rFonts w:cstheme="minorHAnsi"/>
            <w:color w:val="000000" w:themeColor="text1"/>
            <w:shd w:val="clear" w:color="auto" w:fill="FFFFFF"/>
            <w:rPrChange w:id="209" w:author="Marcelle von Wendland" w:date="2017-09-11T11:09:00Z">
              <w:rPr>
                <w:rFonts w:cstheme="minorHAnsi"/>
                <w:b/>
                <w:color w:val="000000" w:themeColor="text1"/>
                <w:sz w:val="16"/>
                <w:szCs w:val="16"/>
                <w:shd w:val="clear" w:color="auto" w:fill="FFFFFF"/>
              </w:rPr>
            </w:rPrChange>
          </w:rPr>
          <w:t xml:space="preserve">either simply as a ledger or augmented with a </w:t>
        </w:r>
      </w:ins>
      <w:ins w:id="210" w:author="Marcelle von Wendland" w:date="2017-09-11T11:09:00Z">
        <w:r w:rsidR="006723A2" w:rsidRPr="006723A2">
          <w:rPr>
            <w:rFonts w:cstheme="minorHAnsi"/>
            <w:color w:val="000000" w:themeColor="text1"/>
            <w:shd w:val="clear" w:color="auto" w:fill="FFFFFF"/>
            <w:rPrChange w:id="211" w:author="Marcelle von Wendland" w:date="2017-09-11T11:09:00Z">
              <w:rPr>
                <w:rFonts w:cstheme="minorHAnsi"/>
                <w:b/>
                <w:color w:val="000000" w:themeColor="text1"/>
                <w:sz w:val="16"/>
                <w:szCs w:val="16"/>
                <w:shd w:val="clear" w:color="auto" w:fill="FFFFFF"/>
              </w:rPr>
            </w:rPrChange>
          </w:rPr>
          <w:t xml:space="preserve">procedural </w:t>
        </w:r>
      </w:ins>
      <w:ins w:id="212" w:author="Marcelle von Wendland" w:date="2017-09-11T11:08:00Z">
        <w:r w:rsidR="006723A2" w:rsidRPr="006723A2">
          <w:rPr>
            <w:rFonts w:cstheme="minorHAnsi"/>
            <w:color w:val="000000" w:themeColor="text1"/>
            <w:shd w:val="clear" w:color="auto" w:fill="FFFFFF"/>
            <w:rPrChange w:id="213" w:author="Marcelle von Wendland" w:date="2017-09-11T11:09:00Z">
              <w:rPr>
                <w:rFonts w:cstheme="minorHAnsi"/>
                <w:b/>
                <w:color w:val="000000" w:themeColor="text1"/>
                <w:sz w:val="16"/>
                <w:szCs w:val="16"/>
                <w:shd w:val="clear" w:color="auto" w:fill="FFFFFF"/>
              </w:rPr>
            </w:rPrChange>
          </w:rPr>
          <w:t>mechanis</w:t>
        </w:r>
      </w:ins>
      <w:ins w:id="214" w:author="Marcelle von Wendland" w:date="2017-09-11T11:09:00Z">
        <w:r w:rsidR="006723A2" w:rsidRPr="006723A2">
          <w:rPr>
            <w:rFonts w:cstheme="minorHAnsi"/>
            <w:color w:val="000000" w:themeColor="text1"/>
            <w:shd w:val="clear" w:color="auto" w:fill="FFFFFF"/>
            <w:rPrChange w:id="215" w:author="Marcelle von Wendland" w:date="2017-09-11T11:09:00Z">
              <w:rPr>
                <w:rFonts w:cstheme="minorHAnsi"/>
                <w:b/>
                <w:color w:val="000000" w:themeColor="text1"/>
                <w:sz w:val="16"/>
                <w:szCs w:val="16"/>
                <w:shd w:val="clear" w:color="auto" w:fill="FFFFFF"/>
              </w:rPr>
            </w:rPrChange>
          </w:rPr>
          <w:t>m</w:t>
        </w:r>
      </w:ins>
      <w:ins w:id="216" w:author="Marcelle von Wendland" w:date="2017-09-11T11:08:00Z">
        <w:r w:rsidR="006723A2" w:rsidRPr="006723A2">
          <w:rPr>
            <w:rFonts w:cstheme="minorHAnsi"/>
            <w:color w:val="000000" w:themeColor="text1"/>
            <w:shd w:val="clear" w:color="auto" w:fill="FFFFFF"/>
            <w:rPrChange w:id="217" w:author="Marcelle von Wendland" w:date="2017-09-11T11:09:00Z">
              <w:rPr>
                <w:rFonts w:cstheme="minorHAnsi"/>
                <w:b/>
                <w:color w:val="000000" w:themeColor="text1"/>
                <w:sz w:val="16"/>
                <w:szCs w:val="16"/>
                <w:shd w:val="clear" w:color="auto" w:fill="FFFFFF"/>
              </w:rPr>
            </w:rPrChange>
          </w:rPr>
          <w:t xml:space="preserve"> called </w:t>
        </w:r>
        <w:r w:rsidR="006723A2" w:rsidRPr="00696493">
          <w:rPr>
            <w:rFonts w:cstheme="minorHAnsi"/>
            <w:i/>
            <w:color w:val="000000" w:themeColor="text1"/>
            <w:shd w:val="clear" w:color="auto" w:fill="FFFFFF"/>
            <w:rPrChange w:id="218" w:author="Marcelle von Wendland" w:date="2017-09-11T11:48:00Z">
              <w:rPr>
                <w:rFonts w:cstheme="minorHAnsi"/>
                <w:b/>
                <w:color w:val="000000" w:themeColor="text1"/>
                <w:sz w:val="16"/>
                <w:szCs w:val="16"/>
                <w:shd w:val="clear" w:color="auto" w:fill="FFFFFF"/>
              </w:rPr>
            </w:rPrChange>
          </w:rPr>
          <w:t>chain code</w:t>
        </w:r>
        <w:r w:rsidR="006723A2" w:rsidRPr="006723A2">
          <w:rPr>
            <w:rFonts w:cstheme="minorHAnsi"/>
            <w:color w:val="000000" w:themeColor="text1"/>
            <w:shd w:val="clear" w:color="auto" w:fill="FFFFFF"/>
            <w:rPrChange w:id="219" w:author="Marcelle von Wendland" w:date="2017-09-11T11:09:00Z">
              <w:rPr>
                <w:rFonts w:cstheme="minorHAnsi"/>
                <w:b/>
                <w:color w:val="000000" w:themeColor="text1"/>
                <w:sz w:val="16"/>
                <w:szCs w:val="16"/>
                <w:shd w:val="clear" w:color="auto" w:fill="FFFFFF"/>
              </w:rPr>
            </w:rPrChange>
          </w:rPr>
          <w:t xml:space="preserve"> </w:t>
        </w:r>
      </w:ins>
      <w:ins w:id="220" w:author="Marcelle von Wendland" w:date="2017-09-11T11:47:00Z">
        <w:r w:rsidR="00696493" w:rsidRPr="00674259">
          <w:rPr>
            <w:rFonts w:cstheme="minorHAnsi"/>
            <w:b/>
            <w:color w:val="000000" w:themeColor="text1"/>
            <w:shd w:val="clear" w:color="auto" w:fill="FFFFFF"/>
          </w:rPr>
          <w:t>[Cachin 20</w:t>
        </w:r>
        <w:r w:rsidR="00696493">
          <w:rPr>
            <w:rFonts w:cstheme="minorHAnsi"/>
            <w:b/>
            <w:color w:val="000000" w:themeColor="text1"/>
            <w:shd w:val="clear" w:color="auto" w:fill="FFFFFF"/>
          </w:rPr>
          <w:t>17</w:t>
        </w:r>
        <w:r w:rsidR="00696493" w:rsidRPr="00674259">
          <w:rPr>
            <w:rFonts w:cstheme="minorHAnsi"/>
            <w:b/>
            <w:color w:val="000000" w:themeColor="text1"/>
            <w:shd w:val="clear" w:color="auto" w:fill="FFFFFF"/>
          </w:rPr>
          <w:t xml:space="preserve">]  </w:t>
        </w:r>
        <w:r w:rsidR="00696493">
          <w:rPr>
            <w:rFonts w:cstheme="minorHAnsi"/>
            <w:b/>
            <w:color w:val="000000" w:themeColor="text1"/>
            <w:shd w:val="clear" w:color="auto" w:fill="FFFFFF"/>
          </w:rPr>
          <w:t xml:space="preserve"> </w:t>
        </w:r>
      </w:ins>
      <w:ins w:id="221" w:author="Marcelle von Wendland" w:date="2017-09-11T11:08:00Z">
        <w:r w:rsidR="006723A2" w:rsidRPr="006723A2">
          <w:rPr>
            <w:rFonts w:cstheme="minorHAnsi"/>
            <w:color w:val="000000" w:themeColor="text1"/>
            <w:shd w:val="clear" w:color="auto" w:fill="FFFFFF"/>
            <w:rPrChange w:id="222" w:author="Marcelle von Wendland" w:date="2017-09-11T11:09:00Z">
              <w:rPr>
                <w:rFonts w:cstheme="minorHAnsi"/>
                <w:b/>
                <w:color w:val="000000" w:themeColor="text1"/>
                <w:sz w:val="16"/>
                <w:szCs w:val="16"/>
                <w:shd w:val="clear" w:color="auto" w:fill="FFFFFF"/>
              </w:rPr>
            </w:rPrChange>
          </w:rPr>
          <w:t xml:space="preserve">to realise </w:t>
        </w:r>
      </w:ins>
      <w:ins w:id="223" w:author="Marcelle von Wendland" w:date="2017-09-11T11:09:00Z">
        <w:r w:rsidR="006723A2" w:rsidRPr="006723A2">
          <w:rPr>
            <w:rFonts w:cstheme="minorHAnsi"/>
            <w:color w:val="000000" w:themeColor="text1"/>
            <w:shd w:val="clear" w:color="auto" w:fill="FFFFFF"/>
            <w:rPrChange w:id="224" w:author="Marcelle von Wendland" w:date="2017-09-11T11:09:00Z">
              <w:rPr>
                <w:rFonts w:cstheme="minorHAnsi"/>
                <w:b/>
                <w:color w:val="000000" w:themeColor="text1"/>
                <w:sz w:val="16"/>
                <w:szCs w:val="16"/>
                <w:shd w:val="clear" w:color="auto" w:fill="FFFFFF"/>
              </w:rPr>
            </w:rPrChange>
          </w:rPr>
          <w:t>smart</w:t>
        </w:r>
      </w:ins>
      <w:ins w:id="225" w:author="Marcelle von Wendland" w:date="2017-09-11T11:08:00Z">
        <w:r w:rsidR="006723A2" w:rsidRPr="006723A2">
          <w:rPr>
            <w:rFonts w:cstheme="minorHAnsi"/>
            <w:color w:val="000000" w:themeColor="text1"/>
            <w:shd w:val="clear" w:color="auto" w:fill="FFFFFF"/>
            <w:rPrChange w:id="226" w:author="Marcelle von Wendland" w:date="2017-09-11T11:09:00Z">
              <w:rPr>
                <w:rFonts w:cstheme="minorHAnsi"/>
                <w:b/>
                <w:color w:val="000000" w:themeColor="text1"/>
                <w:sz w:val="16"/>
                <w:szCs w:val="16"/>
                <w:shd w:val="clear" w:color="auto" w:fill="FFFFFF"/>
              </w:rPr>
            </w:rPrChange>
          </w:rPr>
          <w:t xml:space="preserve"> contracts</w:t>
        </w:r>
      </w:ins>
      <w:ins w:id="227" w:author="Marcelle von Wendland" w:date="2017-09-11T11:48:00Z">
        <w:r w:rsidR="00696493">
          <w:rPr>
            <w:rFonts w:cstheme="minorHAnsi"/>
            <w:color w:val="000000" w:themeColor="text1"/>
            <w:shd w:val="clear" w:color="auto" w:fill="FFFFFF"/>
          </w:rPr>
          <w:t>.</w:t>
        </w:r>
      </w:ins>
    </w:p>
    <w:p w14:paraId="28D939E7" w14:textId="77777777" w:rsidR="002F60AB" w:rsidRDefault="00696493" w:rsidP="00293033">
      <w:pPr>
        <w:rPr>
          <w:ins w:id="228" w:author="Marcelle von Wendland" w:date="2017-09-14T09:53:00Z"/>
        </w:rPr>
      </w:pPr>
      <w:ins w:id="229" w:author="Marcelle von Wendland" w:date="2017-09-11T11:48:00Z">
        <w:r w:rsidRPr="00E05384">
          <w:rPr>
            <w:rFonts w:cstheme="minorHAnsi"/>
            <w:rPrChange w:id="230" w:author="Marcelle von Wendland" w:date="2017-09-14T09:27:00Z">
              <w:rPr/>
            </w:rPrChange>
          </w:rPr>
          <w:t xml:space="preserve">Both the coin based approaches mentioned above and approaches like </w:t>
        </w:r>
      </w:ins>
      <w:ins w:id="231" w:author="Marcelle von Wendland" w:date="2017-09-11T11:58:00Z">
        <w:r w:rsidR="00455E64" w:rsidRPr="00E05384">
          <w:rPr>
            <w:rFonts w:cstheme="minorHAnsi"/>
            <w:rPrChange w:id="232" w:author="Marcelle von Wendland" w:date="2017-09-14T09:27:00Z">
              <w:rPr/>
            </w:rPrChange>
          </w:rPr>
          <w:t>HyperLegder</w:t>
        </w:r>
      </w:ins>
      <w:ins w:id="233" w:author="Marcelle von Wendland" w:date="2017-09-11T11:48:00Z">
        <w:r w:rsidRPr="00E05384">
          <w:rPr>
            <w:rFonts w:cstheme="minorHAnsi"/>
            <w:rPrChange w:id="234" w:author="Marcelle von Wendland" w:date="2017-09-14T09:27:00Z">
              <w:rPr/>
            </w:rPrChange>
          </w:rPr>
          <w:t xml:space="preserve"> employ </w:t>
        </w:r>
      </w:ins>
      <w:ins w:id="235" w:author="Marcelle von Wendland" w:date="2017-09-11T11:50:00Z">
        <w:r w:rsidRPr="00E05384">
          <w:rPr>
            <w:rFonts w:cstheme="minorHAnsi"/>
            <w:rPrChange w:id="236" w:author="Marcelle von Wendland" w:date="2017-09-14T09:27:00Z">
              <w:rPr/>
            </w:rPrChange>
          </w:rPr>
          <w:t>procedural</w:t>
        </w:r>
      </w:ins>
      <w:ins w:id="237" w:author="Marcelle von Wendland" w:date="2017-09-11T11:48:00Z">
        <w:r w:rsidRPr="00E05384">
          <w:rPr>
            <w:rFonts w:cstheme="minorHAnsi"/>
            <w:rPrChange w:id="238" w:author="Marcelle von Wendland" w:date="2017-09-14T09:27:00Z">
              <w:rPr/>
            </w:rPrChange>
          </w:rPr>
          <w:t xml:space="preserve"> </w:t>
        </w:r>
      </w:ins>
      <w:ins w:id="239" w:author="Marcelle von Wendland" w:date="2017-09-11T11:54:00Z">
        <w:r w:rsidR="00455E64" w:rsidRPr="00E05384">
          <w:rPr>
            <w:rFonts w:cstheme="minorHAnsi"/>
            <w:rPrChange w:id="240" w:author="Marcelle von Wendland" w:date="2017-09-14T09:27:00Z">
              <w:rPr/>
            </w:rPrChange>
          </w:rPr>
          <w:t xml:space="preserve">or imperative </w:t>
        </w:r>
      </w:ins>
      <w:ins w:id="241" w:author="Marcelle von Wendland" w:date="2017-09-11T11:48:00Z">
        <w:r w:rsidRPr="00E05384">
          <w:rPr>
            <w:rFonts w:cstheme="minorHAnsi"/>
            <w:rPrChange w:id="242" w:author="Marcelle von Wendland" w:date="2017-09-14T09:27:00Z">
              <w:rPr/>
            </w:rPrChange>
          </w:rPr>
          <w:t>semantics</w:t>
        </w:r>
      </w:ins>
      <w:ins w:id="243" w:author="Marcelle von Wendland" w:date="2017-09-11T11:50:00Z">
        <w:r w:rsidRPr="00E05384">
          <w:rPr>
            <w:rFonts w:cstheme="minorHAnsi"/>
            <w:rPrChange w:id="244" w:author="Marcelle von Wendland" w:date="2017-09-14T09:27:00Z">
              <w:rPr/>
            </w:rPrChange>
          </w:rPr>
          <w:t xml:space="preserve"> when it comes to implementing</w:t>
        </w:r>
      </w:ins>
      <w:ins w:id="245" w:author="Marcelle von Wendland" w:date="2017-09-11T11:54:00Z">
        <w:r w:rsidR="00455E64" w:rsidRPr="00E05384">
          <w:rPr>
            <w:rFonts w:cstheme="minorHAnsi"/>
            <w:rPrChange w:id="246" w:author="Marcelle von Wendland" w:date="2017-09-14T09:27:00Z">
              <w:rPr/>
            </w:rPrChange>
          </w:rPr>
          <w:t xml:space="preserve"> action</w:t>
        </w:r>
      </w:ins>
      <w:ins w:id="247" w:author="Marcelle von Wendland" w:date="2017-09-11T11:55:00Z">
        <w:r w:rsidR="00455E64" w:rsidRPr="00E05384">
          <w:rPr>
            <w:rFonts w:cstheme="minorHAnsi"/>
            <w:rPrChange w:id="248" w:author="Marcelle von Wendland" w:date="2017-09-14T09:27:00Z">
              <w:rPr/>
            </w:rPrChange>
          </w:rPr>
          <w:t>s</w:t>
        </w:r>
      </w:ins>
      <w:ins w:id="249" w:author="Marcelle von Wendland" w:date="2017-09-11T11:54:00Z">
        <w:r w:rsidR="00455E64" w:rsidRPr="00E05384">
          <w:rPr>
            <w:rFonts w:cstheme="minorHAnsi"/>
            <w:rPrChange w:id="250" w:author="Marcelle von Wendland" w:date="2017-09-14T09:27:00Z">
              <w:rPr/>
            </w:rPrChange>
          </w:rPr>
          <w:t xml:space="preserve"> like smart contracts.</w:t>
        </w:r>
      </w:ins>
      <w:ins w:id="251" w:author="Marcelle von Wendland" w:date="2017-09-11T11:50:00Z">
        <w:r w:rsidRPr="00E05384">
          <w:rPr>
            <w:rFonts w:cstheme="minorHAnsi"/>
            <w:rPrChange w:id="252" w:author="Marcelle von Wendland" w:date="2017-09-14T09:27:00Z">
              <w:rPr/>
            </w:rPrChange>
          </w:rPr>
          <w:t xml:space="preserve">  </w:t>
        </w:r>
      </w:ins>
      <w:ins w:id="253" w:author="Marcelle von Wendland" w:date="2017-09-14T09:27:00Z">
        <w:r w:rsidR="00E05384">
          <w:rPr>
            <w:rFonts w:cstheme="minorHAnsi"/>
          </w:rPr>
          <w:t xml:space="preserve">Accoerding to </w:t>
        </w:r>
      </w:ins>
      <w:ins w:id="254" w:author="Marcelle von Wendland" w:date="2017-09-14T09:26:00Z">
        <w:r w:rsidR="00E05384" w:rsidRPr="00E05384">
          <w:rPr>
            <w:rFonts w:cstheme="minorHAnsi"/>
            <w:rPrChange w:id="255" w:author="Marcelle von Wendland" w:date="2017-09-14T09:27:00Z">
              <w:rPr/>
            </w:rPrChange>
          </w:rPr>
          <w:t>“</w:t>
        </w:r>
      </w:ins>
      <w:ins w:id="256" w:author="Marcelle von Wendland" w:date="2017-09-14T09:27:00Z">
        <w:r w:rsidR="00E05384" w:rsidRPr="00E05384">
          <w:rPr>
            <w:rFonts w:cstheme="minorHAnsi"/>
            <w:b/>
            <w:bCs/>
            <w:color w:val="222222"/>
            <w:shd w:val="clear" w:color="auto" w:fill="FFFFFF"/>
            <w:rPrChange w:id="257" w:author="Marcelle von Wendland" w:date="2017-09-14T09:27:00Z">
              <w:rPr>
                <w:rFonts w:ascii="Arial" w:hAnsi="Arial" w:cs="Arial"/>
                <w:b/>
                <w:bCs/>
                <w:color w:val="222222"/>
                <w:sz w:val="21"/>
                <w:szCs w:val="21"/>
                <w:shd w:val="clear" w:color="auto" w:fill="FFFFFF"/>
              </w:rPr>
            </w:rPrChange>
          </w:rPr>
          <w:t>imperative programming</w:t>
        </w:r>
        <w:r w:rsidR="00E05384" w:rsidRPr="00E05384">
          <w:rPr>
            <w:rFonts w:cstheme="minorHAnsi"/>
            <w:color w:val="222222"/>
            <w:shd w:val="clear" w:color="auto" w:fill="FFFFFF"/>
            <w:rPrChange w:id="258" w:author="Marcelle von Wendland" w:date="2017-09-14T09:27:00Z">
              <w:rPr>
                <w:rFonts w:ascii="Arial" w:hAnsi="Arial" w:cs="Arial"/>
                <w:color w:val="222222"/>
                <w:sz w:val="21"/>
                <w:szCs w:val="21"/>
                <w:shd w:val="clear" w:color="auto" w:fill="FFFFFF"/>
              </w:rPr>
            </w:rPrChange>
          </w:rPr>
          <w:t> is a </w:t>
        </w:r>
        <w:r w:rsidR="00E05384" w:rsidRPr="00E05384">
          <w:rPr>
            <w:rFonts w:cstheme="minorHAnsi"/>
            <w:rPrChange w:id="259" w:author="Marcelle von Wendland" w:date="2017-09-14T09:27:00Z">
              <w:rPr/>
            </w:rPrChange>
          </w:rPr>
          <w:fldChar w:fldCharType="begin"/>
        </w:r>
        <w:r w:rsidR="00E05384" w:rsidRPr="00E05384">
          <w:rPr>
            <w:rFonts w:cstheme="minorHAnsi"/>
            <w:rPrChange w:id="260" w:author="Marcelle von Wendland" w:date="2017-09-14T09:27:00Z">
              <w:rPr/>
            </w:rPrChange>
          </w:rPr>
          <w:instrText xml:space="preserve"> HYPERLINK "https://en.wikipedia.org/wiki/Programming_paradigm" \o "Programming paradigm" </w:instrText>
        </w:r>
        <w:r w:rsidR="00E05384" w:rsidRPr="00E05384">
          <w:rPr>
            <w:rFonts w:cstheme="minorHAnsi"/>
            <w:rPrChange w:id="261" w:author="Marcelle von Wendland" w:date="2017-09-14T09:27:00Z">
              <w:rPr/>
            </w:rPrChange>
          </w:rPr>
          <w:fldChar w:fldCharType="separate"/>
        </w:r>
        <w:r w:rsidR="00E05384" w:rsidRPr="00E05384">
          <w:rPr>
            <w:rStyle w:val="Hyperlink"/>
            <w:rFonts w:cstheme="minorHAnsi"/>
            <w:color w:val="0B0080"/>
            <w:shd w:val="clear" w:color="auto" w:fill="FFFFFF"/>
            <w:rPrChange w:id="262" w:author="Marcelle von Wendland" w:date="2017-09-14T09:27:00Z">
              <w:rPr>
                <w:rStyle w:val="Hyperlink"/>
                <w:rFonts w:ascii="Arial" w:hAnsi="Arial" w:cs="Arial"/>
                <w:color w:val="0B0080"/>
                <w:sz w:val="21"/>
                <w:szCs w:val="21"/>
                <w:shd w:val="clear" w:color="auto" w:fill="FFFFFF"/>
              </w:rPr>
            </w:rPrChange>
          </w:rPr>
          <w:t>programming paradigm</w:t>
        </w:r>
        <w:r w:rsidR="00E05384" w:rsidRPr="00E05384">
          <w:rPr>
            <w:rFonts w:cstheme="minorHAnsi"/>
            <w:rPrChange w:id="263" w:author="Marcelle von Wendland" w:date="2017-09-14T09:27:00Z">
              <w:rPr/>
            </w:rPrChange>
          </w:rPr>
          <w:fldChar w:fldCharType="end"/>
        </w:r>
        <w:r w:rsidR="00E05384" w:rsidRPr="00E05384">
          <w:rPr>
            <w:rFonts w:cstheme="minorHAnsi"/>
            <w:color w:val="222222"/>
            <w:shd w:val="clear" w:color="auto" w:fill="FFFFFF"/>
            <w:rPrChange w:id="264" w:author="Marcelle von Wendland" w:date="2017-09-14T09:27:00Z">
              <w:rPr>
                <w:rFonts w:ascii="Arial" w:hAnsi="Arial" w:cs="Arial"/>
                <w:color w:val="222222"/>
                <w:sz w:val="21"/>
                <w:szCs w:val="21"/>
                <w:shd w:val="clear" w:color="auto" w:fill="FFFFFF"/>
              </w:rPr>
            </w:rPrChange>
          </w:rPr>
          <w:t> that uses </w:t>
        </w:r>
        <w:r w:rsidR="00E05384" w:rsidRPr="00E05384">
          <w:rPr>
            <w:rFonts w:cstheme="minorHAnsi"/>
            <w:rPrChange w:id="265" w:author="Marcelle von Wendland" w:date="2017-09-14T09:27:00Z">
              <w:rPr/>
            </w:rPrChange>
          </w:rPr>
          <w:fldChar w:fldCharType="begin"/>
        </w:r>
        <w:r w:rsidR="00E05384" w:rsidRPr="00E05384">
          <w:rPr>
            <w:rFonts w:cstheme="minorHAnsi"/>
            <w:rPrChange w:id="266" w:author="Marcelle von Wendland" w:date="2017-09-14T09:27:00Z">
              <w:rPr/>
            </w:rPrChange>
          </w:rPr>
          <w:instrText xml:space="preserve"> HYPERLINK "https://en.wikipedia.org/wiki/Statement_(computer_science)" \o "Statement (computer science)" </w:instrText>
        </w:r>
        <w:r w:rsidR="00E05384" w:rsidRPr="00E05384">
          <w:rPr>
            <w:rFonts w:cstheme="minorHAnsi"/>
            <w:rPrChange w:id="267" w:author="Marcelle von Wendland" w:date="2017-09-14T09:27:00Z">
              <w:rPr/>
            </w:rPrChange>
          </w:rPr>
          <w:fldChar w:fldCharType="separate"/>
        </w:r>
        <w:r w:rsidR="00E05384" w:rsidRPr="00E05384">
          <w:rPr>
            <w:rStyle w:val="Hyperlink"/>
            <w:rFonts w:cstheme="minorHAnsi"/>
            <w:color w:val="0B0080"/>
            <w:shd w:val="clear" w:color="auto" w:fill="FFFFFF"/>
            <w:rPrChange w:id="268" w:author="Marcelle von Wendland" w:date="2017-09-14T09:27:00Z">
              <w:rPr>
                <w:rStyle w:val="Hyperlink"/>
                <w:rFonts w:ascii="Arial" w:hAnsi="Arial" w:cs="Arial"/>
                <w:color w:val="0B0080"/>
                <w:sz w:val="21"/>
                <w:szCs w:val="21"/>
                <w:shd w:val="clear" w:color="auto" w:fill="FFFFFF"/>
              </w:rPr>
            </w:rPrChange>
          </w:rPr>
          <w:t>statements</w:t>
        </w:r>
        <w:r w:rsidR="00E05384" w:rsidRPr="00E05384">
          <w:rPr>
            <w:rFonts w:cstheme="minorHAnsi"/>
            <w:rPrChange w:id="269" w:author="Marcelle von Wendland" w:date="2017-09-14T09:27:00Z">
              <w:rPr/>
            </w:rPrChange>
          </w:rPr>
          <w:fldChar w:fldCharType="end"/>
        </w:r>
        <w:r w:rsidR="00E05384" w:rsidRPr="00E05384">
          <w:rPr>
            <w:rFonts w:cstheme="minorHAnsi"/>
            <w:color w:val="222222"/>
            <w:shd w:val="clear" w:color="auto" w:fill="FFFFFF"/>
            <w:rPrChange w:id="270" w:author="Marcelle von Wendland" w:date="2017-09-14T09:27:00Z">
              <w:rPr>
                <w:rFonts w:ascii="Arial" w:hAnsi="Arial" w:cs="Arial"/>
                <w:color w:val="222222"/>
                <w:sz w:val="21"/>
                <w:szCs w:val="21"/>
                <w:shd w:val="clear" w:color="auto" w:fill="FFFFFF"/>
              </w:rPr>
            </w:rPrChange>
          </w:rPr>
          <w:t> that change a program's </w:t>
        </w:r>
        <w:r w:rsidR="00E05384" w:rsidRPr="00E05384">
          <w:rPr>
            <w:rFonts w:cstheme="minorHAnsi"/>
            <w:rPrChange w:id="271" w:author="Marcelle von Wendland" w:date="2017-09-14T09:27:00Z">
              <w:rPr/>
            </w:rPrChange>
          </w:rPr>
          <w:fldChar w:fldCharType="begin"/>
        </w:r>
        <w:r w:rsidR="00E05384" w:rsidRPr="00E05384">
          <w:rPr>
            <w:rFonts w:cstheme="minorHAnsi"/>
            <w:rPrChange w:id="272" w:author="Marcelle von Wendland" w:date="2017-09-14T09:27:00Z">
              <w:rPr/>
            </w:rPrChange>
          </w:rPr>
          <w:instrText xml:space="preserve"> HYPERLINK "https://en.wikipedia.org/wiki/State_(computer_science)" \o "State (computer science)" </w:instrText>
        </w:r>
        <w:r w:rsidR="00E05384" w:rsidRPr="00E05384">
          <w:rPr>
            <w:rFonts w:cstheme="minorHAnsi"/>
            <w:rPrChange w:id="273" w:author="Marcelle von Wendland" w:date="2017-09-14T09:27:00Z">
              <w:rPr/>
            </w:rPrChange>
          </w:rPr>
          <w:fldChar w:fldCharType="separate"/>
        </w:r>
        <w:r w:rsidR="00E05384" w:rsidRPr="00E05384">
          <w:rPr>
            <w:rStyle w:val="Hyperlink"/>
            <w:rFonts w:cstheme="minorHAnsi"/>
            <w:color w:val="0B0080"/>
            <w:shd w:val="clear" w:color="auto" w:fill="FFFFFF"/>
            <w:rPrChange w:id="274" w:author="Marcelle von Wendland" w:date="2017-09-14T09:27:00Z">
              <w:rPr>
                <w:rStyle w:val="Hyperlink"/>
                <w:rFonts w:ascii="Arial" w:hAnsi="Arial" w:cs="Arial"/>
                <w:color w:val="0B0080"/>
                <w:sz w:val="21"/>
                <w:szCs w:val="21"/>
                <w:shd w:val="clear" w:color="auto" w:fill="FFFFFF"/>
              </w:rPr>
            </w:rPrChange>
          </w:rPr>
          <w:t>state</w:t>
        </w:r>
        <w:r w:rsidR="00E05384" w:rsidRPr="00E05384">
          <w:rPr>
            <w:rFonts w:cstheme="minorHAnsi"/>
            <w:rPrChange w:id="275" w:author="Marcelle von Wendland" w:date="2017-09-14T09:27:00Z">
              <w:rPr/>
            </w:rPrChange>
          </w:rPr>
          <w:fldChar w:fldCharType="end"/>
        </w:r>
        <w:r w:rsidR="00E05384" w:rsidRPr="00E05384">
          <w:rPr>
            <w:rFonts w:cstheme="minorHAnsi"/>
            <w:color w:val="222222"/>
            <w:shd w:val="clear" w:color="auto" w:fill="FFFFFF"/>
            <w:rPrChange w:id="276" w:author="Marcelle von Wendland" w:date="2017-09-14T09:27:00Z">
              <w:rPr>
                <w:rFonts w:ascii="Arial" w:hAnsi="Arial" w:cs="Arial"/>
                <w:color w:val="222222"/>
                <w:sz w:val="21"/>
                <w:szCs w:val="21"/>
                <w:shd w:val="clear" w:color="auto" w:fill="FFFFFF"/>
              </w:rPr>
            </w:rPrChange>
          </w:rPr>
          <w:t xml:space="preserve">” </w:t>
        </w:r>
        <w:r w:rsidR="00E05384" w:rsidRPr="00E05384">
          <w:rPr>
            <w:rFonts w:cstheme="minorHAnsi"/>
            <w:b/>
            <w:color w:val="222222"/>
            <w:shd w:val="clear" w:color="auto" w:fill="FFFFFF"/>
            <w:rPrChange w:id="277" w:author="Marcelle von Wendland" w:date="2017-09-14T09:27:00Z">
              <w:rPr>
                <w:rFonts w:ascii="Arial" w:hAnsi="Arial" w:cs="Arial"/>
                <w:color w:val="222222"/>
                <w:sz w:val="21"/>
                <w:szCs w:val="21"/>
                <w:shd w:val="clear" w:color="auto" w:fill="FFFFFF"/>
              </w:rPr>
            </w:rPrChange>
          </w:rPr>
          <w:t xml:space="preserve">[WIKIPEDIA01] </w:t>
        </w:r>
      </w:ins>
      <w:ins w:id="278" w:author="Marcelle von Wendland" w:date="2017-09-11T11:50:00Z">
        <w:r w:rsidRPr="00E05384">
          <w:rPr>
            <w:rFonts w:cstheme="minorHAnsi"/>
            <w:rPrChange w:id="279" w:author="Marcelle von Wendland" w:date="2017-09-14T09:27:00Z">
              <w:rPr/>
            </w:rPrChange>
          </w:rPr>
          <w:t xml:space="preserve">This means that </w:t>
        </w:r>
      </w:ins>
      <w:ins w:id="280" w:author="Marcelle von Wendland" w:date="2017-09-11T11:55:00Z">
        <w:r w:rsidR="00455E64" w:rsidRPr="00E05384">
          <w:rPr>
            <w:rFonts w:cstheme="minorHAnsi"/>
            <w:rPrChange w:id="281" w:author="Marcelle von Wendland" w:date="2017-09-14T09:27:00Z">
              <w:rPr/>
            </w:rPrChange>
          </w:rPr>
          <w:t xml:space="preserve">any action </w:t>
        </w:r>
      </w:ins>
      <w:ins w:id="282" w:author="Marcelle von Wendland" w:date="2017-09-11T11:56:00Z">
        <w:r w:rsidR="00455E64" w:rsidRPr="00E05384">
          <w:rPr>
            <w:rFonts w:cstheme="minorHAnsi"/>
            <w:rPrChange w:id="283" w:author="Marcelle von Wendland" w:date="2017-09-14T09:27:00Z">
              <w:rPr/>
            </w:rPrChange>
          </w:rPr>
          <w:t xml:space="preserve">in a smart contract </w:t>
        </w:r>
      </w:ins>
      <w:ins w:id="284" w:author="Marcelle von Wendland" w:date="2017-09-11T11:55:00Z">
        <w:r w:rsidR="00455E64" w:rsidRPr="00E05384">
          <w:rPr>
            <w:rFonts w:cstheme="minorHAnsi"/>
            <w:rPrChange w:id="285" w:author="Marcelle von Wendland" w:date="2017-09-14T09:27:00Z">
              <w:rPr/>
            </w:rPrChange>
          </w:rPr>
          <w:t xml:space="preserve">is defined in </w:t>
        </w:r>
      </w:ins>
      <w:ins w:id="286" w:author="Marcelle von Wendland" w:date="2017-09-11T11:57:00Z">
        <w:r w:rsidR="00455E64" w:rsidRPr="00E05384">
          <w:rPr>
            <w:rFonts w:cstheme="minorHAnsi"/>
            <w:rPrChange w:id="287" w:author="Marcelle von Wendland" w:date="2017-09-14T09:27:00Z">
              <w:rPr/>
            </w:rPrChange>
          </w:rPr>
          <w:t xml:space="preserve">a language similar to either machine code </w:t>
        </w:r>
      </w:ins>
      <w:ins w:id="288" w:author="Marcelle von Wendland" w:date="2017-09-11T11:58:00Z">
        <w:r w:rsidR="00455E64" w:rsidRPr="00E05384">
          <w:rPr>
            <w:rFonts w:cstheme="minorHAnsi"/>
            <w:rPrChange w:id="289" w:author="Marcelle von Wendland" w:date="2017-09-14T09:27:00Z">
              <w:rPr/>
            </w:rPrChange>
          </w:rPr>
          <w:t xml:space="preserve">(assembler) </w:t>
        </w:r>
      </w:ins>
      <w:ins w:id="290" w:author="Marcelle von Wendland" w:date="2017-09-11T11:57:00Z">
        <w:r w:rsidR="00455E64" w:rsidRPr="00E05384">
          <w:rPr>
            <w:rFonts w:cstheme="minorHAnsi"/>
            <w:rPrChange w:id="291" w:author="Marcelle von Wendland" w:date="2017-09-14T09:27:00Z">
              <w:rPr/>
            </w:rPrChange>
          </w:rPr>
          <w:t xml:space="preserve">or </w:t>
        </w:r>
      </w:ins>
      <w:ins w:id="292" w:author="Marcelle von Wendland" w:date="2017-09-11T12:06:00Z">
        <w:r w:rsidR="00C11ED0" w:rsidRPr="00E05384">
          <w:rPr>
            <w:rFonts w:cstheme="minorHAnsi"/>
            <w:rPrChange w:id="293" w:author="Marcelle von Wendland" w:date="2017-09-14T09:27:00Z">
              <w:rPr/>
            </w:rPrChange>
          </w:rPr>
          <w:t>higher-level</w:t>
        </w:r>
      </w:ins>
      <w:ins w:id="294" w:author="Marcelle von Wendland" w:date="2017-09-11T11:57:00Z">
        <w:r w:rsidR="00455E64" w:rsidRPr="00E05384">
          <w:rPr>
            <w:rFonts w:cstheme="minorHAnsi"/>
            <w:rPrChange w:id="295" w:author="Marcelle von Wendland" w:date="2017-09-14T09:27:00Z">
              <w:rPr/>
            </w:rPrChange>
          </w:rPr>
          <w:t xml:space="preserve"> languages </w:t>
        </w:r>
      </w:ins>
      <w:ins w:id="296" w:author="Marcelle von Wendland" w:date="2017-09-14T09:28:00Z">
        <w:r w:rsidR="00E05384">
          <w:rPr>
            <w:rFonts w:cstheme="minorHAnsi"/>
          </w:rPr>
          <w:t>like or similar to</w:t>
        </w:r>
      </w:ins>
      <w:ins w:id="297" w:author="Marcelle von Wendland" w:date="2017-09-11T11:57:00Z">
        <w:r w:rsidR="00455E64" w:rsidRPr="00E05384">
          <w:rPr>
            <w:rFonts w:cstheme="minorHAnsi"/>
            <w:rPrChange w:id="298" w:author="Marcelle von Wendland" w:date="2017-09-14T09:27:00Z">
              <w:rPr/>
            </w:rPrChange>
          </w:rPr>
          <w:t xml:space="preserve"> C/C++/Java</w:t>
        </w:r>
      </w:ins>
      <w:ins w:id="299" w:author="Marcelle von Wendland" w:date="2017-09-14T09:28:00Z">
        <w:r w:rsidR="00E05384">
          <w:rPr>
            <w:rFonts w:cstheme="minorHAnsi"/>
          </w:rPr>
          <w:t xml:space="preserve"> etc</w:t>
        </w:r>
      </w:ins>
      <w:ins w:id="300" w:author="Marcelle von Wendland" w:date="2017-09-11T11:57:00Z">
        <w:r w:rsidR="00455E64" w:rsidRPr="00E05384">
          <w:rPr>
            <w:rFonts w:cstheme="minorHAnsi"/>
            <w:rPrChange w:id="301" w:author="Marcelle von Wendland" w:date="2017-09-14T09:27:00Z">
              <w:rPr/>
            </w:rPrChange>
          </w:rPr>
          <w:t xml:space="preserve">. </w:t>
        </w:r>
      </w:ins>
      <w:ins w:id="302" w:author="Marcelle von Wendland" w:date="2017-09-14T09:29:00Z">
        <w:r w:rsidR="00E05384">
          <w:rPr>
            <w:rFonts w:cstheme="minorHAnsi"/>
          </w:rPr>
          <w:t xml:space="preserve">In an imperative </w:t>
        </w:r>
        <w:proofErr w:type="gramStart"/>
        <w:r w:rsidR="00E05384">
          <w:rPr>
            <w:rFonts w:cstheme="minorHAnsi"/>
          </w:rPr>
          <w:t>program</w:t>
        </w:r>
        <w:proofErr w:type="gramEnd"/>
        <w:r w:rsidR="00E05384">
          <w:rPr>
            <w:rFonts w:cstheme="minorHAnsi"/>
          </w:rPr>
          <w:t xml:space="preserve"> the</w:t>
        </w:r>
      </w:ins>
      <w:ins w:id="303" w:author="Marcelle von Wendland" w:date="2017-09-11T11:59:00Z">
        <w:r w:rsidR="00455E64" w:rsidRPr="00E05384">
          <w:rPr>
            <w:rFonts w:cstheme="minorHAnsi"/>
            <w:rPrChange w:id="304" w:author="Marcelle von Wendland" w:date="2017-09-14T09:27:00Z">
              <w:rPr/>
            </w:rPrChange>
          </w:rPr>
          <w:t xml:space="preserve"> </w:t>
        </w:r>
      </w:ins>
      <w:ins w:id="305" w:author="Marcelle von Wendland" w:date="2017-09-11T12:00:00Z">
        <w:r w:rsidR="00455E64" w:rsidRPr="00E05384">
          <w:rPr>
            <w:rFonts w:cstheme="minorHAnsi"/>
            <w:rPrChange w:id="306" w:author="Marcelle von Wendland" w:date="2017-09-14T09:27:00Z">
              <w:rPr/>
            </w:rPrChange>
          </w:rPr>
          <w:t xml:space="preserve">meaning or intended </w:t>
        </w:r>
      </w:ins>
      <w:ins w:id="307" w:author="Marcelle von Wendland" w:date="2017-09-11T11:59:00Z">
        <w:r w:rsidR="00455E64" w:rsidRPr="00E05384">
          <w:rPr>
            <w:rFonts w:cstheme="minorHAnsi"/>
            <w:rPrChange w:id="308" w:author="Marcelle von Wendland" w:date="2017-09-14T09:27:00Z">
              <w:rPr/>
            </w:rPrChange>
          </w:rPr>
          <w:t xml:space="preserve">effect of any action </w:t>
        </w:r>
      </w:ins>
      <w:ins w:id="309" w:author="Marcelle von Wendland" w:date="2017-09-11T12:01:00Z">
        <w:r w:rsidR="00455E64" w:rsidRPr="00E05384">
          <w:rPr>
            <w:rFonts w:cstheme="minorHAnsi"/>
            <w:rPrChange w:id="310" w:author="Marcelle von Wendland" w:date="2017-09-14T09:27:00Z">
              <w:rPr/>
            </w:rPrChange>
          </w:rPr>
          <w:t xml:space="preserve">in terms of an application domain </w:t>
        </w:r>
      </w:ins>
      <w:ins w:id="311" w:author="Marcelle von Wendland" w:date="2017-09-14T09:36:00Z">
        <w:r w:rsidR="00F31AB9">
          <w:rPr>
            <w:rFonts w:cstheme="minorHAnsi"/>
          </w:rPr>
          <w:t xml:space="preserve">is implicit and if an explicit form of the meaning is required it </w:t>
        </w:r>
      </w:ins>
      <w:ins w:id="312" w:author="Marcelle von Wendland" w:date="2017-09-11T11:59:00Z">
        <w:r w:rsidR="00455E64" w:rsidRPr="00E05384">
          <w:rPr>
            <w:rFonts w:cstheme="minorHAnsi"/>
            <w:rPrChange w:id="313" w:author="Marcelle von Wendland" w:date="2017-09-14T09:27:00Z">
              <w:rPr/>
            </w:rPrChange>
          </w:rPr>
          <w:t xml:space="preserve">must be synthesised.  </w:t>
        </w:r>
      </w:ins>
      <w:ins w:id="314" w:author="Marcelle von Wendland" w:date="2017-09-11T12:02:00Z">
        <w:r w:rsidR="00455E64" w:rsidRPr="00E05384">
          <w:rPr>
            <w:rFonts w:cstheme="minorHAnsi"/>
            <w:rPrChange w:id="315" w:author="Marcelle von Wendland" w:date="2017-09-14T09:27:00Z">
              <w:rPr/>
            </w:rPrChange>
          </w:rPr>
          <w:t>While</w:t>
        </w:r>
      </w:ins>
      <w:ins w:id="316" w:author="Marcelle von Wendland" w:date="2017-09-14T09:37:00Z">
        <w:r w:rsidR="00F31AB9">
          <w:rPr>
            <w:rFonts w:cstheme="minorHAnsi"/>
          </w:rPr>
          <w:t xml:space="preserve"> imperative blockchain scripts </w:t>
        </w:r>
      </w:ins>
      <w:ins w:id="317" w:author="Marcelle von Wendland" w:date="2017-09-11T12:02:00Z">
        <w:r w:rsidR="00455E64" w:rsidRPr="00E05384">
          <w:rPr>
            <w:rFonts w:cstheme="minorHAnsi"/>
            <w:rPrChange w:id="318" w:author="Marcelle von Wendland" w:date="2017-09-14T09:27:00Z">
              <w:rPr/>
            </w:rPrChange>
          </w:rPr>
          <w:t>(e</w:t>
        </w:r>
      </w:ins>
      <w:ins w:id="319" w:author="Marcelle von Wendland" w:date="2017-09-11T12:05:00Z">
        <w:r w:rsidR="00C11ED0" w:rsidRPr="00E05384">
          <w:rPr>
            <w:rFonts w:cstheme="minorHAnsi"/>
            <w:rPrChange w:id="320" w:author="Marcelle von Wendland" w:date="2017-09-14T09:27:00Z">
              <w:rPr/>
            </w:rPrChange>
          </w:rPr>
          <w:t>.g.</w:t>
        </w:r>
      </w:ins>
      <w:ins w:id="321" w:author="Marcelle von Wendland" w:date="2017-09-11T12:02:00Z">
        <w:r w:rsidR="00455E64" w:rsidRPr="00E05384">
          <w:rPr>
            <w:rFonts w:cstheme="minorHAnsi"/>
            <w:rPrChange w:id="322" w:author="Marcelle von Wendland" w:date="2017-09-14T09:27:00Z">
              <w:rPr/>
            </w:rPrChange>
          </w:rPr>
          <w:t xml:space="preserve"> Ethereum</w:t>
        </w:r>
        <w:r w:rsidR="00455E64">
          <w:t xml:space="preserve"> Code</w:t>
        </w:r>
      </w:ins>
      <w:ins w:id="323" w:author="Marcelle von Wendland" w:date="2017-09-14T09:51:00Z">
        <w:r w:rsidR="002F60AB">
          <w:t xml:space="preserve"> </w:t>
        </w:r>
        <w:r w:rsidR="002F60AB" w:rsidRPr="00A8031A">
          <w:rPr>
            <w:rFonts w:cstheme="minorHAnsi"/>
            <w:b/>
            <w:rPrChange w:id="324" w:author="Marcelle von Wendland" w:date="2017-09-14T10:06:00Z">
              <w:rPr>
                <w:rFonts w:cstheme="minorHAnsi"/>
                <w:b/>
                <w:sz w:val="16"/>
                <w:szCs w:val="16"/>
              </w:rPr>
            </w:rPrChange>
          </w:rPr>
          <w:t>[Wood 2017]</w:t>
        </w:r>
        <w:r w:rsidR="002F60AB">
          <w:rPr>
            <w:rFonts w:cstheme="minorHAnsi"/>
            <w:b/>
            <w:sz w:val="16"/>
            <w:szCs w:val="16"/>
          </w:rPr>
          <w:t xml:space="preserve"> </w:t>
        </w:r>
      </w:ins>
      <w:ins w:id="325" w:author="Marcelle von Wendland" w:date="2017-09-11T12:02:00Z">
        <w:r w:rsidR="00455E64">
          <w:t>, HyperLegder</w:t>
        </w:r>
      </w:ins>
      <w:ins w:id="326" w:author="Marcelle von Wendland" w:date="2017-09-11T12:03:00Z">
        <w:r w:rsidR="00455E64">
          <w:t xml:space="preserve"> Chain Code</w:t>
        </w:r>
      </w:ins>
      <w:ins w:id="327" w:author="Marcelle von Wendland" w:date="2017-09-14T09:52:00Z">
        <w:r w:rsidR="002F60AB" w:rsidRPr="00A8031A">
          <w:t xml:space="preserve"> </w:t>
        </w:r>
        <w:r w:rsidR="002F60AB" w:rsidRPr="00A8031A">
          <w:rPr>
            <w:rFonts w:cstheme="minorHAnsi"/>
            <w:b/>
            <w:color w:val="000000" w:themeColor="text1"/>
            <w:shd w:val="clear" w:color="auto" w:fill="FFFFFF"/>
            <w:rPrChange w:id="328" w:author="Marcelle von Wendland" w:date="2017-09-14T10:06:00Z">
              <w:rPr>
                <w:rFonts w:cstheme="minorHAnsi"/>
                <w:b/>
                <w:color w:val="000000" w:themeColor="text1"/>
                <w:sz w:val="16"/>
                <w:szCs w:val="16"/>
                <w:shd w:val="clear" w:color="auto" w:fill="FFFFFF"/>
              </w:rPr>
            </w:rPrChange>
          </w:rPr>
          <w:t xml:space="preserve">[Cachin 2017 ] </w:t>
        </w:r>
      </w:ins>
      <w:ins w:id="329" w:author="Marcelle von Wendland" w:date="2017-09-11T12:03:00Z">
        <w:r w:rsidR="00455E64">
          <w:t xml:space="preserve">) can and indeed </w:t>
        </w:r>
      </w:ins>
      <w:ins w:id="330" w:author="Marcelle von Wendland" w:date="2017-09-14T09:37:00Z">
        <w:r w:rsidR="00F31AB9">
          <w:t>invariably</w:t>
        </w:r>
      </w:ins>
      <w:ins w:id="331" w:author="Marcelle von Wendland" w:date="2017-09-11T12:02:00Z">
        <w:r w:rsidR="00455E64">
          <w:t xml:space="preserve"> </w:t>
        </w:r>
      </w:ins>
      <w:ins w:id="332" w:author="Marcelle von Wendland" w:date="2017-09-14T09:37:00Z">
        <w:r w:rsidR="00F31AB9">
          <w:t xml:space="preserve">do have </w:t>
        </w:r>
      </w:ins>
      <w:ins w:id="333" w:author="Marcelle von Wendland" w:date="2017-09-11T12:03:00Z">
        <w:r w:rsidR="00455E64">
          <w:t>carefully</w:t>
        </w:r>
      </w:ins>
      <w:ins w:id="334" w:author="Marcelle von Wendland" w:date="2017-09-11T12:02:00Z">
        <w:r w:rsidR="00455E64">
          <w:t xml:space="preserve"> </w:t>
        </w:r>
      </w:ins>
      <w:ins w:id="335" w:author="Marcelle von Wendland" w:date="2017-09-11T12:04:00Z">
        <w:r w:rsidR="00455E64">
          <w:t>constructed</w:t>
        </w:r>
      </w:ins>
      <w:ins w:id="336" w:author="Marcelle von Wendland" w:date="2017-09-11T12:03:00Z">
        <w:r w:rsidR="00455E64">
          <w:t xml:space="preserve"> </w:t>
        </w:r>
      </w:ins>
      <w:ins w:id="337" w:author="Marcelle von Wendland" w:date="2017-09-14T09:38:00Z">
        <w:r w:rsidR="00F31AB9">
          <w:t xml:space="preserve">computational </w:t>
        </w:r>
      </w:ins>
      <w:ins w:id="338" w:author="Marcelle von Wendland" w:date="2017-09-11T12:03:00Z">
        <w:r w:rsidR="00F31AB9">
          <w:t xml:space="preserve">semantics </w:t>
        </w:r>
      </w:ins>
      <w:ins w:id="339" w:author="Marcelle von Wendland" w:date="2017-09-14T09:38:00Z">
        <w:r w:rsidR="00F31AB9">
          <w:t>–</w:t>
        </w:r>
      </w:ins>
      <w:ins w:id="340" w:author="Marcelle von Wendland" w:date="2017-09-11T12:03:00Z">
        <w:r w:rsidR="00F31AB9">
          <w:t xml:space="preserve"> that </w:t>
        </w:r>
      </w:ins>
      <w:ins w:id="341" w:author="Marcelle von Wendland" w:date="2017-09-14T09:38:00Z">
        <w:r w:rsidR="00F31AB9">
          <w:t xml:space="preserve">is </w:t>
        </w:r>
      </w:ins>
      <w:ins w:id="342" w:author="Marcelle von Wendland" w:date="2017-09-11T12:03:00Z">
        <w:r w:rsidR="00455E64">
          <w:t xml:space="preserve"> an ontology of the different </w:t>
        </w:r>
      </w:ins>
      <w:ins w:id="343" w:author="Marcelle von Wendland" w:date="2017-09-11T12:04:00Z">
        <w:r w:rsidR="00C11ED0">
          <w:t xml:space="preserve">code </w:t>
        </w:r>
      </w:ins>
      <w:ins w:id="344" w:author="Marcelle von Wendland" w:date="2017-09-11T12:03:00Z">
        <w:r w:rsidR="00455E64">
          <w:t xml:space="preserve">constructs the </w:t>
        </w:r>
      </w:ins>
      <w:ins w:id="345" w:author="Marcelle von Wendland" w:date="2017-09-14T09:38:00Z">
        <w:r w:rsidR="00F31AB9">
          <w:t xml:space="preserve">scripting language </w:t>
        </w:r>
      </w:ins>
      <w:ins w:id="346" w:author="Marcelle von Wendland" w:date="2017-09-11T12:04:00Z">
        <w:r w:rsidR="00C11ED0">
          <w:t xml:space="preserve">provides </w:t>
        </w:r>
      </w:ins>
      <w:ins w:id="347" w:author="Marcelle von Wendland" w:date="2017-09-14T09:39:00Z">
        <w:r w:rsidR="00F31AB9">
          <w:t>such an ontology</w:t>
        </w:r>
      </w:ins>
      <w:ins w:id="348" w:author="Marcelle von Wendland" w:date="2017-09-11T12:04:00Z">
        <w:r w:rsidR="00C11ED0">
          <w:t xml:space="preserve"> does not allow for direct </w:t>
        </w:r>
      </w:ins>
      <w:ins w:id="349" w:author="Marcelle von Wendland" w:date="2017-09-11T12:05:00Z">
        <w:r w:rsidR="00C11ED0">
          <w:t>representation</w:t>
        </w:r>
      </w:ins>
      <w:ins w:id="350" w:author="Marcelle von Wendland" w:date="2017-09-11T12:04:00Z">
        <w:r w:rsidR="00C11ED0">
          <w:t xml:space="preserve"> </w:t>
        </w:r>
      </w:ins>
      <w:ins w:id="351" w:author="Marcelle von Wendland" w:date="2017-09-11T12:05:00Z">
        <w:r w:rsidR="00C11ED0">
          <w:t>of</w:t>
        </w:r>
      </w:ins>
      <w:ins w:id="352" w:author="Marcelle von Wendland" w:date="2017-09-11T12:04:00Z">
        <w:r w:rsidR="00C11ED0">
          <w:t xml:space="preserve"> </w:t>
        </w:r>
      </w:ins>
      <w:ins w:id="353" w:author="Marcelle von Wendland" w:date="2017-09-14T09:39:00Z">
        <w:r w:rsidR="00F31AB9">
          <w:t>the</w:t>
        </w:r>
      </w:ins>
      <w:ins w:id="354" w:author="Marcelle von Wendland" w:date="2017-09-11T12:04:00Z">
        <w:r w:rsidR="00F31AB9">
          <w:t xml:space="preserve"> business meaning of any </w:t>
        </w:r>
      </w:ins>
      <w:ins w:id="355" w:author="Marcelle von Wendland" w:date="2017-09-14T09:40:00Z">
        <w:r w:rsidR="00F31AB9">
          <w:t>specific</w:t>
        </w:r>
      </w:ins>
      <w:ins w:id="356" w:author="Marcelle von Wendland" w:date="2017-09-11T12:04:00Z">
        <w:r w:rsidR="00F31AB9">
          <w:t xml:space="preserve"> </w:t>
        </w:r>
      </w:ins>
      <w:ins w:id="357" w:author="Marcelle von Wendland" w:date="2017-09-14T09:40:00Z">
        <w:r w:rsidR="00F31AB9">
          <w:t>script</w:t>
        </w:r>
      </w:ins>
      <w:ins w:id="358" w:author="Marcelle von Wendland" w:date="2017-09-11T12:04:00Z">
        <w:r w:rsidR="00C11ED0">
          <w:t>.</w:t>
        </w:r>
      </w:ins>
      <w:ins w:id="359" w:author="Marcelle von Wendland" w:date="2017-09-11T12:05:00Z">
        <w:r w:rsidR="00C11ED0">
          <w:t xml:space="preserve"> </w:t>
        </w:r>
      </w:ins>
    </w:p>
    <w:p w14:paraId="58A878BA" w14:textId="77777777" w:rsidR="002F60AB" w:rsidRDefault="002F60AB" w:rsidP="00293033">
      <w:pPr>
        <w:rPr>
          <w:ins w:id="360" w:author="Marcelle von Wendland" w:date="2017-09-14T09:53:00Z"/>
        </w:rPr>
      </w:pPr>
      <w:ins w:id="361" w:author="Marcelle von Wendland" w:date="2017-09-14T09:53:00Z">
        <w:r>
          <w:t xml:space="preserve">Imperative blockchain scripts </w:t>
        </w:r>
      </w:ins>
      <w:ins w:id="362" w:author="Marcelle von Wendland" w:date="2017-09-11T11:59:00Z">
        <w:r w:rsidR="00455E64">
          <w:t xml:space="preserve">can </w:t>
        </w:r>
      </w:ins>
      <w:ins w:id="363" w:author="Marcelle von Wendland" w:date="2017-09-14T09:53:00Z">
        <w:r>
          <w:t xml:space="preserve">of course </w:t>
        </w:r>
      </w:ins>
      <w:ins w:id="364" w:author="Marcelle von Wendland" w:date="2017-09-11T11:59:00Z">
        <w:r w:rsidR="00455E64">
          <w:t>still use carefully</w:t>
        </w:r>
      </w:ins>
      <w:ins w:id="365" w:author="Marcelle von Wendland" w:date="2017-09-11T12:01:00Z">
        <w:r w:rsidR="00455E64">
          <w:t xml:space="preserve"> </w:t>
        </w:r>
      </w:ins>
      <w:ins w:id="366" w:author="Marcelle von Wendland" w:date="2017-09-11T12:02:00Z">
        <w:r w:rsidR="00455E64">
          <w:t>constructed</w:t>
        </w:r>
      </w:ins>
      <w:ins w:id="367" w:author="Marcelle von Wendland" w:date="2017-09-11T12:01:00Z">
        <w:r w:rsidR="00455E64">
          <w:t xml:space="preserve"> domain ontologies for representing data </w:t>
        </w:r>
      </w:ins>
      <w:ins w:id="368" w:author="Marcelle von Wendland" w:date="2017-09-11T12:07:00Z">
        <w:r w:rsidR="00C11ED0">
          <w:t xml:space="preserve">but excluding action semantics means that the burden for ensuring the correct action semantics is firmly assigned to the designer and programmer of a </w:t>
        </w:r>
        <w:proofErr w:type="gramStart"/>
        <w:r w:rsidR="00C11ED0">
          <w:t>particular smart</w:t>
        </w:r>
        <w:proofErr w:type="gramEnd"/>
        <w:r w:rsidR="00C11ED0">
          <w:t xml:space="preserve"> contract.</w:t>
        </w:r>
      </w:ins>
    </w:p>
    <w:p w14:paraId="283F4A17" w14:textId="5963A8B2" w:rsidR="00E5603D" w:rsidRDefault="00C11ED0" w:rsidP="00293033">
      <w:pPr>
        <w:rPr>
          <w:ins w:id="369" w:author="Marcelle von Wendland" w:date="2017-09-11T10:19:00Z"/>
        </w:rPr>
      </w:pPr>
      <w:ins w:id="370" w:author="Marcelle von Wendland" w:date="2017-09-11T12:07:00Z">
        <w:r>
          <w:t xml:space="preserve"> </w:t>
        </w:r>
      </w:ins>
      <w:ins w:id="371" w:author="Marcelle von Wendland" w:date="2017-09-11T12:40:00Z">
        <w:r w:rsidR="00E001C2">
          <w:t xml:space="preserve">The participants to such a smart contract must rely on the </w:t>
        </w:r>
      </w:ins>
      <w:ins w:id="372" w:author="Marcelle von Wendland" w:date="2017-09-11T12:42:00Z">
        <w:r w:rsidR="00E001C2">
          <w:t>representations</w:t>
        </w:r>
      </w:ins>
      <w:ins w:id="373" w:author="Marcelle von Wendland" w:date="2017-09-11T12:40:00Z">
        <w:r w:rsidR="00E001C2">
          <w:t xml:space="preserve"> of the designer, programmer or knowledgeable </w:t>
        </w:r>
      </w:ins>
      <w:ins w:id="374" w:author="Marcelle von Wendland" w:date="2017-09-11T12:42:00Z">
        <w:r w:rsidR="00E001C2">
          <w:t xml:space="preserve">evaluator when it comes to </w:t>
        </w:r>
      </w:ins>
      <w:ins w:id="375" w:author="Marcelle von Wendland" w:date="2017-09-14T10:04:00Z">
        <w:r w:rsidR="00A8031A">
          <w:t xml:space="preserve">result or business meaning of </w:t>
        </w:r>
      </w:ins>
      <w:ins w:id="376" w:author="Marcelle von Wendland" w:date="2017-09-14T10:05:00Z">
        <w:r w:rsidR="00A8031A">
          <w:t xml:space="preserve">each imperative </w:t>
        </w:r>
      </w:ins>
      <w:ins w:id="377" w:author="Marcelle von Wendland" w:date="2017-09-14T10:04:00Z">
        <w:r w:rsidR="00A8031A">
          <w:t>action script</w:t>
        </w:r>
      </w:ins>
      <w:ins w:id="378" w:author="Marcelle von Wendland" w:date="2017-09-14T10:05:00Z">
        <w:r w:rsidR="00A8031A">
          <w:t xml:space="preserve"> in a smart contract using an imperative blockchain script</w:t>
        </w:r>
      </w:ins>
      <w:ins w:id="379" w:author="Marcelle von Wendland" w:date="2017-09-11T12:42:00Z">
        <w:r w:rsidR="00E001C2">
          <w:t xml:space="preserve">. </w:t>
        </w:r>
      </w:ins>
      <w:ins w:id="380" w:author="Marcelle von Wendland" w:date="2017-09-11T12:40:00Z">
        <w:r w:rsidR="00E001C2">
          <w:t xml:space="preserve"> </w:t>
        </w:r>
      </w:ins>
      <w:ins w:id="381" w:author="Marcelle von Wendland" w:date="2017-09-11T12:07:00Z">
        <w:r>
          <w:t xml:space="preserve">It is now worth to consider the action semantics first of Ethereum and the </w:t>
        </w:r>
      </w:ins>
      <w:ins w:id="382" w:author="Marcelle von Wendland" w:date="2017-09-11T12:39:00Z">
        <w:r w:rsidR="00A90B95">
          <w:t>HyperLegder</w:t>
        </w:r>
      </w:ins>
      <w:ins w:id="383" w:author="Marcelle von Wendland" w:date="2017-09-11T12:43:00Z">
        <w:r w:rsidR="00E001C2">
          <w:t xml:space="preserve"> in more detail</w:t>
        </w:r>
      </w:ins>
      <w:ins w:id="384" w:author="Marcelle von Wendland" w:date="2017-09-11T12:07:00Z">
        <w:r w:rsidR="002F60AB">
          <w:t>.</w:t>
        </w:r>
      </w:ins>
    </w:p>
    <w:p w14:paraId="1F0A2D39" w14:textId="02C5559E" w:rsidR="001910EF" w:rsidRPr="00E5603D" w:rsidDel="00E001C2" w:rsidRDefault="001910EF" w:rsidP="00293033">
      <w:pPr>
        <w:rPr>
          <w:del w:id="385" w:author="Marcelle von Wendland" w:date="2017-09-11T12:43:00Z"/>
        </w:rPr>
      </w:pPr>
    </w:p>
    <w:p w14:paraId="6475A784" w14:textId="77777777" w:rsidR="005B6B2D" w:rsidRDefault="005B6B2D" w:rsidP="00293033"/>
    <w:p w14:paraId="10A85B8E" w14:textId="77777777" w:rsidR="00293033" w:rsidRPr="00855FA0" w:rsidRDefault="00293033" w:rsidP="00293033">
      <w:pPr>
        <w:pStyle w:val="Heading3"/>
      </w:pPr>
      <w:r>
        <w:t>2.</w:t>
      </w:r>
      <w:r w:rsidR="00401BAE">
        <w:t>1</w:t>
      </w:r>
      <w:r>
        <w:t xml:space="preserve"> </w:t>
      </w:r>
      <w:r w:rsidR="00401BAE">
        <w:t xml:space="preserve">A Semantic Blockchain Turing Machine - The </w:t>
      </w:r>
      <w:r w:rsidR="00CA14FE">
        <w:t>Ethereum Approach</w:t>
      </w:r>
    </w:p>
    <w:p w14:paraId="25CD1FF1" w14:textId="77777777" w:rsidR="00293033" w:rsidRPr="00293033" w:rsidRDefault="00293033" w:rsidP="00293033"/>
    <w:p w14:paraId="0808633E" w14:textId="77777777" w:rsidR="00F34787" w:rsidRDefault="00A8031A" w:rsidP="00CA14FE">
      <w:pPr>
        <w:rPr>
          <w:ins w:id="386" w:author="Marcelle von Wendland" w:date="2017-09-14T12:49:00Z"/>
          <w:rFonts w:cstheme="minorHAnsi"/>
          <w:color w:val="000000" w:themeColor="text1"/>
        </w:rPr>
      </w:pPr>
      <w:ins w:id="387" w:author="Marcelle von Wendland" w:date="2017-09-14T10:06:00Z">
        <w:r w:rsidRPr="00A8031A">
          <w:rPr>
            <w:rFonts w:cstheme="minorHAnsi"/>
            <w:color w:val="000000" w:themeColor="text1"/>
            <w:rPrChange w:id="388" w:author="Marcelle von Wendland" w:date="2017-09-14T10:07:00Z">
              <w:rPr>
                <w:rFonts w:cstheme="minorHAnsi"/>
                <w:b/>
                <w:color w:val="000000" w:themeColor="text1"/>
                <w:sz w:val="16"/>
                <w:szCs w:val="16"/>
              </w:rPr>
            </w:rPrChange>
          </w:rPr>
          <w:t>The Ethereum yellow paper</w:t>
        </w:r>
        <w:r w:rsidRPr="00A8031A">
          <w:rPr>
            <w:rFonts w:cstheme="minorHAnsi"/>
            <w:b/>
            <w:color w:val="000000" w:themeColor="text1"/>
            <w:rPrChange w:id="389" w:author="Marcelle von Wendland" w:date="2017-09-14T10:07:00Z">
              <w:rPr>
                <w:rFonts w:cstheme="minorHAnsi"/>
                <w:b/>
                <w:color w:val="000000" w:themeColor="text1"/>
                <w:sz w:val="16"/>
                <w:szCs w:val="16"/>
              </w:rPr>
            </w:rPrChange>
          </w:rPr>
          <w:t xml:space="preserve"> </w:t>
        </w:r>
        <w:r w:rsidRPr="00A8031A">
          <w:rPr>
            <w:rFonts w:cstheme="minorHAnsi"/>
            <w:b/>
          </w:rPr>
          <w:t>[</w:t>
        </w:r>
        <w:r w:rsidRPr="003659DB">
          <w:rPr>
            <w:rFonts w:cstheme="minorHAnsi"/>
            <w:b/>
          </w:rPr>
          <w:t>Wood 2017</w:t>
        </w:r>
        <w:r w:rsidRPr="00A8031A">
          <w:rPr>
            <w:rFonts w:cstheme="minorHAnsi"/>
            <w:b/>
          </w:rPr>
          <w:t>]</w:t>
        </w:r>
        <w:r w:rsidRPr="00A8031A">
          <w:rPr>
            <w:rFonts w:cstheme="minorHAnsi"/>
            <w:b/>
            <w:rPrChange w:id="390" w:author="Marcelle von Wendland" w:date="2017-09-14T10:08:00Z">
              <w:rPr>
                <w:rFonts w:cstheme="minorHAnsi"/>
                <w:b/>
                <w:sz w:val="16"/>
                <w:szCs w:val="16"/>
              </w:rPr>
            </w:rPrChange>
          </w:rPr>
          <w:t xml:space="preserve">  </w:t>
        </w:r>
      </w:ins>
      <w:del w:id="391" w:author="Marcelle von Wendland" w:date="2017-09-14T10:06:00Z">
        <w:r w:rsidR="00401BAE" w:rsidRPr="00A8031A" w:rsidDel="00A8031A">
          <w:rPr>
            <w:rFonts w:cstheme="minorHAnsi"/>
            <w:b/>
            <w:color w:val="000000" w:themeColor="text1"/>
            <w:rPrChange w:id="392" w:author="Marcelle von Wendland" w:date="2017-09-14T10:08:00Z">
              <w:rPr>
                <w:rFonts w:cstheme="minorHAnsi"/>
                <w:b/>
                <w:color w:val="000000" w:themeColor="text1"/>
                <w:sz w:val="16"/>
                <w:szCs w:val="16"/>
              </w:rPr>
            </w:rPrChange>
          </w:rPr>
          <w:delText>[</w:delText>
        </w:r>
      </w:del>
      <w:del w:id="393" w:author="Marcelle von Wendland" w:date="2017-09-14T10:07:00Z">
        <w:r w:rsidR="00401BAE" w:rsidRPr="00A8031A" w:rsidDel="00A8031A">
          <w:rPr>
            <w:rFonts w:cstheme="minorHAnsi"/>
            <w:b/>
            <w:color w:val="000000" w:themeColor="text1"/>
            <w:rPrChange w:id="394" w:author="Marcelle von Wendland" w:date="2017-09-14T10:08:00Z">
              <w:rPr>
                <w:rFonts w:cstheme="minorHAnsi"/>
                <w:b/>
                <w:color w:val="000000" w:themeColor="text1"/>
                <w:sz w:val="16"/>
                <w:szCs w:val="16"/>
              </w:rPr>
            </w:rPrChange>
          </w:rPr>
          <w:delText>Ethereum-Wiki]</w:delText>
        </w:r>
      </w:del>
      <w:ins w:id="395" w:author="Marcelle von Wendland" w:date="2017-09-14T10:07:00Z">
        <w:r w:rsidRPr="00A8031A">
          <w:rPr>
            <w:rFonts w:cstheme="minorHAnsi"/>
            <w:color w:val="000000" w:themeColor="text1"/>
            <w:rPrChange w:id="396" w:author="Marcelle von Wendland" w:date="2017-09-14T10:08:00Z">
              <w:rPr>
                <w:rFonts w:cstheme="minorHAnsi"/>
                <w:color w:val="000000" w:themeColor="text1"/>
                <w:sz w:val="16"/>
                <w:szCs w:val="16"/>
              </w:rPr>
            </w:rPrChange>
          </w:rPr>
          <w:t xml:space="preserve">carefully defines the Ethereum virtual machine </w:t>
        </w:r>
      </w:ins>
      <w:ins w:id="397" w:author="Marcelle von Wendland" w:date="2017-09-14T10:09:00Z">
        <w:r>
          <w:rPr>
            <w:rFonts w:cstheme="minorHAnsi"/>
            <w:color w:val="000000" w:themeColor="text1"/>
          </w:rPr>
          <w:t xml:space="preserve">(EVM) </w:t>
        </w:r>
      </w:ins>
      <w:ins w:id="398" w:author="Marcelle von Wendland" w:date="2017-09-14T10:07:00Z">
        <w:r w:rsidRPr="00A8031A">
          <w:rPr>
            <w:rFonts w:cstheme="minorHAnsi"/>
            <w:color w:val="000000" w:themeColor="text1"/>
            <w:rPrChange w:id="399" w:author="Marcelle von Wendland" w:date="2017-09-14T10:08:00Z">
              <w:rPr>
                <w:rFonts w:cstheme="minorHAnsi"/>
                <w:color w:val="000000" w:themeColor="text1"/>
                <w:sz w:val="16"/>
                <w:szCs w:val="16"/>
              </w:rPr>
            </w:rPrChange>
          </w:rPr>
          <w:t xml:space="preserve">and its </w:t>
        </w:r>
      </w:ins>
      <w:ins w:id="400" w:author="Marcelle von Wendland" w:date="2017-09-14T10:08:00Z">
        <w:r w:rsidRPr="00A8031A">
          <w:rPr>
            <w:rFonts w:cstheme="minorHAnsi"/>
            <w:color w:val="000000" w:themeColor="text1"/>
            <w:rPrChange w:id="401" w:author="Marcelle von Wendland" w:date="2017-09-14T10:08:00Z">
              <w:rPr>
                <w:rFonts w:cstheme="minorHAnsi"/>
                <w:color w:val="000000" w:themeColor="text1"/>
                <w:sz w:val="16"/>
                <w:szCs w:val="16"/>
              </w:rPr>
            </w:rPrChange>
          </w:rPr>
          <w:t>language (opcodes).</w:t>
        </w:r>
        <w:r>
          <w:rPr>
            <w:rFonts w:cstheme="minorHAnsi"/>
            <w:color w:val="000000" w:themeColor="text1"/>
          </w:rPr>
          <w:t xml:space="preserve"> Being a stack machine the </w:t>
        </w:r>
      </w:ins>
      <w:ins w:id="402" w:author="Marcelle von Wendland" w:date="2017-09-14T10:09:00Z">
        <w:r>
          <w:rPr>
            <w:rFonts w:cstheme="minorHAnsi"/>
            <w:color w:val="000000" w:themeColor="text1"/>
          </w:rPr>
          <w:t xml:space="preserve">EVM presents a language has </w:t>
        </w:r>
      </w:ins>
      <w:ins w:id="403" w:author="Marcelle von Wendland" w:date="2017-09-14T10:11:00Z">
        <w:r>
          <w:rPr>
            <w:rFonts w:cstheme="minorHAnsi"/>
            <w:color w:val="000000" w:themeColor="text1"/>
          </w:rPr>
          <w:t>vocabulary and</w:t>
        </w:r>
      </w:ins>
      <w:ins w:id="404" w:author="Marcelle von Wendland" w:date="2017-09-14T10:09:00Z">
        <w:r>
          <w:rPr>
            <w:rFonts w:cstheme="minorHAnsi"/>
            <w:color w:val="000000" w:themeColor="text1"/>
          </w:rPr>
          <w:t xml:space="preserve"> </w:t>
        </w:r>
      </w:ins>
      <w:ins w:id="405" w:author="Marcelle von Wendland" w:date="2017-09-14T10:10:00Z">
        <w:r>
          <w:rPr>
            <w:rFonts w:cstheme="minorHAnsi"/>
            <w:color w:val="000000" w:themeColor="text1"/>
          </w:rPr>
          <w:t xml:space="preserve">semantics that is </w:t>
        </w:r>
      </w:ins>
      <w:ins w:id="406" w:author="Marcelle von Wendland" w:date="2017-09-14T10:11:00Z">
        <w:r>
          <w:rPr>
            <w:rFonts w:cstheme="minorHAnsi"/>
            <w:color w:val="000000" w:themeColor="text1"/>
          </w:rPr>
          <w:t>essentially</w:t>
        </w:r>
      </w:ins>
      <w:ins w:id="407" w:author="Marcelle von Wendland" w:date="2017-09-14T10:10:00Z">
        <w:r>
          <w:rPr>
            <w:rFonts w:cstheme="minorHAnsi"/>
            <w:color w:val="000000" w:themeColor="text1"/>
          </w:rPr>
          <w:t xml:space="preserve"> the same as that of </w:t>
        </w:r>
      </w:ins>
      <w:ins w:id="408" w:author="Marcelle von Wendland" w:date="2017-09-14T10:12:00Z">
        <w:r>
          <w:rPr>
            <w:rFonts w:cstheme="minorHAnsi"/>
            <w:color w:val="000000" w:themeColor="text1"/>
          </w:rPr>
          <w:t>microprocessors</w:t>
        </w:r>
      </w:ins>
      <w:ins w:id="409" w:author="Marcelle von Wendland" w:date="2017-09-14T10:10:00Z">
        <w:r>
          <w:rPr>
            <w:rFonts w:cstheme="minorHAnsi"/>
            <w:color w:val="000000" w:themeColor="text1"/>
          </w:rPr>
          <w:t xml:space="preserve">. Given its </w:t>
        </w:r>
      </w:ins>
      <w:ins w:id="410" w:author="Marcelle von Wendland" w:date="2017-09-14T10:12:00Z">
        <w:r>
          <w:rPr>
            <w:rFonts w:cstheme="minorHAnsi"/>
            <w:color w:val="000000" w:themeColor="text1"/>
          </w:rPr>
          <w:t>specialist</w:t>
        </w:r>
      </w:ins>
      <w:ins w:id="411" w:author="Marcelle von Wendland" w:date="2017-09-14T10:10:00Z">
        <w:r>
          <w:rPr>
            <w:rFonts w:cstheme="minorHAnsi"/>
            <w:color w:val="000000" w:themeColor="text1"/>
          </w:rPr>
          <w:t xml:space="preserve"> </w:t>
        </w:r>
      </w:ins>
      <w:ins w:id="412" w:author="Marcelle von Wendland" w:date="2017-09-14T10:12:00Z">
        <w:r>
          <w:rPr>
            <w:rFonts w:cstheme="minorHAnsi"/>
            <w:color w:val="000000" w:themeColor="text1"/>
          </w:rPr>
          <w:t xml:space="preserve">purpose and the fact that it is </w:t>
        </w:r>
      </w:ins>
      <w:ins w:id="413" w:author="Marcelle von Wendland" w:date="2017-09-14T10:14:00Z">
        <w:r>
          <w:rPr>
            <w:rFonts w:cstheme="minorHAnsi"/>
            <w:color w:val="000000" w:themeColor="text1"/>
          </w:rPr>
          <w:t>a virtual</w:t>
        </w:r>
      </w:ins>
      <w:ins w:id="414" w:author="Marcelle von Wendland" w:date="2017-09-14T10:13:00Z">
        <w:r>
          <w:rPr>
            <w:rFonts w:cstheme="minorHAnsi"/>
            <w:color w:val="000000" w:themeColor="text1"/>
          </w:rPr>
          <w:t xml:space="preserve"> stack machine</w:t>
        </w:r>
      </w:ins>
      <w:ins w:id="415" w:author="Marcelle von Wendland" w:date="2017-09-14T10:12:00Z">
        <w:r>
          <w:rPr>
            <w:rFonts w:cstheme="minorHAnsi"/>
            <w:color w:val="000000" w:themeColor="text1"/>
          </w:rPr>
          <w:t xml:space="preserve"> </w:t>
        </w:r>
      </w:ins>
      <w:ins w:id="416" w:author="Marcelle von Wendland" w:date="2017-09-14T10:13:00Z">
        <w:r>
          <w:rPr>
            <w:rFonts w:cstheme="minorHAnsi"/>
            <w:color w:val="000000" w:themeColor="text1"/>
          </w:rPr>
          <w:t>rather</w:t>
        </w:r>
      </w:ins>
      <w:ins w:id="417" w:author="Marcelle von Wendland" w:date="2017-09-14T10:12:00Z">
        <w:r>
          <w:rPr>
            <w:rFonts w:cstheme="minorHAnsi"/>
            <w:color w:val="000000" w:themeColor="text1"/>
          </w:rPr>
          <w:t xml:space="preserve"> than </w:t>
        </w:r>
      </w:ins>
      <w:ins w:id="418" w:author="Marcelle von Wendland" w:date="2017-09-14T10:13:00Z">
        <w:r>
          <w:rPr>
            <w:rFonts w:cstheme="minorHAnsi"/>
            <w:color w:val="000000" w:themeColor="text1"/>
          </w:rPr>
          <w:t xml:space="preserve">a physical microprocessor its </w:t>
        </w:r>
      </w:ins>
      <w:ins w:id="419" w:author="Marcelle von Wendland" w:date="2017-09-14T10:12:00Z">
        <w:r>
          <w:rPr>
            <w:rFonts w:cstheme="minorHAnsi"/>
            <w:color w:val="000000" w:themeColor="text1"/>
          </w:rPr>
          <w:t>instruction se</w:t>
        </w:r>
      </w:ins>
      <w:ins w:id="420" w:author="Marcelle von Wendland" w:date="2017-09-14T10:13:00Z">
        <w:r>
          <w:rPr>
            <w:rFonts w:cstheme="minorHAnsi"/>
            <w:color w:val="000000" w:themeColor="text1"/>
          </w:rPr>
          <w:t>t is more compact and has a few specialist instructions</w:t>
        </w:r>
      </w:ins>
      <w:ins w:id="421" w:author="Marcelle von Wendland" w:date="2017-09-14T10:14:00Z">
        <w:r>
          <w:rPr>
            <w:rFonts w:cstheme="minorHAnsi"/>
            <w:color w:val="000000" w:themeColor="text1"/>
          </w:rPr>
          <w:t xml:space="preserve">.  </w:t>
        </w:r>
      </w:ins>
      <w:ins w:id="422" w:author="Marcelle von Wendland" w:date="2017-09-14T10:23:00Z">
        <w:r w:rsidR="00683B45">
          <w:rPr>
            <w:rFonts w:cstheme="minorHAnsi"/>
            <w:color w:val="000000" w:themeColor="text1"/>
          </w:rPr>
          <w:t xml:space="preserve">Its </w:t>
        </w:r>
      </w:ins>
      <w:ins w:id="423" w:author="Marcelle von Wendland" w:date="2017-09-14T10:24:00Z">
        <w:r w:rsidR="00683B45">
          <w:rPr>
            <w:rFonts w:cstheme="minorHAnsi"/>
            <w:color w:val="000000" w:themeColor="text1"/>
          </w:rPr>
          <w:t>arithmetic</w:t>
        </w:r>
      </w:ins>
      <w:ins w:id="424" w:author="Marcelle von Wendland" w:date="2017-09-14T10:32:00Z">
        <w:r w:rsidR="00A86BC8">
          <w:rPr>
            <w:rFonts w:cstheme="minorHAnsi"/>
            <w:color w:val="000000" w:themeColor="text1"/>
          </w:rPr>
          <w:t xml:space="preserve">, comparison, bitwise logic  </w:t>
        </w:r>
      </w:ins>
      <w:ins w:id="425" w:author="Marcelle von Wendland" w:date="2017-09-14T10:23:00Z">
        <w:r w:rsidR="00683B45">
          <w:rPr>
            <w:rFonts w:cstheme="minorHAnsi"/>
            <w:color w:val="000000" w:themeColor="text1"/>
          </w:rPr>
          <w:t xml:space="preserve"> </w:t>
        </w:r>
      </w:ins>
      <w:ins w:id="426" w:author="Marcelle von Wendland" w:date="2017-09-14T10:33:00Z">
        <w:r w:rsidR="00A86BC8">
          <w:rPr>
            <w:rFonts w:cstheme="minorHAnsi"/>
            <w:color w:val="000000" w:themeColor="text1"/>
          </w:rPr>
          <w:t xml:space="preserve">and most of its stack, memory and control flow </w:t>
        </w:r>
      </w:ins>
      <w:ins w:id="427" w:author="Marcelle von Wendland" w:date="2017-09-14T10:24:00Z">
        <w:r w:rsidR="00683B45">
          <w:rPr>
            <w:rFonts w:cstheme="minorHAnsi"/>
            <w:color w:val="000000" w:themeColor="text1"/>
          </w:rPr>
          <w:t>operations</w:t>
        </w:r>
      </w:ins>
      <w:ins w:id="428" w:author="Marcelle von Wendland" w:date="2017-09-14T10:34:00Z">
        <w:r w:rsidR="00A86BC8">
          <w:rPr>
            <w:rFonts w:cstheme="minorHAnsi"/>
            <w:color w:val="000000" w:themeColor="text1"/>
          </w:rPr>
          <w:t xml:space="preserve"> are exactly what you would expect to find in a micro processor. </w:t>
        </w:r>
      </w:ins>
      <w:ins w:id="429" w:author="Marcelle von Wendland" w:date="2017-09-14T10:38:00Z">
        <w:r w:rsidR="00A86BC8">
          <w:rPr>
            <w:rFonts w:cstheme="minorHAnsi"/>
            <w:color w:val="000000" w:themeColor="text1"/>
          </w:rPr>
          <w:t xml:space="preserve">(see Figure 1 &amp; 2 below) </w:t>
        </w:r>
      </w:ins>
      <w:ins w:id="430" w:author="Marcelle von Wendland" w:date="2017-09-14T10:34:00Z">
        <w:r w:rsidR="00A86BC8">
          <w:rPr>
            <w:rFonts w:cstheme="minorHAnsi"/>
            <w:color w:val="000000" w:themeColor="text1"/>
          </w:rPr>
          <w:t xml:space="preserve"> In addition the EVM introduces </w:t>
        </w:r>
      </w:ins>
      <w:ins w:id="431" w:author="Marcelle von Wendland" w:date="2017-09-14T10:35:00Z">
        <w:r w:rsidR="00A86BC8">
          <w:rPr>
            <w:rFonts w:cstheme="minorHAnsi"/>
            <w:color w:val="000000" w:themeColor="text1"/>
          </w:rPr>
          <w:t>specialist</w:t>
        </w:r>
      </w:ins>
      <w:ins w:id="432" w:author="Marcelle von Wendland" w:date="2017-09-14T10:34:00Z">
        <w:r w:rsidR="00A86BC8">
          <w:rPr>
            <w:rFonts w:cstheme="minorHAnsi"/>
            <w:color w:val="000000" w:themeColor="text1"/>
          </w:rPr>
          <w:t xml:space="preserve"> </w:t>
        </w:r>
      </w:ins>
      <w:ins w:id="433" w:author="Marcelle von Wendland" w:date="2017-09-14T10:35:00Z">
        <w:r w:rsidR="00A86BC8">
          <w:rPr>
            <w:rFonts w:cstheme="minorHAnsi"/>
            <w:color w:val="000000" w:themeColor="text1"/>
          </w:rPr>
          <w:t>hash and block chain operations as well as instructions to ensure e</w:t>
        </w:r>
      </w:ins>
      <w:ins w:id="434" w:author="Marcelle von Wendland" w:date="2017-09-14T10:37:00Z">
        <w:r w:rsidR="00A86BC8">
          <w:rPr>
            <w:rFonts w:cstheme="minorHAnsi"/>
            <w:color w:val="000000" w:themeColor="text1"/>
          </w:rPr>
          <w:t>.</w:t>
        </w:r>
      </w:ins>
      <w:ins w:id="435" w:author="Marcelle von Wendland" w:date="2017-09-14T10:35:00Z">
        <w:r w:rsidR="00A86BC8">
          <w:rPr>
            <w:rFonts w:cstheme="minorHAnsi"/>
            <w:color w:val="000000" w:themeColor="text1"/>
          </w:rPr>
          <w:t>g</w:t>
        </w:r>
      </w:ins>
      <w:ins w:id="436" w:author="Marcelle von Wendland" w:date="2017-09-14T10:37:00Z">
        <w:r w:rsidR="00A86BC8">
          <w:rPr>
            <w:rFonts w:cstheme="minorHAnsi"/>
            <w:color w:val="000000" w:themeColor="text1"/>
          </w:rPr>
          <w:t>.</w:t>
        </w:r>
      </w:ins>
      <w:ins w:id="437" w:author="Marcelle von Wendland" w:date="2017-09-14T10:35:00Z">
        <w:r w:rsidR="00A86BC8">
          <w:rPr>
            <w:rFonts w:cstheme="minorHAnsi"/>
            <w:color w:val="000000" w:themeColor="text1"/>
          </w:rPr>
          <w:t xml:space="preserve"> that a contract can only be executed once. </w:t>
        </w:r>
      </w:ins>
    </w:p>
    <w:p w14:paraId="107F48CA" w14:textId="77777777" w:rsidR="00F34787" w:rsidRDefault="00F34787" w:rsidP="00CA14FE">
      <w:pPr>
        <w:rPr>
          <w:ins w:id="438" w:author="Marcelle von Wendland" w:date="2017-09-14T12:49:00Z"/>
          <w:rFonts w:cstheme="minorHAnsi"/>
          <w:color w:val="000000" w:themeColor="text1"/>
        </w:rPr>
      </w:pPr>
    </w:p>
    <w:p w14:paraId="1C709113" w14:textId="00997F6C" w:rsidR="00F34787" w:rsidRDefault="00A91F35">
      <w:pPr>
        <w:rPr>
          <w:ins w:id="439" w:author="Marcelle von Wendland" w:date="2017-09-14T10:16:00Z"/>
          <w:rFonts w:cstheme="minorHAnsi"/>
          <w:color w:val="000000" w:themeColor="text1"/>
        </w:rPr>
      </w:pPr>
      <w:ins w:id="440" w:author="Marcelle von Wendland" w:date="2017-09-14T11:15:00Z">
        <w:r>
          <w:rPr>
            <w:rFonts w:cstheme="minorHAnsi"/>
            <w:color w:val="000000" w:themeColor="text1"/>
          </w:rPr>
          <w:t xml:space="preserve">The specialist block chain operations like </w:t>
        </w:r>
      </w:ins>
      <w:ins w:id="441" w:author="Marcelle von Wendland" w:date="2017-09-14T11:16:00Z">
        <w:r w:rsidR="00223018">
          <w:rPr>
            <w:rFonts w:cstheme="minorHAnsi"/>
            <w:color w:val="000000" w:themeColor="text1"/>
          </w:rPr>
          <w:t xml:space="preserve">eg CREATE for creating an account, CALL, </w:t>
        </w:r>
      </w:ins>
      <w:ins w:id="442" w:author="Marcelle von Wendland" w:date="2017-09-14T11:17:00Z">
        <w:r w:rsidR="00223018">
          <w:rPr>
            <w:rFonts w:cstheme="minorHAnsi"/>
            <w:color w:val="000000" w:themeColor="text1"/>
          </w:rPr>
          <w:t xml:space="preserve">for sending a message to an account and </w:t>
        </w:r>
      </w:ins>
      <w:ins w:id="443" w:author="Marcelle von Wendland" w:date="2017-09-14T11:16:00Z">
        <w:r w:rsidR="00223018">
          <w:rPr>
            <w:rFonts w:cstheme="minorHAnsi"/>
            <w:color w:val="000000" w:themeColor="text1"/>
          </w:rPr>
          <w:t xml:space="preserve">CALLDATALOAD </w:t>
        </w:r>
      </w:ins>
      <w:ins w:id="444" w:author="Marcelle von Wendland" w:date="2017-09-14T12:47:00Z">
        <w:r w:rsidR="00A23A5D">
          <w:rPr>
            <w:rFonts w:cstheme="minorHAnsi"/>
            <w:color w:val="000000" w:themeColor="text1"/>
          </w:rPr>
          <w:t xml:space="preserve">for loading data from the environment allow </w:t>
        </w:r>
      </w:ins>
      <w:ins w:id="445" w:author="Marcelle von Wendland" w:date="2017-09-14T12:48:00Z">
        <w:r w:rsidR="00A23A5D">
          <w:rPr>
            <w:rFonts w:cstheme="minorHAnsi"/>
            <w:color w:val="000000" w:themeColor="text1"/>
          </w:rPr>
          <w:t xml:space="preserve">for </w:t>
        </w:r>
      </w:ins>
    </w:p>
    <w:p w14:paraId="29108439" w14:textId="77B0B350" w:rsidR="00A8031A" w:rsidRDefault="00A86BC8" w:rsidP="00CA14FE">
      <w:pPr>
        <w:rPr>
          <w:ins w:id="446" w:author="Marcelle von Wendland" w:date="2017-09-14T10:17:00Z"/>
          <w:rFonts w:cstheme="minorHAnsi"/>
          <w:color w:val="000000" w:themeColor="text1"/>
        </w:rPr>
      </w:pPr>
      <w:ins w:id="447" w:author="Marcelle von Wendland" w:date="2017-09-14T10:21:00Z">
        <w:r>
          <w:rPr>
            <w:noProof/>
          </w:rPr>
          <w:lastRenderedPageBreak/>
          <mc:AlternateContent>
            <mc:Choice Requires="wps">
              <w:drawing>
                <wp:anchor distT="0" distB="0" distL="114300" distR="114300" simplePos="0" relativeHeight="251660288" behindDoc="0" locked="0" layoutInCell="1" allowOverlap="1" wp14:anchorId="1B17926C" wp14:editId="2F0C8839">
                  <wp:simplePos x="0" y="0"/>
                  <wp:positionH relativeFrom="column">
                    <wp:posOffset>0</wp:posOffset>
                  </wp:positionH>
                  <wp:positionV relativeFrom="paragraph">
                    <wp:posOffset>8111490</wp:posOffset>
                  </wp:positionV>
                  <wp:extent cx="58902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90260" cy="635"/>
                          </a:xfrm>
                          <a:prstGeom prst="rect">
                            <a:avLst/>
                          </a:prstGeom>
                          <a:solidFill>
                            <a:prstClr val="white"/>
                          </a:solidFill>
                          <a:ln>
                            <a:noFill/>
                          </a:ln>
                        </wps:spPr>
                        <wps:txbx>
                          <w:txbxContent>
                            <w:p w14:paraId="385AA2AB" w14:textId="5593F5D1" w:rsidR="00880D6C" w:rsidRPr="008323BA" w:rsidRDefault="00880D6C">
                              <w:pPr>
                                <w:pStyle w:val="Caption"/>
                                <w:rPr>
                                  <w:rFonts w:cstheme="minorHAnsi"/>
                                  <w:noProof/>
                                  <w:color w:val="000000" w:themeColor="text1"/>
                                </w:rPr>
                                <w:pPrChange w:id="448" w:author="Marcelle von Wendland" w:date="2017-09-14T10:21:00Z">
                                  <w:pPr/>
                                </w:pPrChange>
                              </w:pPr>
                              <w:ins w:id="449" w:author="Marcelle von Wendland" w:date="2017-09-14T10:21:00Z">
                                <w:r>
                                  <w:t xml:space="preserve">Figure </w:t>
                                </w:r>
                                <w:r>
                                  <w:fldChar w:fldCharType="begin"/>
                                </w:r>
                                <w:r>
                                  <w:instrText xml:space="preserve"> SEQ Figure \* ARABIC </w:instrText>
                                </w:r>
                              </w:ins>
                              <w:r>
                                <w:fldChar w:fldCharType="separate"/>
                              </w:r>
                              <w:ins w:id="450" w:author="Marcelle von Wendland" w:date="2017-09-19T14:47:00Z">
                                <w:r w:rsidR="005B664F">
                                  <w:rPr>
                                    <w:noProof/>
                                  </w:rPr>
                                  <w:t>1</w:t>
                                </w:r>
                              </w:ins>
                              <w:ins w:id="451" w:author="Marcelle von Wendland" w:date="2017-09-14T10:21:00Z">
                                <w:r>
                                  <w:fldChar w:fldCharType="end"/>
                                </w:r>
                              </w:ins>
                              <w:ins w:id="452" w:author="Marcelle von Wendland" w:date="2017-09-14T10:38:00Z">
                                <w:r>
                                  <w:t xml:space="preserve"> EVM INSTRUCTION SET – PART 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17926C" id="_x0000_t202" coordsize="21600,21600" o:spt="202" path="m,l,21600r21600,l21600,xe">
                  <v:stroke joinstyle="miter"/>
                  <v:path gradientshapeok="t" o:connecttype="rect"/>
                </v:shapetype>
                <v:shape id="Text Box 2" o:spid="_x0000_s1026" type="#_x0000_t202" style="position:absolute;margin-left:0;margin-top:638.7pt;width:46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IyKgIAAF0EAAAOAAAAZHJzL2Uyb0RvYy54bWysVE1vGjEQvVfqf7B8LwtUQ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t7cfprOF1SSVFt8vEk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" stroked="f">
                  <v:textbox style="mso-fit-shape-to-text:t" inset="0,0,0,0">
                    <w:txbxContent>
                      <w:p w14:paraId="385AA2AB" w14:textId="5593F5D1" w:rsidR="00880D6C" w:rsidRPr="008323BA" w:rsidRDefault="00880D6C">
                        <w:pPr>
                          <w:pStyle w:val="Caption"/>
                          <w:rPr>
                            <w:rFonts w:cstheme="minorHAnsi"/>
                            <w:noProof/>
                            <w:color w:val="000000" w:themeColor="text1"/>
                          </w:rPr>
                          <w:pPrChange w:id="453" w:author="Marcelle von Wendland" w:date="2017-09-14T10:21:00Z">
                            <w:pPr/>
                          </w:pPrChange>
                        </w:pPr>
                        <w:ins w:id="454" w:author="Marcelle von Wendland" w:date="2017-09-14T10:21:00Z">
                          <w:r>
                            <w:t xml:space="preserve">Figure </w:t>
                          </w:r>
                          <w:r>
                            <w:fldChar w:fldCharType="begin"/>
                          </w:r>
                          <w:r>
                            <w:instrText xml:space="preserve"> SEQ Figure \* ARABIC </w:instrText>
                          </w:r>
                        </w:ins>
                        <w:r>
                          <w:fldChar w:fldCharType="separate"/>
                        </w:r>
                        <w:ins w:id="455" w:author="Marcelle von Wendland" w:date="2017-09-19T14:47:00Z">
                          <w:r w:rsidR="005B664F">
                            <w:rPr>
                              <w:noProof/>
                            </w:rPr>
                            <w:t>1</w:t>
                          </w:r>
                        </w:ins>
                        <w:ins w:id="456" w:author="Marcelle von Wendland" w:date="2017-09-14T10:21:00Z">
                          <w:r>
                            <w:fldChar w:fldCharType="end"/>
                          </w:r>
                        </w:ins>
                        <w:ins w:id="457" w:author="Marcelle von Wendland" w:date="2017-09-14T10:38:00Z">
                          <w:r>
                            <w:t xml:space="preserve"> EVM INSTRUCTION SET – PART 1</w:t>
                          </w:r>
                        </w:ins>
                      </w:p>
                    </w:txbxContent>
                  </v:textbox>
                  <w10:wrap type="square"/>
                </v:shape>
              </w:pict>
            </mc:Fallback>
          </mc:AlternateContent>
        </w:r>
      </w:ins>
      <w:ins w:id="458" w:author="Marcelle von Wendland" w:date="2017-09-14T10:17:00Z">
        <w:r w:rsidRPr="00683B45">
          <w:rPr>
            <w:rFonts w:cstheme="minorHAnsi"/>
            <w:noProof/>
            <w:color w:val="000000" w:themeColor="text1"/>
          </w:rPr>
          <mc:AlternateContent>
            <mc:Choice Requires="wps">
              <w:drawing>
                <wp:anchor distT="45720" distB="45720" distL="114300" distR="114300" simplePos="0" relativeHeight="251653120" behindDoc="0" locked="0" layoutInCell="1" allowOverlap="1" wp14:anchorId="7131B0E7" wp14:editId="0ED2AC08">
                  <wp:simplePos x="0" y="0"/>
                  <wp:positionH relativeFrom="column">
                    <wp:posOffset>0</wp:posOffset>
                  </wp:positionH>
                  <wp:positionV relativeFrom="paragraph">
                    <wp:posOffset>182880</wp:posOffset>
                  </wp:positionV>
                  <wp:extent cx="5890260" cy="790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7909560"/>
                          </a:xfrm>
                          <a:prstGeom prst="rect">
                            <a:avLst/>
                          </a:prstGeom>
                          <a:solidFill>
                            <a:srgbClr val="FFFFFF"/>
                          </a:solidFill>
                          <a:ln w="9525">
                            <a:solidFill>
                              <a:srgbClr val="000000"/>
                            </a:solidFill>
                            <a:miter lim="800000"/>
                            <a:headEnd/>
                            <a:tailEnd/>
                          </a:ln>
                        </wps:spPr>
                        <wps:txbx>
                          <w:txbxContent>
                            <w:p w14:paraId="278D4C8C" w14:textId="65F70CD5" w:rsidR="00880D6C" w:rsidRPr="00683B45" w:rsidRDefault="00880D6C" w:rsidP="00683B45">
                              <w:pPr>
                                <w:shd w:val="clear" w:color="auto" w:fill="FFFFFF"/>
                                <w:spacing w:after="240" w:line="240" w:lineRule="auto"/>
                                <w:textAlignment w:val="baseline"/>
                                <w:rPr>
                                  <w:ins w:id="459" w:author="Marcelle von Wendland" w:date="2017-09-14T10:17:00Z"/>
                                  <w:rFonts w:asciiTheme="majorHAnsi" w:eastAsia="Times New Roman" w:hAnsiTheme="majorHAnsi" w:cstheme="majorHAnsi"/>
                                  <w:color w:val="242729"/>
                                  <w:sz w:val="16"/>
                                  <w:szCs w:val="16"/>
                                  <w:lang w:eastAsia="en-GB"/>
                                  <w:rPrChange w:id="460" w:author="Marcelle von Wendland" w:date="2017-09-14T10:20:00Z">
                                    <w:rPr>
                                      <w:ins w:id="461" w:author="Marcelle von Wendland" w:date="2017-09-14T10:17:00Z"/>
                                      <w:rFonts w:ascii="Arial" w:eastAsia="Times New Roman" w:hAnsi="Arial" w:cs="Arial"/>
                                      <w:color w:val="242729"/>
                                      <w:sz w:val="23"/>
                                      <w:szCs w:val="23"/>
                                      <w:lang w:eastAsia="en-GB"/>
                                    </w:rPr>
                                  </w:rPrChange>
                                </w:rPr>
                              </w:pPr>
                              <w:ins w:id="462" w:author="Marcelle von Wendland" w:date="2017-09-14T10:17:00Z">
                                <w:r w:rsidRPr="00683B45">
                                  <w:rPr>
                                    <w:rFonts w:asciiTheme="majorHAnsi" w:eastAsia="Times New Roman" w:hAnsiTheme="majorHAnsi" w:cstheme="majorHAnsi"/>
                                    <w:color w:val="242729"/>
                                    <w:sz w:val="16"/>
                                    <w:szCs w:val="16"/>
                                    <w:lang w:eastAsia="en-GB"/>
                                    <w:rPrChange w:id="463"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65" w:author="Marcelle von Wendland" w:date="2017-09-14T10:20:00Z">
                                    <w:rPr>
                                      <w:ins w:id="46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6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6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6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0" w:author="Marcelle von Wendland" w:date="2017-09-14T10:20:00Z">
                                    <w:rPr>
                                      <w:ins w:id="47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7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7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75" w:author="Marcelle von Wendland" w:date="2017-09-14T10:20:00Z">
                                    <w:rPr>
                                      <w:ins w:id="47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7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7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7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0" w:author="Marcelle von Wendland" w:date="2017-09-14T10:20:00Z">
                                    <w:rPr>
                                      <w:ins w:id="48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85" w:author="Marcelle von Wendland" w:date="2017-09-14T10:20:00Z">
                                    <w:rPr>
                                      <w:ins w:id="48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8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8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8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0" w:author="Marcelle von Wendland" w:date="2017-09-14T10:20:00Z">
                                    <w:rPr>
                                      <w:ins w:id="49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495" w:author="Marcelle von Wendland" w:date="2017-09-14T10:20:00Z">
                                    <w:rPr>
                                      <w:ins w:id="49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49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49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49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0" w:author="Marcelle von Wendland" w:date="2017-09-14T10:20:00Z">
                                    <w:rPr>
                                      <w:ins w:id="50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05" w:author="Marcelle von Wendland" w:date="2017-09-14T10:20:00Z">
                                    <w:rPr>
                                      <w:ins w:id="50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0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0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0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0" w:author="Marcelle von Wendland" w:date="2017-09-14T10:20:00Z">
                                    <w:rPr>
                                      <w:ins w:id="51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15" w:author="Marcelle von Wendland" w:date="2017-09-14T10:20:00Z">
                                    <w:rPr>
                                      <w:ins w:id="51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1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1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1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20" w:author="Marcelle von Wendland" w:date="2017-09-14T10:20:00Z">
                                    <w:rPr>
                                      <w:ins w:id="52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2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2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0x0b    SIGNEXTEND  Extend length of two's complement signed integer</w:t>
                                </w:r>
                              </w:ins>
                            </w:p>
                            <w:p w14:paraId="0958B953" w14:textId="77777777" w:rsidR="00880D6C" w:rsidRPr="00683B45" w:rsidRDefault="00880D6C" w:rsidP="00683B45">
                              <w:pPr>
                                <w:shd w:val="clear" w:color="auto" w:fill="FFFFFF"/>
                                <w:spacing w:after="240" w:line="240" w:lineRule="auto"/>
                                <w:textAlignment w:val="baseline"/>
                                <w:rPr>
                                  <w:ins w:id="524" w:author="Marcelle von Wendland" w:date="2017-09-14T10:18:00Z"/>
                                  <w:rFonts w:asciiTheme="majorHAnsi" w:eastAsia="Times New Roman" w:hAnsiTheme="majorHAnsi" w:cstheme="majorHAnsi"/>
                                  <w:color w:val="242729"/>
                                  <w:sz w:val="16"/>
                                  <w:szCs w:val="16"/>
                                  <w:lang w:eastAsia="en-GB"/>
                                  <w:rPrChange w:id="525" w:author="Marcelle von Wendland" w:date="2017-09-14T10:20:00Z">
                                    <w:rPr>
                                      <w:ins w:id="526" w:author="Marcelle von Wendland" w:date="2017-09-14T10:18:00Z"/>
                                      <w:rFonts w:ascii="Arial" w:eastAsia="Times New Roman" w:hAnsi="Arial" w:cs="Arial"/>
                                      <w:color w:val="242729"/>
                                      <w:sz w:val="16"/>
                                      <w:szCs w:val="16"/>
                                      <w:lang w:eastAsia="en-GB"/>
                                    </w:rPr>
                                  </w:rPrChange>
                                </w:rPr>
                              </w:pPr>
                            </w:p>
                            <w:p w14:paraId="37AFD4F7" w14:textId="5C000F53" w:rsidR="00880D6C" w:rsidRPr="00683B45" w:rsidRDefault="00880D6C" w:rsidP="00683B45">
                              <w:pPr>
                                <w:shd w:val="clear" w:color="auto" w:fill="FFFFFF"/>
                                <w:spacing w:after="240" w:line="240" w:lineRule="auto"/>
                                <w:textAlignment w:val="baseline"/>
                                <w:rPr>
                                  <w:ins w:id="527" w:author="Marcelle von Wendland" w:date="2017-09-14T10:17:00Z"/>
                                  <w:rFonts w:asciiTheme="majorHAnsi" w:eastAsia="Times New Roman" w:hAnsiTheme="majorHAnsi" w:cstheme="majorHAnsi"/>
                                  <w:color w:val="242729"/>
                                  <w:sz w:val="16"/>
                                  <w:szCs w:val="16"/>
                                  <w:lang w:eastAsia="en-GB"/>
                                  <w:rPrChange w:id="528" w:author="Marcelle von Wendland" w:date="2017-09-14T10:20:00Z">
                                    <w:rPr>
                                      <w:ins w:id="529" w:author="Marcelle von Wendland" w:date="2017-09-14T10:17:00Z"/>
                                      <w:rFonts w:ascii="Arial" w:eastAsia="Times New Roman" w:hAnsi="Arial" w:cs="Arial"/>
                                      <w:color w:val="242729"/>
                                      <w:sz w:val="23"/>
                                      <w:szCs w:val="23"/>
                                      <w:lang w:eastAsia="en-GB"/>
                                    </w:rPr>
                                  </w:rPrChange>
                                </w:rPr>
                              </w:pPr>
                              <w:ins w:id="530" w:author="Marcelle von Wendland" w:date="2017-09-14T10:17:00Z">
                                <w:r w:rsidRPr="00683B45">
                                  <w:rPr>
                                    <w:rFonts w:asciiTheme="majorHAnsi" w:eastAsia="Times New Roman" w:hAnsiTheme="majorHAnsi" w:cstheme="majorHAnsi"/>
                                    <w:color w:val="242729"/>
                                    <w:sz w:val="16"/>
                                    <w:szCs w:val="16"/>
                                    <w:lang w:eastAsia="en-GB"/>
                                    <w:rPrChange w:id="531"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33" w:author="Marcelle von Wendland" w:date="2017-09-14T10:20:00Z">
                                    <w:rPr>
                                      <w:ins w:id="53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3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3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3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38" w:author="Marcelle von Wendland" w:date="2017-09-14T10:20:00Z">
                                    <w:rPr>
                                      <w:ins w:id="53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4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4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3" w:author="Marcelle von Wendland" w:date="2017-09-14T10:20:00Z">
                                    <w:rPr>
                                      <w:ins w:id="54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4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4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4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48" w:author="Marcelle von Wendland" w:date="2017-09-14T10:20:00Z">
                                    <w:rPr>
                                      <w:ins w:id="54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3" w:author="Marcelle von Wendland" w:date="2017-09-14T10:20:00Z">
                                    <w:rPr>
                                      <w:ins w:id="55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5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5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0x14    EQ      Equality  comparison</w:t>
                                </w:r>
                              </w:ins>
                            </w:p>
                            <w:p w14:paraId="1D5FF15D"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5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58" w:author="Marcelle von Wendland" w:date="2017-09-14T10:20:00Z">
                                    <w:rPr>
                                      <w:ins w:id="55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0x15    ISZERO  Simple not operator</w:t>
                                </w:r>
                              </w:ins>
                            </w:p>
                            <w:p w14:paraId="04BB2BD8"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3" w:author="Marcelle von Wendland" w:date="2017-09-14T10:20:00Z">
                                    <w:rPr>
                                      <w:ins w:id="56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6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6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6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68" w:author="Marcelle von Wendland" w:date="2017-09-14T10:20:00Z">
                                    <w:rPr>
                                      <w:ins w:id="56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73" w:author="Marcelle von Wendland" w:date="2017-09-14T10:20:00Z">
                                    <w:rPr>
                                      <w:ins w:id="57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7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7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7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78" w:author="Marcelle von Wendland" w:date="2017-09-14T10:20:00Z">
                                    <w:rPr>
                                      <w:ins w:id="57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82"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83" w:author="Marcelle von Wendland" w:date="2017-09-14T10:20:00Z">
                                    <w:rPr>
                                      <w:ins w:id="584"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85"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86"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880D6C" w:rsidRPr="00683B45" w:rsidRDefault="00880D6C" w:rsidP="00683B45">
                              <w:pPr>
                                <w:shd w:val="clear" w:color="auto" w:fill="FFFFFF"/>
                                <w:spacing w:after="240" w:line="240" w:lineRule="auto"/>
                                <w:textAlignment w:val="baseline"/>
                                <w:rPr>
                                  <w:ins w:id="587" w:author="Marcelle von Wendland" w:date="2017-09-14T10:18:00Z"/>
                                  <w:rFonts w:asciiTheme="majorHAnsi" w:eastAsia="Times New Roman" w:hAnsiTheme="majorHAnsi" w:cstheme="majorHAnsi"/>
                                  <w:color w:val="242729"/>
                                  <w:sz w:val="16"/>
                                  <w:szCs w:val="16"/>
                                  <w:lang w:eastAsia="en-GB"/>
                                  <w:rPrChange w:id="588" w:author="Marcelle von Wendland" w:date="2017-09-14T10:20:00Z">
                                    <w:rPr>
                                      <w:ins w:id="589" w:author="Marcelle von Wendland" w:date="2017-09-14T10:18:00Z"/>
                                      <w:rFonts w:ascii="Arial" w:eastAsia="Times New Roman" w:hAnsi="Arial" w:cs="Arial"/>
                                      <w:color w:val="242729"/>
                                      <w:sz w:val="16"/>
                                      <w:szCs w:val="16"/>
                                      <w:lang w:eastAsia="en-GB"/>
                                    </w:rPr>
                                  </w:rPrChange>
                                </w:rPr>
                              </w:pPr>
                            </w:p>
                            <w:p w14:paraId="57116B8D" w14:textId="44B93F50" w:rsidR="00880D6C" w:rsidRPr="00683B45" w:rsidRDefault="00880D6C" w:rsidP="00683B45">
                              <w:pPr>
                                <w:shd w:val="clear" w:color="auto" w:fill="FFFFFF"/>
                                <w:spacing w:after="240" w:line="240" w:lineRule="auto"/>
                                <w:textAlignment w:val="baseline"/>
                                <w:rPr>
                                  <w:ins w:id="590" w:author="Marcelle von Wendland" w:date="2017-09-14T10:17:00Z"/>
                                  <w:rFonts w:asciiTheme="majorHAnsi" w:eastAsia="Times New Roman" w:hAnsiTheme="majorHAnsi" w:cstheme="majorHAnsi"/>
                                  <w:color w:val="242729"/>
                                  <w:sz w:val="16"/>
                                  <w:szCs w:val="16"/>
                                  <w:lang w:eastAsia="en-GB"/>
                                  <w:rPrChange w:id="591" w:author="Marcelle von Wendland" w:date="2017-09-14T10:20:00Z">
                                    <w:rPr>
                                      <w:ins w:id="592" w:author="Marcelle von Wendland" w:date="2017-09-14T10:17:00Z"/>
                                      <w:rFonts w:ascii="Arial" w:eastAsia="Times New Roman" w:hAnsi="Arial" w:cs="Arial"/>
                                      <w:color w:val="242729"/>
                                      <w:sz w:val="23"/>
                                      <w:szCs w:val="23"/>
                                      <w:lang w:eastAsia="en-GB"/>
                                    </w:rPr>
                                  </w:rPrChange>
                                </w:rPr>
                              </w:pPr>
                              <w:ins w:id="593" w:author="Marcelle von Wendland" w:date="2017-09-14T10:17:00Z">
                                <w:r w:rsidRPr="00683B45">
                                  <w:rPr>
                                    <w:rFonts w:asciiTheme="majorHAnsi" w:eastAsia="Times New Roman" w:hAnsiTheme="majorHAnsi" w:cstheme="majorHAnsi"/>
                                    <w:color w:val="242729"/>
                                    <w:sz w:val="16"/>
                                    <w:szCs w:val="16"/>
                                    <w:lang w:eastAsia="en-GB"/>
                                    <w:rPrChange w:id="594" w:author="Marcelle von Wendland" w:date="2017-09-14T10:20:00Z">
                                      <w:rPr>
                                        <w:rFonts w:ascii="Arial" w:eastAsia="Times New Roman" w:hAnsi="Arial" w:cs="Arial"/>
                                        <w:color w:val="242729"/>
                                        <w:sz w:val="23"/>
                                        <w:szCs w:val="23"/>
                                        <w:lang w:eastAsia="en-GB"/>
                                      </w:rPr>
                                    </w:rPrChange>
                                  </w:rPr>
                                  <w:t>20s: SHA3</w:t>
                                </w:r>
                              </w:ins>
                            </w:p>
                            <w:p w14:paraId="5257E5AD"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59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596" w:author="Marcelle von Wendland" w:date="2017-09-14T10:20:00Z">
                                    <w:rPr>
                                      <w:ins w:id="59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59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59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880D6C" w:rsidRPr="00683B45" w:rsidRDefault="00880D6C" w:rsidP="00683B45">
                              <w:pPr>
                                <w:shd w:val="clear" w:color="auto" w:fill="FFFFFF"/>
                                <w:spacing w:after="240" w:line="240" w:lineRule="auto"/>
                                <w:textAlignment w:val="baseline"/>
                                <w:rPr>
                                  <w:ins w:id="600" w:author="Marcelle von Wendland" w:date="2017-09-14T10:18:00Z"/>
                                  <w:rFonts w:asciiTheme="majorHAnsi" w:eastAsia="Times New Roman" w:hAnsiTheme="majorHAnsi" w:cstheme="majorHAnsi"/>
                                  <w:color w:val="242729"/>
                                  <w:sz w:val="16"/>
                                  <w:szCs w:val="16"/>
                                  <w:lang w:eastAsia="en-GB"/>
                                  <w:rPrChange w:id="601" w:author="Marcelle von Wendland" w:date="2017-09-14T10:20:00Z">
                                    <w:rPr>
                                      <w:ins w:id="602" w:author="Marcelle von Wendland" w:date="2017-09-14T10:18:00Z"/>
                                      <w:rFonts w:ascii="Arial" w:eastAsia="Times New Roman" w:hAnsi="Arial" w:cs="Arial"/>
                                      <w:color w:val="242729"/>
                                      <w:sz w:val="16"/>
                                      <w:szCs w:val="16"/>
                                      <w:lang w:eastAsia="en-GB"/>
                                    </w:rPr>
                                  </w:rPrChange>
                                </w:rPr>
                              </w:pPr>
                            </w:p>
                            <w:p w14:paraId="1112F571" w14:textId="6E54734A" w:rsidR="00880D6C" w:rsidRPr="00683B45" w:rsidRDefault="00880D6C" w:rsidP="00683B45">
                              <w:pPr>
                                <w:shd w:val="clear" w:color="auto" w:fill="FFFFFF"/>
                                <w:spacing w:after="240" w:line="240" w:lineRule="auto"/>
                                <w:textAlignment w:val="baseline"/>
                                <w:rPr>
                                  <w:ins w:id="603" w:author="Marcelle von Wendland" w:date="2017-09-14T10:17:00Z"/>
                                  <w:rFonts w:asciiTheme="majorHAnsi" w:eastAsia="Times New Roman" w:hAnsiTheme="majorHAnsi" w:cstheme="majorHAnsi"/>
                                  <w:color w:val="242729"/>
                                  <w:sz w:val="16"/>
                                  <w:szCs w:val="16"/>
                                  <w:lang w:eastAsia="en-GB"/>
                                  <w:rPrChange w:id="604" w:author="Marcelle von Wendland" w:date="2017-09-14T10:20:00Z">
                                    <w:rPr>
                                      <w:ins w:id="605" w:author="Marcelle von Wendland" w:date="2017-09-14T10:17:00Z"/>
                                      <w:rFonts w:ascii="Arial" w:eastAsia="Times New Roman" w:hAnsi="Arial" w:cs="Arial"/>
                                      <w:color w:val="242729"/>
                                      <w:sz w:val="23"/>
                                      <w:szCs w:val="23"/>
                                      <w:lang w:eastAsia="en-GB"/>
                                    </w:rPr>
                                  </w:rPrChange>
                                </w:rPr>
                              </w:pPr>
                              <w:ins w:id="606" w:author="Marcelle von Wendland" w:date="2017-09-14T10:17:00Z">
                                <w:r w:rsidRPr="00683B45">
                                  <w:rPr>
                                    <w:rFonts w:asciiTheme="majorHAnsi" w:eastAsia="Times New Roman" w:hAnsiTheme="majorHAnsi" w:cstheme="majorHAnsi"/>
                                    <w:color w:val="242729"/>
                                    <w:sz w:val="16"/>
                                    <w:szCs w:val="16"/>
                                    <w:lang w:eastAsia="en-GB"/>
                                    <w:rPrChange w:id="607"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0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09" w:author="Marcelle von Wendland" w:date="2017-09-14T10:20:00Z">
                                    <w:rPr>
                                      <w:ins w:id="61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1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1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14" w:author="Marcelle von Wendland" w:date="2017-09-14T10:20:00Z">
                                    <w:rPr>
                                      <w:ins w:id="61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1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1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1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19" w:author="Marcelle von Wendland" w:date="2017-09-14T10:20:00Z">
                                    <w:rPr>
                                      <w:ins w:id="62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2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4" w:author="Marcelle von Wendland" w:date="2017-09-14T10:20:00Z">
                                    <w:rPr>
                                      <w:ins w:id="62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2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2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2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29" w:author="Marcelle von Wendland" w:date="2017-09-14T10:20:00Z">
                                    <w:rPr>
                                      <w:ins w:id="63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4" w:author="Marcelle von Wendland" w:date="2017-09-14T10:20:00Z">
                                    <w:rPr>
                                      <w:ins w:id="63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3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3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3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39" w:author="Marcelle von Wendland" w:date="2017-09-14T10:20:00Z">
                                    <w:rPr>
                                      <w:ins w:id="64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4" w:author="Marcelle von Wendland" w:date="2017-09-14T10:20:00Z">
                                    <w:rPr>
                                      <w:ins w:id="64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4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4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4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49" w:author="Marcelle von Wendland" w:date="2017-09-14T10:20:00Z">
                                    <w:rPr>
                                      <w:ins w:id="65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4" w:author="Marcelle von Wendland" w:date="2017-09-14T10:20:00Z">
                                    <w:rPr>
                                      <w:ins w:id="65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5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5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58"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59" w:author="Marcelle von Wendland" w:date="2017-09-14T10:20:00Z">
                                    <w:rPr>
                                      <w:ins w:id="660"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3"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64" w:author="Marcelle von Wendland" w:date="2017-09-14T10:20:00Z">
                                    <w:rPr>
                                      <w:ins w:id="665"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66"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67"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880D6C"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68"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66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67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880D6C" w:rsidRDefault="00880D6C" w:rsidP="00A86BC8">
                              <w:pPr>
                                <w:pStyle w:val="NormalWeb"/>
                                <w:shd w:val="clear" w:color="auto" w:fill="FFFFFF"/>
                                <w:spacing w:before="0" w:beforeAutospacing="0" w:after="0" w:afterAutospacing="0"/>
                                <w:textAlignment w:val="baseline"/>
                                <w:rPr>
                                  <w:ins w:id="671" w:author="Marcelle von Wendland" w:date="2017-09-14T10:31:00Z"/>
                                  <w:rFonts w:asciiTheme="majorHAnsi" w:hAnsiTheme="majorHAnsi" w:cstheme="majorHAnsi"/>
                                  <w:color w:val="242729"/>
                                  <w:sz w:val="16"/>
                                  <w:szCs w:val="16"/>
                                </w:rPr>
                              </w:pPr>
                            </w:p>
                            <w:p w14:paraId="695CFF3D" w14:textId="4CEB7645" w:rsidR="00880D6C" w:rsidRDefault="00880D6C" w:rsidP="00A86BC8">
                              <w:pPr>
                                <w:pStyle w:val="NormalWeb"/>
                                <w:shd w:val="clear" w:color="auto" w:fill="FFFFFF"/>
                                <w:spacing w:before="0" w:beforeAutospacing="0" w:after="0" w:afterAutospacing="0"/>
                                <w:textAlignment w:val="baseline"/>
                                <w:rPr>
                                  <w:ins w:id="672" w:author="Marcelle von Wendland" w:date="2017-09-14T10:31:00Z"/>
                                  <w:rFonts w:asciiTheme="majorHAnsi" w:hAnsiTheme="majorHAnsi" w:cstheme="majorHAnsi"/>
                                  <w:color w:val="242729"/>
                                  <w:sz w:val="16"/>
                                  <w:szCs w:val="16"/>
                                </w:rPr>
                              </w:pPr>
                              <w:ins w:id="673" w:author="Marcelle von Wendland" w:date="2017-09-14T10:31:00Z">
                                <w:r w:rsidRPr="003659DB">
                                  <w:rPr>
                                    <w:rFonts w:asciiTheme="majorHAnsi" w:hAnsiTheme="majorHAnsi" w:cstheme="majorHAnsi"/>
                                    <w:color w:val="242729"/>
                                    <w:sz w:val="16"/>
                                    <w:szCs w:val="16"/>
                                  </w:rPr>
                                  <w:t>40s: Block Information</w:t>
                                </w:r>
                              </w:ins>
                            </w:p>
                            <w:p w14:paraId="2FB8B348" w14:textId="77777777" w:rsidR="00880D6C" w:rsidRPr="003659DB" w:rsidRDefault="00880D6C" w:rsidP="00A86BC8">
                              <w:pPr>
                                <w:pStyle w:val="NormalWeb"/>
                                <w:shd w:val="clear" w:color="auto" w:fill="FFFFFF"/>
                                <w:spacing w:before="0" w:beforeAutospacing="0" w:after="0" w:afterAutospacing="0"/>
                                <w:textAlignment w:val="baseline"/>
                                <w:rPr>
                                  <w:ins w:id="674" w:author="Marcelle von Wendland" w:date="2017-09-14T10:31:00Z"/>
                                  <w:rFonts w:asciiTheme="majorHAnsi" w:hAnsiTheme="majorHAnsi" w:cstheme="majorHAnsi"/>
                                  <w:color w:val="242729"/>
                                  <w:sz w:val="16"/>
                                  <w:szCs w:val="16"/>
                                </w:rPr>
                              </w:pPr>
                            </w:p>
                            <w:p w14:paraId="5BC2AF1D" w14:textId="77777777" w:rsidR="00880D6C" w:rsidRPr="003659DB" w:rsidRDefault="00880D6C" w:rsidP="00A86BC8">
                              <w:pPr>
                                <w:pStyle w:val="HTMLPreformatted"/>
                                <w:shd w:val="clear" w:color="auto" w:fill="EFF0F1"/>
                                <w:textAlignment w:val="baseline"/>
                                <w:rPr>
                                  <w:ins w:id="67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7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880D6C" w:rsidRPr="003659DB" w:rsidRDefault="00880D6C" w:rsidP="00A86BC8">
                              <w:pPr>
                                <w:pStyle w:val="HTMLPreformatted"/>
                                <w:shd w:val="clear" w:color="auto" w:fill="EFF0F1"/>
                                <w:textAlignment w:val="baseline"/>
                                <w:rPr>
                                  <w:ins w:id="67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7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880D6C" w:rsidRPr="003659DB" w:rsidRDefault="00880D6C" w:rsidP="00A86BC8">
                              <w:pPr>
                                <w:pStyle w:val="HTMLPreformatted"/>
                                <w:shd w:val="clear" w:color="auto" w:fill="EFF0F1"/>
                                <w:textAlignment w:val="baseline"/>
                                <w:rPr>
                                  <w:ins w:id="679"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0"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880D6C" w:rsidRPr="003659DB" w:rsidRDefault="00880D6C" w:rsidP="00A86BC8">
                              <w:pPr>
                                <w:pStyle w:val="HTMLPreformatted"/>
                                <w:shd w:val="clear" w:color="auto" w:fill="EFF0F1"/>
                                <w:textAlignment w:val="baseline"/>
                                <w:rPr>
                                  <w:ins w:id="681"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2"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880D6C" w:rsidRPr="003659DB" w:rsidRDefault="00880D6C" w:rsidP="00A86BC8">
                              <w:pPr>
                                <w:pStyle w:val="HTMLPreformatted"/>
                                <w:shd w:val="clear" w:color="auto" w:fill="EFF0F1"/>
                                <w:textAlignment w:val="baseline"/>
                                <w:rPr>
                                  <w:ins w:id="683"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4"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0x44    DIFFICULTY  Get the block's difficulty</w:t>
                                </w:r>
                              </w:ins>
                            </w:p>
                            <w:p w14:paraId="4C71E6EF" w14:textId="77777777" w:rsidR="00880D6C" w:rsidRPr="003659DB" w:rsidRDefault="00880D6C" w:rsidP="00A86BC8">
                              <w:pPr>
                                <w:pStyle w:val="HTMLPreformatted"/>
                                <w:shd w:val="clear" w:color="auto" w:fill="EFF0F1"/>
                                <w:textAlignment w:val="baseline"/>
                                <w:rPr>
                                  <w:ins w:id="68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68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8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88" w:author="Marcelle von Wendland" w:date="2017-09-14T10:20:00Z">
                                    <w:rPr>
                                      <w:ins w:id="68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880D6C" w:rsidRPr="00683B45" w:rsidRDefault="00880D6C">
                              <w:pPr>
                                <w:rPr>
                                  <w:sz w:val="16"/>
                                  <w:szCs w:val="16"/>
                                  <w:rPrChange w:id="690" w:author="Marcelle von Wendland" w:date="2017-09-14T10:17:00Z">
                                    <w:rPr/>
                                  </w:rPrChang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1B0E7" id="_x0000_s1027" type="#_x0000_t202" style="position:absolute;margin-left:0;margin-top:14.4pt;width:463.8pt;height:62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">
                  <v:textbox>
                    <w:txbxContent>
                      <w:p w14:paraId="278D4C8C" w14:textId="65F70CD5" w:rsidR="00880D6C" w:rsidRPr="00683B45" w:rsidRDefault="00880D6C" w:rsidP="00683B45">
                        <w:pPr>
                          <w:shd w:val="clear" w:color="auto" w:fill="FFFFFF"/>
                          <w:spacing w:after="240" w:line="240" w:lineRule="auto"/>
                          <w:textAlignment w:val="baseline"/>
                          <w:rPr>
                            <w:ins w:id="691" w:author="Marcelle von Wendland" w:date="2017-09-14T10:17:00Z"/>
                            <w:rFonts w:asciiTheme="majorHAnsi" w:eastAsia="Times New Roman" w:hAnsiTheme="majorHAnsi" w:cstheme="majorHAnsi"/>
                            <w:color w:val="242729"/>
                            <w:sz w:val="16"/>
                            <w:szCs w:val="16"/>
                            <w:lang w:eastAsia="en-GB"/>
                            <w:rPrChange w:id="692" w:author="Marcelle von Wendland" w:date="2017-09-14T10:20:00Z">
                              <w:rPr>
                                <w:ins w:id="693" w:author="Marcelle von Wendland" w:date="2017-09-14T10:17:00Z"/>
                                <w:rFonts w:ascii="Arial" w:eastAsia="Times New Roman" w:hAnsi="Arial" w:cs="Arial"/>
                                <w:color w:val="242729"/>
                                <w:sz w:val="23"/>
                                <w:szCs w:val="23"/>
                                <w:lang w:eastAsia="en-GB"/>
                              </w:rPr>
                            </w:rPrChange>
                          </w:rPr>
                        </w:pPr>
                        <w:ins w:id="694" w:author="Marcelle von Wendland" w:date="2017-09-14T10:17:00Z">
                          <w:r w:rsidRPr="00683B45">
                            <w:rPr>
                              <w:rFonts w:asciiTheme="majorHAnsi" w:eastAsia="Times New Roman" w:hAnsiTheme="majorHAnsi" w:cstheme="majorHAnsi"/>
                              <w:color w:val="242729"/>
                              <w:sz w:val="16"/>
                              <w:szCs w:val="16"/>
                              <w:lang w:eastAsia="en-GB"/>
                              <w:rPrChange w:id="695" w:author="Marcelle von Wendland" w:date="2017-09-14T10:20:00Z">
                                <w:rPr>
                                  <w:rFonts w:ascii="Arial" w:eastAsia="Times New Roman" w:hAnsi="Arial" w:cs="Arial"/>
                                  <w:color w:val="242729"/>
                                  <w:sz w:val="23"/>
                                  <w:szCs w:val="23"/>
                                  <w:lang w:eastAsia="en-GB"/>
                                </w:rPr>
                              </w:rPrChange>
                            </w:rPr>
                            <w:t>0s: Stop and Arithmetic Operations</w:t>
                          </w:r>
                        </w:ins>
                      </w:p>
                      <w:p w14:paraId="72BE540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69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697" w:author="Marcelle von Wendland" w:date="2017-09-14T10:20:00Z">
                              <w:rPr>
                                <w:ins w:id="69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69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0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0x00    STOP        Halts execution</w:t>
                          </w:r>
                        </w:ins>
                      </w:p>
                      <w:p w14:paraId="0AA9663C"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02" w:author="Marcelle von Wendland" w:date="2017-09-14T10:20:00Z">
                              <w:rPr>
                                <w:ins w:id="70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0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0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0x01    ADD         Addition operation</w:t>
                          </w:r>
                        </w:ins>
                      </w:p>
                      <w:p w14:paraId="1FC3C45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0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07" w:author="Marcelle von Wendland" w:date="2017-09-14T10:20:00Z">
                              <w:rPr>
                                <w:ins w:id="70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0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0x02    MUL         Multiplication operation</w:t>
                          </w:r>
                        </w:ins>
                      </w:p>
                      <w:p w14:paraId="3451294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2" w:author="Marcelle von Wendland" w:date="2017-09-14T10:20:00Z">
                              <w:rPr>
                                <w:ins w:id="71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1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0x03    SUB         Subtraction operation</w:t>
                          </w:r>
                        </w:ins>
                      </w:p>
                      <w:p w14:paraId="28AA8967"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1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17" w:author="Marcelle von Wendland" w:date="2017-09-14T10:20:00Z">
                              <w:rPr>
                                <w:ins w:id="71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1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0x04    DIV         Integer division operation</w:t>
                          </w:r>
                        </w:ins>
                      </w:p>
                      <w:p w14:paraId="3165F5C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2" w:author="Marcelle von Wendland" w:date="2017-09-14T10:20:00Z">
                              <w:rPr>
                                <w:ins w:id="72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2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0x05    SDIV        Signed integer</w:t>
                          </w:r>
                        </w:ins>
                      </w:p>
                      <w:p w14:paraId="2F91D5F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2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27" w:author="Marcelle von Wendland" w:date="2017-09-14T10:20:00Z">
                              <w:rPr>
                                <w:ins w:id="72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2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0x06    MOD         Modulo</w:t>
                          </w:r>
                        </w:ins>
                      </w:p>
                      <w:p w14:paraId="08C93673"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2" w:author="Marcelle von Wendland" w:date="2017-09-14T10:20:00Z">
                              <w:rPr>
                                <w:ins w:id="73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3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0x07    SMOD        Signed modulo</w:t>
                          </w:r>
                        </w:ins>
                      </w:p>
                      <w:p w14:paraId="2A3AA096"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3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37" w:author="Marcelle von Wendland" w:date="2017-09-14T10:20:00Z">
                              <w:rPr>
                                <w:ins w:id="73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3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0x08    ADDMOD      Modulo</w:t>
                          </w:r>
                        </w:ins>
                      </w:p>
                      <w:p w14:paraId="262F66EC"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2" w:author="Marcelle von Wendland" w:date="2017-09-14T10:20:00Z">
                              <w:rPr>
                                <w:ins w:id="74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4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0x09    MULMOD      Modulo</w:t>
                          </w:r>
                        </w:ins>
                      </w:p>
                      <w:p w14:paraId="038C29B4"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46"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47" w:author="Marcelle von Wendland" w:date="2017-09-14T10:20:00Z">
                              <w:rPr>
                                <w:ins w:id="748"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49"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0"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0x0a    EXP         Exponential operation</w:t>
                          </w:r>
                        </w:ins>
                      </w:p>
                      <w:p w14:paraId="33289A2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51"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52" w:author="Marcelle von Wendland" w:date="2017-09-14T10:20:00Z">
                              <w:rPr>
                                <w:ins w:id="753"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54"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55"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0x0b    SIGNEXTEND  Extend length of two's complement signed integer</w:t>
                          </w:r>
                        </w:ins>
                      </w:p>
                      <w:p w14:paraId="0958B953" w14:textId="77777777" w:rsidR="00880D6C" w:rsidRPr="00683B45" w:rsidRDefault="00880D6C" w:rsidP="00683B45">
                        <w:pPr>
                          <w:shd w:val="clear" w:color="auto" w:fill="FFFFFF"/>
                          <w:spacing w:after="240" w:line="240" w:lineRule="auto"/>
                          <w:textAlignment w:val="baseline"/>
                          <w:rPr>
                            <w:ins w:id="756" w:author="Marcelle von Wendland" w:date="2017-09-14T10:18:00Z"/>
                            <w:rFonts w:asciiTheme="majorHAnsi" w:eastAsia="Times New Roman" w:hAnsiTheme="majorHAnsi" w:cstheme="majorHAnsi"/>
                            <w:color w:val="242729"/>
                            <w:sz w:val="16"/>
                            <w:szCs w:val="16"/>
                            <w:lang w:eastAsia="en-GB"/>
                            <w:rPrChange w:id="757" w:author="Marcelle von Wendland" w:date="2017-09-14T10:20:00Z">
                              <w:rPr>
                                <w:ins w:id="758" w:author="Marcelle von Wendland" w:date="2017-09-14T10:18:00Z"/>
                                <w:rFonts w:ascii="Arial" w:eastAsia="Times New Roman" w:hAnsi="Arial" w:cs="Arial"/>
                                <w:color w:val="242729"/>
                                <w:sz w:val="16"/>
                                <w:szCs w:val="16"/>
                                <w:lang w:eastAsia="en-GB"/>
                              </w:rPr>
                            </w:rPrChange>
                          </w:rPr>
                        </w:pPr>
                      </w:p>
                      <w:p w14:paraId="37AFD4F7" w14:textId="5C000F53" w:rsidR="00880D6C" w:rsidRPr="00683B45" w:rsidRDefault="00880D6C" w:rsidP="00683B45">
                        <w:pPr>
                          <w:shd w:val="clear" w:color="auto" w:fill="FFFFFF"/>
                          <w:spacing w:after="240" w:line="240" w:lineRule="auto"/>
                          <w:textAlignment w:val="baseline"/>
                          <w:rPr>
                            <w:ins w:id="759" w:author="Marcelle von Wendland" w:date="2017-09-14T10:17:00Z"/>
                            <w:rFonts w:asciiTheme="majorHAnsi" w:eastAsia="Times New Roman" w:hAnsiTheme="majorHAnsi" w:cstheme="majorHAnsi"/>
                            <w:color w:val="242729"/>
                            <w:sz w:val="16"/>
                            <w:szCs w:val="16"/>
                            <w:lang w:eastAsia="en-GB"/>
                            <w:rPrChange w:id="760" w:author="Marcelle von Wendland" w:date="2017-09-14T10:20:00Z">
                              <w:rPr>
                                <w:ins w:id="761" w:author="Marcelle von Wendland" w:date="2017-09-14T10:17:00Z"/>
                                <w:rFonts w:ascii="Arial" w:eastAsia="Times New Roman" w:hAnsi="Arial" w:cs="Arial"/>
                                <w:color w:val="242729"/>
                                <w:sz w:val="23"/>
                                <w:szCs w:val="23"/>
                                <w:lang w:eastAsia="en-GB"/>
                              </w:rPr>
                            </w:rPrChange>
                          </w:rPr>
                        </w:pPr>
                        <w:ins w:id="762" w:author="Marcelle von Wendland" w:date="2017-09-14T10:17:00Z">
                          <w:r w:rsidRPr="00683B45">
                            <w:rPr>
                              <w:rFonts w:asciiTheme="majorHAnsi" w:eastAsia="Times New Roman" w:hAnsiTheme="majorHAnsi" w:cstheme="majorHAnsi"/>
                              <w:color w:val="242729"/>
                              <w:sz w:val="16"/>
                              <w:szCs w:val="16"/>
                              <w:lang w:eastAsia="en-GB"/>
                              <w:rPrChange w:id="763" w:author="Marcelle von Wendland" w:date="2017-09-14T10:20:00Z">
                                <w:rPr>
                                  <w:rFonts w:ascii="Arial" w:eastAsia="Times New Roman" w:hAnsi="Arial" w:cs="Arial"/>
                                  <w:color w:val="242729"/>
                                  <w:sz w:val="23"/>
                                  <w:szCs w:val="23"/>
                                  <w:lang w:eastAsia="en-GB"/>
                                </w:rPr>
                              </w:rPrChange>
                            </w:rPr>
                            <w:t>10s: Comparison &amp; Bitwise Logic Operations</w:t>
                          </w:r>
                        </w:ins>
                      </w:p>
                      <w:p w14:paraId="6F89E40A"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6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65" w:author="Marcelle von Wendland" w:date="2017-09-14T10:20:00Z">
                              <w:rPr>
                                <w:ins w:id="76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6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6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0x10    LT      Lesser-than comparison</w:t>
                          </w:r>
                        </w:ins>
                      </w:p>
                      <w:p w14:paraId="17FE4B7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6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70" w:author="Marcelle von Wendland" w:date="2017-09-14T10:20:00Z">
                              <w:rPr>
                                <w:ins w:id="77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7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7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0x11    GT      Greater-than comparison</w:t>
                          </w:r>
                        </w:ins>
                      </w:p>
                      <w:p w14:paraId="11A118FA"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75" w:author="Marcelle von Wendland" w:date="2017-09-14T10:20:00Z">
                              <w:rPr>
                                <w:ins w:id="77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7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7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0x12    SLT     Signed less-than comparison</w:t>
                          </w:r>
                        </w:ins>
                      </w:p>
                      <w:p w14:paraId="6C47EA03"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7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0" w:author="Marcelle von Wendland" w:date="2017-09-14T10:20:00Z">
                              <w:rPr>
                                <w:ins w:id="78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0x13    SGT     Signed greater-than comparison</w:t>
                          </w:r>
                        </w:ins>
                      </w:p>
                      <w:p w14:paraId="1DE961F7"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85" w:author="Marcelle von Wendland" w:date="2017-09-14T10:20:00Z">
                              <w:rPr>
                                <w:ins w:id="78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8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8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0x14    EQ      Equality  comparison</w:t>
                          </w:r>
                        </w:ins>
                      </w:p>
                      <w:p w14:paraId="1D5FF15D"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8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0" w:author="Marcelle von Wendland" w:date="2017-09-14T10:20:00Z">
                              <w:rPr>
                                <w:ins w:id="79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0x15    ISZERO  Simple not operator</w:t>
                          </w:r>
                        </w:ins>
                      </w:p>
                      <w:p w14:paraId="04BB2BD8"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795" w:author="Marcelle von Wendland" w:date="2017-09-14T10:20:00Z">
                              <w:rPr>
                                <w:ins w:id="79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79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79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0x16    AND     Bitwise AND operation</w:t>
                          </w:r>
                        </w:ins>
                      </w:p>
                      <w:p w14:paraId="1B8DB3A5"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79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0" w:author="Marcelle von Wendland" w:date="2017-09-14T10:20:00Z">
                              <w:rPr>
                                <w:ins w:id="80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0x17    OR      Bitwise OR operation</w:t>
                          </w:r>
                        </w:ins>
                      </w:p>
                      <w:p w14:paraId="263180EF"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05" w:author="Marcelle von Wendland" w:date="2017-09-14T10:20:00Z">
                              <w:rPr>
                                <w:ins w:id="80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0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0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0x18    XOR     Bitwise XOR operation</w:t>
                          </w:r>
                        </w:ins>
                      </w:p>
                      <w:p w14:paraId="542C08F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0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0" w:author="Marcelle von Wendland" w:date="2017-09-14T10:20:00Z">
                              <w:rPr>
                                <w:ins w:id="81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12"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3"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0x19    NOT     Bitwise NOT operation</w:t>
                          </w:r>
                        </w:ins>
                      </w:p>
                      <w:p w14:paraId="386007A1"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14"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15" w:author="Marcelle von Wendland" w:date="2017-09-14T10:20:00Z">
                              <w:rPr>
                                <w:ins w:id="816"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17"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18"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0x1a    BYTE    Retrieve single byte from word</w:t>
                          </w:r>
                        </w:ins>
                      </w:p>
                      <w:p w14:paraId="11BEB3B0" w14:textId="77777777" w:rsidR="00880D6C" w:rsidRPr="00683B45" w:rsidRDefault="00880D6C" w:rsidP="00683B45">
                        <w:pPr>
                          <w:shd w:val="clear" w:color="auto" w:fill="FFFFFF"/>
                          <w:spacing w:after="240" w:line="240" w:lineRule="auto"/>
                          <w:textAlignment w:val="baseline"/>
                          <w:rPr>
                            <w:ins w:id="819" w:author="Marcelle von Wendland" w:date="2017-09-14T10:18:00Z"/>
                            <w:rFonts w:asciiTheme="majorHAnsi" w:eastAsia="Times New Roman" w:hAnsiTheme="majorHAnsi" w:cstheme="majorHAnsi"/>
                            <w:color w:val="242729"/>
                            <w:sz w:val="16"/>
                            <w:szCs w:val="16"/>
                            <w:lang w:eastAsia="en-GB"/>
                            <w:rPrChange w:id="820" w:author="Marcelle von Wendland" w:date="2017-09-14T10:20:00Z">
                              <w:rPr>
                                <w:ins w:id="821" w:author="Marcelle von Wendland" w:date="2017-09-14T10:18:00Z"/>
                                <w:rFonts w:ascii="Arial" w:eastAsia="Times New Roman" w:hAnsi="Arial" w:cs="Arial"/>
                                <w:color w:val="242729"/>
                                <w:sz w:val="16"/>
                                <w:szCs w:val="16"/>
                                <w:lang w:eastAsia="en-GB"/>
                              </w:rPr>
                            </w:rPrChange>
                          </w:rPr>
                        </w:pPr>
                      </w:p>
                      <w:p w14:paraId="57116B8D" w14:textId="44B93F50" w:rsidR="00880D6C" w:rsidRPr="00683B45" w:rsidRDefault="00880D6C" w:rsidP="00683B45">
                        <w:pPr>
                          <w:shd w:val="clear" w:color="auto" w:fill="FFFFFF"/>
                          <w:spacing w:after="240" w:line="240" w:lineRule="auto"/>
                          <w:textAlignment w:val="baseline"/>
                          <w:rPr>
                            <w:ins w:id="822" w:author="Marcelle von Wendland" w:date="2017-09-14T10:17:00Z"/>
                            <w:rFonts w:asciiTheme="majorHAnsi" w:eastAsia="Times New Roman" w:hAnsiTheme="majorHAnsi" w:cstheme="majorHAnsi"/>
                            <w:color w:val="242729"/>
                            <w:sz w:val="16"/>
                            <w:szCs w:val="16"/>
                            <w:lang w:eastAsia="en-GB"/>
                            <w:rPrChange w:id="823" w:author="Marcelle von Wendland" w:date="2017-09-14T10:20:00Z">
                              <w:rPr>
                                <w:ins w:id="824" w:author="Marcelle von Wendland" w:date="2017-09-14T10:17:00Z"/>
                                <w:rFonts w:ascii="Arial" w:eastAsia="Times New Roman" w:hAnsi="Arial" w:cs="Arial"/>
                                <w:color w:val="242729"/>
                                <w:sz w:val="23"/>
                                <w:szCs w:val="23"/>
                                <w:lang w:eastAsia="en-GB"/>
                              </w:rPr>
                            </w:rPrChange>
                          </w:rPr>
                        </w:pPr>
                        <w:ins w:id="825" w:author="Marcelle von Wendland" w:date="2017-09-14T10:17:00Z">
                          <w:r w:rsidRPr="00683B45">
                            <w:rPr>
                              <w:rFonts w:asciiTheme="majorHAnsi" w:eastAsia="Times New Roman" w:hAnsiTheme="majorHAnsi" w:cstheme="majorHAnsi"/>
                              <w:color w:val="242729"/>
                              <w:sz w:val="16"/>
                              <w:szCs w:val="16"/>
                              <w:lang w:eastAsia="en-GB"/>
                              <w:rPrChange w:id="826" w:author="Marcelle von Wendland" w:date="2017-09-14T10:20:00Z">
                                <w:rPr>
                                  <w:rFonts w:ascii="Arial" w:eastAsia="Times New Roman" w:hAnsi="Arial" w:cs="Arial"/>
                                  <w:color w:val="242729"/>
                                  <w:sz w:val="23"/>
                                  <w:szCs w:val="23"/>
                                  <w:lang w:eastAsia="en-GB"/>
                                </w:rPr>
                              </w:rPrChange>
                            </w:rPr>
                            <w:t>20s: SHA3</w:t>
                          </w:r>
                        </w:ins>
                      </w:p>
                      <w:p w14:paraId="5257E5AD"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27"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28" w:author="Marcelle von Wendland" w:date="2017-09-14T10:20:00Z">
                              <w:rPr>
                                <w:ins w:id="829"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30"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31"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0x20    SHA3    Compute Keccak-256 hash</w:t>
                          </w:r>
                        </w:ins>
                      </w:p>
                      <w:p w14:paraId="38D7CD9A" w14:textId="32320A13" w:rsidR="00880D6C" w:rsidRPr="00683B45" w:rsidRDefault="00880D6C" w:rsidP="00683B45">
                        <w:pPr>
                          <w:shd w:val="clear" w:color="auto" w:fill="FFFFFF"/>
                          <w:spacing w:after="240" w:line="240" w:lineRule="auto"/>
                          <w:textAlignment w:val="baseline"/>
                          <w:rPr>
                            <w:ins w:id="832" w:author="Marcelle von Wendland" w:date="2017-09-14T10:18:00Z"/>
                            <w:rFonts w:asciiTheme="majorHAnsi" w:eastAsia="Times New Roman" w:hAnsiTheme="majorHAnsi" w:cstheme="majorHAnsi"/>
                            <w:color w:val="242729"/>
                            <w:sz w:val="16"/>
                            <w:szCs w:val="16"/>
                            <w:lang w:eastAsia="en-GB"/>
                            <w:rPrChange w:id="833" w:author="Marcelle von Wendland" w:date="2017-09-14T10:20:00Z">
                              <w:rPr>
                                <w:ins w:id="834" w:author="Marcelle von Wendland" w:date="2017-09-14T10:18:00Z"/>
                                <w:rFonts w:ascii="Arial" w:eastAsia="Times New Roman" w:hAnsi="Arial" w:cs="Arial"/>
                                <w:color w:val="242729"/>
                                <w:sz w:val="16"/>
                                <w:szCs w:val="16"/>
                                <w:lang w:eastAsia="en-GB"/>
                              </w:rPr>
                            </w:rPrChange>
                          </w:rPr>
                        </w:pPr>
                      </w:p>
                      <w:p w14:paraId="1112F571" w14:textId="6E54734A" w:rsidR="00880D6C" w:rsidRPr="00683B45" w:rsidRDefault="00880D6C" w:rsidP="00683B45">
                        <w:pPr>
                          <w:shd w:val="clear" w:color="auto" w:fill="FFFFFF"/>
                          <w:spacing w:after="240" w:line="240" w:lineRule="auto"/>
                          <w:textAlignment w:val="baseline"/>
                          <w:rPr>
                            <w:ins w:id="835" w:author="Marcelle von Wendland" w:date="2017-09-14T10:17:00Z"/>
                            <w:rFonts w:asciiTheme="majorHAnsi" w:eastAsia="Times New Roman" w:hAnsiTheme="majorHAnsi" w:cstheme="majorHAnsi"/>
                            <w:color w:val="242729"/>
                            <w:sz w:val="16"/>
                            <w:szCs w:val="16"/>
                            <w:lang w:eastAsia="en-GB"/>
                            <w:rPrChange w:id="836" w:author="Marcelle von Wendland" w:date="2017-09-14T10:20:00Z">
                              <w:rPr>
                                <w:ins w:id="837" w:author="Marcelle von Wendland" w:date="2017-09-14T10:17:00Z"/>
                                <w:rFonts w:ascii="Arial" w:eastAsia="Times New Roman" w:hAnsi="Arial" w:cs="Arial"/>
                                <w:color w:val="242729"/>
                                <w:sz w:val="23"/>
                                <w:szCs w:val="23"/>
                                <w:lang w:eastAsia="en-GB"/>
                              </w:rPr>
                            </w:rPrChange>
                          </w:rPr>
                        </w:pPr>
                        <w:ins w:id="838" w:author="Marcelle von Wendland" w:date="2017-09-14T10:17:00Z">
                          <w:r w:rsidRPr="00683B45">
                            <w:rPr>
                              <w:rFonts w:asciiTheme="majorHAnsi" w:eastAsia="Times New Roman" w:hAnsiTheme="majorHAnsi" w:cstheme="majorHAnsi"/>
                              <w:color w:val="242729"/>
                              <w:sz w:val="16"/>
                              <w:szCs w:val="16"/>
                              <w:lang w:eastAsia="en-GB"/>
                              <w:rPrChange w:id="839" w:author="Marcelle von Wendland" w:date="2017-09-14T10:20:00Z">
                                <w:rPr>
                                  <w:rFonts w:ascii="Arial" w:eastAsia="Times New Roman" w:hAnsi="Arial" w:cs="Arial"/>
                                  <w:color w:val="242729"/>
                                  <w:sz w:val="23"/>
                                  <w:szCs w:val="23"/>
                                  <w:lang w:eastAsia="en-GB"/>
                                </w:rPr>
                              </w:rPrChange>
                            </w:rPr>
                            <w:t>30s: Environmental Information</w:t>
                          </w:r>
                        </w:ins>
                      </w:p>
                      <w:p w14:paraId="1F5EB07E"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41" w:author="Marcelle von Wendland" w:date="2017-09-14T10:20:00Z">
                              <w:rPr>
                                <w:ins w:id="84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4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4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0x30    ADDRESS         Get address of currently executing account</w:t>
                          </w:r>
                        </w:ins>
                      </w:p>
                      <w:p w14:paraId="0EA58D58"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4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46" w:author="Marcelle von Wendland" w:date="2017-09-14T10:20:00Z">
                              <w:rPr>
                                <w:ins w:id="84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4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4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0x31    BALANCE         Get balance of the given account</w:t>
                          </w:r>
                        </w:ins>
                      </w:p>
                      <w:p w14:paraId="002C2BF5"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51" w:author="Marcelle von Wendland" w:date="2017-09-14T10:20:00Z">
                              <w:rPr>
                                <w:ins w:id="85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5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5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0x32    ORIGIN          Get execution origination address</w:t>
                          </w:r>
                        </w:ins>
                      </w:p>
                      <w:p w14:paraId="399F1851"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5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56" w:author="Marcelle von Wendland" w:date="2017-09-14T10:20:00Z">
                              <w:rPr>
                                <w:ins w:id="85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5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5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0x33    CALLER          Get caller address. This is the address of the account that is directly responsible for this execution</w:t>
                          </w:r>
                        </w:ins>
                      </w:p>
                      <w:p w14:paraId="2774ABC1"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1" w:author="Marcelle von Wendland" w:date="2017-09-14T10:20:00Z">
                              <w:rPr>
                                <w:ins w:id="86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0x34    CALLVALUE       Get deposited value by the instruction/transaction responsible for this execution</w:t>
                          </w:r>
                        </w:ins>
                      </w:p>
                      <w:p w14:paraId="41EDC23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6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66" w:author="Marcelle von Wendland" w:date="2017-09-14T10:20:00Z">
                              <w:rPr>
                                <w:ins w:id="86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6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6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0x35    CALLDATALOAD    Get input data of current environment</w:t>
                          </w:r>
                        </w:ins>
                      </w:p>
                      <w:p w14:paraId="593F7252"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1" w:author="Marcelle von Wendland" w:date="2017-09-14T10:20:00Z">
                              <w:rPr>
                                <w:ins w:id="87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0x36    CALLDATASIZE    Get size of input data in current environment</w:t>
                          </w:r>
                        </w:ins>
                      </w:p>
                      <w:p w14:paraId="7211872E" w14:textId="6B186CBC"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7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76" w:author="Marcelle von Wendland" w:date="2017-09-14T10:20:00Z">
                              <w:rPr>
                                <w:ins w:id="87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7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7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 xml:space="preserve">0x37    CALLDATACOPY    Copy input data in current environment to memory </w:t>
                          </w:r>
                        </w:ins>
                      </w:p>
                      <w:p w14:paraId="257BF649"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1" w:author="Marcelle von Wendland" w:date="2017-09-14T10:20:00Z">
                              <w:rPr>
                                <w:ins w:id="88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0x38    CODESIZE        Get size of code running in current environment</w:t>
                          </w:r>
                        </w:ins>
                      </w:p>
                      <w:p w14:paraId="1FA40AB0"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8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86" w:author="Marcelle von Wendland" w:date="2017-09-14T10:20:00Z">
                              <w:rPr>
                                <w:ins w:id="88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8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8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0x39    CODECOPY        Copy code running in current environment to memory</w:t>
                          </w:r>
                        </w:ins>
                      </w:p>
                      <w:p w14:paraId="733AD64E"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0"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1" w:author="Marcelle von Wendland" w:date="2017-09-14T10:20:00Z">
                              <w:rPr>
                                <w:ins w:id="892"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3"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4"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0x3a    GASPRICE        Get price of gas in current environment</w:t>
                          </w:r>
                        </w:ins>
                      </w:p>
                      <w:p w14:paraId="333C5C68"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895"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896" w:author="Marcelle von Wendland" w:date="2017-09-14T10:20:00Z">
                              <w:rPr>
                                <w:ins w:id="897"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ins w:id="898"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899"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0x3b    EXTCODESIZE     Get size of an account's code</w:t>
                          </w:r>
                        </w:ins>
                      </w:p>
                      <w:p w14:paraId="3354D2B2" w14:textId="201E7E99" w:rsidR="00880D6C"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00" w:author="Marcelle von Wendland" w:date="2017-09-14T10:31:00Z"/>
                            <w:rFonts w:asciiTheme="majorHAnsi" w:eastAsia="Times New Roman" w:hAnsiTheme="majorHAnsi" w:cstheme="majorHAnsi"/>
                            <w:color w:val="242729"/>
                            <w:sz w:val="16"/>
                            <w:szCs w:val="16"/>
                            <w:bdr w:val="none" w:sz="0" w:space="0" w:color="auto" w:frame="1"/>
                            <w:shd w:val="clear" w:color="auto" w:fill="EFF0F1"/>
                            <w:lang w:eastAsia="en-GB"/>
                          </w:rPr>
                        </w:pPr>
                        <w:ins w:id="901" w:author="Marcelle von Wendland" w:date="2017-09-14T10:17:00Z">
                          <w:r w:rsidRPr="00683B45">
                            <w:rPr>
                              <w:rFonts w:asciiTheme="majorHAnsi" w:eastAsia="Times New Roman" w:hAnsiTheme="majorHAnsi" w:cstheme="majorHAnsi"/>
                              <w:color w:val="242729"/>
                              <w:sz w:val="16"/>
                              <w:szCs w:val="16"/>
                              <w:bdr w:val="none" w:sz="0" w:space="0" w:color="auto" w:frame="1"/>
                              <w:shd w:val="clear" w:color="auto" w:fill="EFF0F1"/>
                              <w:lang w:eastAsia="en-GB"/>
                              <w:rPrChange w:id="902" w:author="Marcelle von Wendland" w:date="2017-09-14T10:20:00Z">
                                <w:rPr>
                                  <w:rFonts w:ascii="Consolas" w:eastAsia="Times New Roman" w:hAnsi="Consolas" w:cs="Courier New"/>
                                  <w:color w:val="242729"/>
                                  <w:sz w:val="20"/>
                                  <w:szCs w:val="20"/>
                                  <w:bdr w:val="none" w:sz="0" w:space="0" w:color="auto" w:frame="1"/>
                                  <w:shd w:val="clear" w:color="auto" w:fill="EFF0F1"/>
                                  <w:lang w:eastAsia="en-GB"/>
                                </w:rPr>
                              </w:rPrChange>
                            </w:rPr>
                            <w:t>0x3c    EXTCODECOPY     Copy an account's code to memory</w:t>
                          </w:r>
                        </w:ins>
                      </w:p>
                      <w:p w14:paraId="002501DF" w14:textId="77777777" w:rsidR="00880D6C" w:rsidRDefault="00880D6C" w:rsidP="00A86BC8">
                        <w:pPr>
                          <w:pStyle w:val="NormalWeb"/>
                          <w:shd w:val="clear" w:color="auto" w:fill="FFFFFF"/>
                          <w:spacing w:before="0" w:beforeAutospacing="0" w:after="0" w:afterAutospacing="0"/>
                          <w:textAlignment w:val="baseline"/>
                          <w:rPr>
                            <w:ins w:id="903" w:author="Marcelle von Wendland" w:date="2017-09-14T10:31:00Z"/>
                            <w:rFonts w:asciiTheme="majorHAnsi" w:hAnsiTheme="majorHAnsi" w:cstheme="majorHAnsi"/>
                            <w:color w:val="242729"/>
                            <w:sz w:val="16"/>
                            <w:szCs w:val="16"/>
                          </w:rPr>
                        </w:pPr>
                      </w:p>
                      <w:p w14:paraId="695CFF3D" w14:textId="4CEB7645" w:rsidR="00880D6C" w:rsidRDefault="00880D6C" w:rsidP="00A86BC8">
                        <w:pPr>
                          <w:pStyle w:val="NormalWeb"/>
                          <w:shd w:val="clear" w:color="auto" w:fill="FFFFFF"/>
                          <w:spacing w:before="0" w:beforeAutospacing="0" w:after="0" w:afterAutospacing="0"/>
                          <w:textAlignment w:val="baseline"/>
                          <w:rPr>
                            <w:ins w:id="904" w:author="Marcelle von Wendland" w:date="2017-09-14T10:31:00Z"/>
                            <w:rFonts w:asciiTheme="majorHAnsi" w:hAnsiTheme="majorHAnsi" w:cstheme="majorHAnsi"/>
                            <w:color w:val="242729"/>
                            <w:sz w:val="16"/>
                            <w:szCs w:val="16"/>
                          </w:rPr>
                        </w:pPr>
                        <w:ins w:id="905" w:author="Marcelle von Wendland" w:date="2017-09-14T10:31:00Z">
                          <w:r w:rsidRPr="003659DB">
                            <w:rPr>
                              <w:rFonts w:asciiTheme="majorHAnsi" w:hAnsiTheme="majorHAnsi" w:cstheme="majorHAnsi"/>
                              <w:color w:val="242729"/>
                              <w:sz w:val="16"/>
                              <w:szCs w:val="16"/>
                            </w:rPr>
                            <w:t>40s: Block Information</w:t>
                          </w:r>
                        </w:ins>
                      </w:p>
                      <w:p w14:paraId="2FB8B348" w14:textId="77777777" w:rsidR="00880D6C" w:rsidRPr="003659DB" w:rsidRDefault="00880D6C" w:rsidP="00A86BC8">
                        <w:pPr>
                          <w:pStyle w:val="NormalWeb"/>
                          <w:shd w:val="clear" w:color="auto" w:fill="FFFFFF"/>
                          <w:spacing w:before="0" w:beforeAutospacing="0" w:after="0" w:afterAutospacing="0"/>
                          <w:textAlignment w:val="baseline"/>
                          <w:rPr>
                            <w:ins w:id="906" w:author="Marcelle von Wendland" w:date="2017-09-14T10:31:00Z"/>
                            <w:rFonts w:asciiTheme="majorHAnsi" w:hAnsiTheme="majorHAnsi" w:cstheme="majorHAnsi"/>
                            <w:color w:val="242729"/>
                            <w:sz w:val="16"/>
                            <w:szCs w:val="16"/>
                          </w:rPr>
                        </w:pPr>
                      </w:p>
                      <w:p w14:paraId="5BC2AF1D" w14:textId="77777777" w:rsidR="00880D6C" w:rsidRPr="003659DB" w:rsidRDefault="00880D6C" w:rsidP="00A86BC8">
                        <w:pPr>
                          <w:pStyle w:val="HTMLPreformatted"/>
                          <w:shd w:val="clear" w:color="auto" w:fill="EFF0F1"/>
                          <w:textAlignment w:val="baseline"/>
                          <w:rPr>
                            <w:ins w:id="90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0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0x40    BLOCKHASH   Get the hash of one of the 256 most recent complete blocks</w:t>
                          </w:r>
                        </w:ins>
                      </w:p>
                      <w:p w14:paraId="56C4E332" w14:textId="77777777" w:rsidR="00880D6C" w:rsidRPr="003659DB" w:rsidRDefault="00880D6C" w:rsidP="00A86BC8">
                        <w:pPr>
                          <w:pStyle w:val="HTMLPreformatted"/>
                          <w:shd w:val="clear" w:color="auto" w:fill="EFF0F1"/>
                          <w:textAlignment w:val="baseline"/>
                          <w:rPr>
                            <w:ins w:id="909"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0"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0x41    COINBASE    Get the block's beneficiary address</w:t>
                          </w:r>
                        </w:ins>
                      </w:p>
                      <w:p w14:paraId="5A4CD213" w14:textId="77777777" w:rsidR="00880D6C" w:rsidRPr="003659DB" w:rsidRDefault="00880D6C" w:rsidP="00A86BC8">
                        <w:pPr>
                          <w:pStyle w:val="HTMLPreformatted"/>
                          <w:shd w:val="clear" w:color="auto" w:fill="EFF0F1"/>
                          <w:textAlignment w:val="baseline"/>
                          <w:rPr>
                            <w:ins w:id="911"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2"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0x42    TIMESTAMP   Get the block's timestamp</w:t>
                          </w:r>
                        </w:ins>
                      </w:p>
                      <w:p w14:paraId="502405BB" w14:textId="77777777" w:rsidR="00880D6C" w:rsidRPr="003659DB" w:rsidRDefault="00880D6C" w:rsidP="00A86BC8">
                        <w:pPr>
                          <w:pStyle w:val="HTMLPreformatted"/>
                          <w:shd w:val="clear" w:color="auto" w:fill="EFF0F1"/>
                          <w:textAlignment w:val="baseline"/>
                          <w:rPr>
                            <w:ins w:id="913"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4"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0x43    NUMBER      Get the block's number</w:t>
                          </w:r>
                        </w:ins>
                      </w:p>
                      <w:p w14:paraId="10FCC72E" w14:textId="77777777" w:rsidR="00880D6C" w:rsidRPr="003659DB" w:rsidRDefault="00880D6C" w:rsidP="00A86BC8">
                        <w:pPr>
                          <w:pStyle w:val="HTMLPreformatted"/>
                          <w:shd w:val="clear" w:color="auto" w:fill="EFF0F1"/>
                          <w:textAlignment w:val="baseline"/>
                          <w:rPr>
                            <w:ins w:id="915"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6"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0x44    DIFFICULTY  Get the block's difficulty</w:t>
                          </w:r>
                        </w:ins>
                      </w:p>
                      <w:p w14:paraId="4C71E6EF" w14:textId="77777777" w:rsidR="00880D6C" w:rsidRPr="003659DB" w:rsidRDefault="00880D6C" w:rsidP="00A86BC8">
                        <w:pPr>
                          <w:pStyle w:val="HTMLPreformatted"/>
                          <w:shd w:val="clear" w:color="auto" w:fill="EFF0F1"/>
                          <w:textAlignment w:val="baseline"/>
                          <w:rPr>
                            <w:ins w:id="917" w:author="Marcelle von Wendland" w:date="2017-09-14T10:31:00Z"/>
                            <w:rStyle w:val="HTMLCode"/>
                            <w:rFonts w:asciiTheme="majorHAnsi" w:hAnsiTheme="majorHAnsi" w:cstheme="majorHAnsi"/>
                            <w:color w:val="242729"/>
                            <w:sz w:val="16"/>
                            <w:szCs w:val="16"/>
                            <w:bdr w:val="none" w:sz="0" w:space="0" w:color="auto" w:frame="1"/>
                            <w:shd w:val="clear" w:color="auto" w:fill="EFF0F1"/>
                          </w:rPr>
                        </w:pPr>
                        <w:ins w:id="918" w:author="Marcelle von Wendland" w:date="2017-09-14T10:31:00Z">
                          <w:r w:rsidRPr="003659DB">
                            <w:rPr>
                              <w:rStyle w:val="HTMLCode"/>
                              <w:rFonts w:asciiTheme="majorHAnsi" w:hAnsiTheme="majorHAnsi" w:cstheme="majorHAnsi"/>
                              <w:color w:val="242729"/>
                              <w:sz w:val="16"/>
                              <w:szCs w:val="16"/>
                              <w:bdr w:val="none" w:sz="0" w:space="0" w:color="auto" w:frame="1"/>
                              <w:shd w:val="clear" w:color="auto" w:fill="EFF0F1"/>
                            </w:rPr>
                            <w:t>0x45    GASLIMIT    Get the block's gas limit</w:t>
                          </w:r>
                        </w:ins>
                      </w:p>
                      <w:p w14:paraId="6D4E2136" w14:textId="77777777" w:rsidR="00880D6C" w:rsidRPr="00683B45" w:rsidRDefault="00880D6C" w:rsidP="00683B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919" w:author="Marcelle von Wendland" w:date="2017-09-14T10:17:00Z"/>
                            <w:rFonts w:asciiTheme="majorHAnsi" w:eastAsia="Times New Roman" w:hAnsiTheme="majorHAnsi" w:cstheme="majorHAnsi"/>
                            <w:color w:val="242729"/>
                            <w:sz w:val="16"/>
                            <w:szCs w:val="16"/>
                            <w:bdr w:val="none" w:sz="0" w:space="0" w:color="auto" w:frame="1"/>
                            <w:shd w:val="clear" w:color="auto" w:fill="EFF0F1"/>
                            <w:lang w:eastAsia="en-GB"/>
                            <w:rPrChange w:id="920" w:author="Marcelle von Wendland" w:date="2017-09-14T10:20:00Z">
                              <w:rPr>
                                <w:ins w:id="921" w:author="Marcelle von Wendland" w:date="2017-09-14T10:17:00Z"/>
                                <w:rFonts w:ascii="Consolas" w:eastAsia="Times New Roman" w:hAnsi="Consolas" w:cs="Courier New"/>
                                <w:color w:val="242729"/>
                                <w:sz w:val="20"/>
                                <w:szCs w:val="20"/>
                                <w:bdr w:val="none" w:sz="0" w:space="0" w:color="auto" w:frame="1"/>
                                <w:shd w:val="clear" w:color="auto" w:fill="EFF0F1"/>
                                <w:lang w:eastAsia="en-GB"/>
                              </w:rPr>
                            </w:rPrChange>
                          </w:rPr>
                        </w:pPr>
                      </w:p>
                      <w:p w14:paraId="55903D55" w14:textId="449D69F7" w:rsidR="00880D6C" w:rsidRPr="00683B45" w:rsidRDefault="00880D6C">
                        <w:pPr>
                          <w:rPr>
                            <w:sz w:val="16"/>
                            <w:szCs w:val="16"/>
                            <w:rPrChange w:id="922" w:author="Marcelle von Wendland" w:date="2017-09-14T10:17:00Z">
                              <w:rPr/>
                            </w:rPrChange>
                          </w:rPr>
                        </w:pPr>
                      </w:p>
                    </w:txbxContent>
                  </v:textbox>
                  <w10:wrap type="square"/>
                </v:shape>
              </w:pict>
            </mc:Fallback>
          </mc:AlternateContent>
        </w:r>
      </w:ins>
    </w:p>
    <w:p w14:paraId="77CB6928" w14:textId="1F6D71B6" w:rsidR="00683B45" w:rsidRDefault="00A86BC8" w:rsidP="00CA14FE">
      <w:pPr>
        <w:rPr>
          <w:ins w:id="923" w:author="Marcelle von Wendland" w:date="2017-09-14T10:17:00Z"/>
          <w:rFonts w:cstheme="minorHAnsi"/>
          <w:color w:val="000000" w:themeColor="text1"/>
        </w:rPr>
      </w:pPr>
      <w:ins w:id="924" w:author="Marcelle von Wendland" w:date="2017-09-14T10:32:00Z">
        <w:r>
          <w:rPr>
            <w:noProof/>
          </w:rPr>
          <w:lastRenderedPageBreak/>
          <mc:AlternateContent>
            <mc:Choice Requires="wps">
              <w:drawing>
                <wp:anchor distT="0" distB="0" distL="114300" distR="114300" simplePos="0" relativeHeight="251655168" behindDoc="0" locked="0" layoutInCell="1" allowOverlap="1" wp14:anchorId="44B01FB2" wp14:editId="431E60A9">
                  <wp:simplePos x="0" y="0"/>
                  <wp:positionH relativeFrom="column">
                    <wp:posOffset>0</wp:posOffset>
                  </wp:positionH>
                  <wp:positionV relativeFrom="paragraph">
                    <wp:posOffset>7806055</wp:posOffset>
                  </wp:positionV>
                  <wp:extent cx="5897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14:paraId="7513671E" w14:textId="04BA08EF" w:rsidR="00880D6C" w:rsidRPr="00A61E15" w:rsidRDefault="00880D6C">
                              <w:pPr>
                                <w:pStyle w:val="Caption"/>
                                <w:rPr>
                                  <w:rFonts w:cstheme="minorHAnsi"/>
                                  <w:noProof/>
                                  <w:color w:val="000000" w:themeColor="text1"/>
                                </w:rPr>
                                <w:pPrChange w:id="925" w:author="Marcelle von Wendland" w:date="2017-09-14T10:32:00Z">
                                  <w:pPr/>
                                </w:pPrChange>
                              </w:pPr>
                              <w:ins w:id="926" w:author="Marcelle von Wendland" w:date="2017-09-14T10:32:00Z">
                                <w:r>
                                  <w:t xml:space="preserve">Figure </w:t>
                                </w:r>
                                <w:r>
                                  <w:fldChar w:fldCharType="begin"/>
                                </w:r>
                                <w:r>
                                  <w:instrText xml:space="preserve"> SEQ Figure \* ARABIC </w:instrText>
                                </w:r>
                              </w:ins>
                              <w:r>
                                <w:fldChar w:fldCharType="separate"/>
                              </w:r>
                              <w:ins w:id="927" w:author="Marcelle von Wendland" w:date="2017-09-19T14:47:00Z">
                                <w:r w:rsidR="005B664F">
                                  <w:rPr>
                                    <w:noProof/>
                                  </w:rPr>
                                  <w:t>2</w:t>
                                </w:r>
                              </w:ins>
                              <w:ins w:id="928" w:author="Marcelle von Wendland" w:date="2017-09-14T10:32:00Z">
                                <w:r>
                                  <w:fldChar w:fldCharType="end"/>
                                </w:r>
                              </w:ins>
                              <w:ins w:id="929" w:author="Marcelle von Wendland" w:date="2017-09-14T10:40:00Z">
                                <w:r>
                                  <w:t>`</w:t>
                                </w:r>
                              </w:ins>
                              <w:ins w:id="930" w:author="Marcelle von Wendland" w:date="2017-09-14T10:39:00Z">
                                <w:r>
                                  <w:t xml:space="preserve"> EVM INSTRUCTION SET – PART 2</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01FB2" id="Text Box 3" o:spid="_x0000_s1028" type="#_x0000_t202" style="position:absolute;margin-left:0;margin-top:614.65pt;width:464.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lj+LgIAAGQEAAAOAAAAZHJzL2Uyb0RvYy54bWysVE1v2zAMvQ/YfxB0X5wPtM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" stroked="f">
                  <v:textbox style="mso-fit-shape-to-text:t" inset="0,0,0,0">
                    <w:txbxContent>
                      <w:p w14:paraId="7513671E" w14:textId="04BA08EF" w:rsidR="00880D6C" w:rsidRPr="00A61E15" w:rsidRDefault="00880D6C">
                        <w:pPr>
                          <w:pStyle w:val="Caption"/>
                          <w:rPr>
                            <w:rFonts w:cstheme="minorHAnsi"/>
                            <w:noProof/>
                            <w:color w:val="000000" w:themeColor="text1"/>
                          </w:rPr>
                          <w:pPrChange w:id="931" w:author="Marcelle von Wendland" w:date="2017-09-14T10:32:00Z">
                            <w:pPr/>
                          </w:pPrChange>
                        </w:pPr>
                        <w:ins w:id="932" w:author="Marcelle von Wendland" w:date="2017-09-14T10:32:00Z">
                          <w:r>
                            <w:t xml:space="preserve">Figure </w:t>
                          </w:r>
                          <w:r>
                            <w:fldChar w:fldCharType="begin"/>
                          </w:r>
                          <w:r>
                            <w:instrText xml:space="preserve"> SEQ Figure \* ARABIC </w:instrText>
                          </w:r>
                        </w:ins>
                        <w:r>
                          <w:fldChar w:fldCharType="separate"/>
                        </w:r>
                        <w:ins w:id="933" w:author="Marcelle von Wendland" w:date="2017-09-19T14:47:00Z">
                          <w:r w:rsidR="005B664F">
                            <w:rPr>
                              <w:noProof/>
                            </w:rPr>
                            <w:t>2</w:t>
                          </w:r>
                        </w:ins>
                        <w:ins w:id="934" w:author="Marcelle von Wendland" w:date="2017-09-14T10:32:00Z">
                          <w:r>
                            <w:fldChar w:fldCharType="end"/>
                          </w:r>
                        </w:ins>
                        <w:ins w:id="935" w:author="Marcelle von Wendland" w:date="2017-09-14T10:40:00Z">
                          <w:r>
                            <w:t>`</w:t>
                          </w:r>
                        </w:ins>
                        <w:ins w:id="936" w:author="Marcelle von Wendland" w:date="2017-09-14T10:39:00Z">
                          <w:r>
                            <w:t xml:space="preserve"> EVM INSTRUCTION SET – PART 2</w:t>
                          </w:r>
                        </w:ins>
                      </w:p>
                    </w:txbxContent>
                  </v:textbox>
                  <w10:wrap type="square"/>
                </v:shape>
              </w:pict>
            </mc:Fallback>
          </mc:AlternateContent>
        </w:r>
      </w:ins>
      <w:ins w:id="937" w:author="Marcelle von Wendland" w:date="2017-09-14T10:18:00Z">
        <w:r w:rsidR="00683B45" w:rsidRPr="00683B45">
          <w:rPr>
            <w:rFonts w:cstheme="minorHAnsi"/>
            <w:noProof/>
            <w:color w:val="000000" w:themeColor="text1"/>
          </w:rPr>
          <mc:AlternateContent>
            <mc:Choice Requires="wps">
              <w:drawing>
                <wp:anchor distT="45720" distB="45720" distL="114300" distR="114300" simplePos="0" relativeHeight="251654144" behindDoc="0" locked="0" layoutInCell="1" allowOverlap="1" wp14:anchorId="09199EE8" wp14:editId="7F6EFE3F">
                  <wp:simplePos x="0" y="0"/>
                  <wp:positionH relativeFrom="column">
                    <wp:posOffset>0</wp:posOffset>
                  </wp:positionH>
                  <wp:positionV relativeFrom="paragraph">
                    <wp:posOffset>579120</wp:posOffset>
                  </wp:positionV>
                  <wp:extent cx="5897880" cy="1404620"/>
                  <wp:effectExtent l="0" t="0" r="2667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14:paraId="742EE278" w14:textId="77777777" w:rsidR="00880D6C" w:rsidRDefault="00880D6C">
                              <w:pPr>
                                <w:pStyle w:val="NormalWeb"/>
                                <w:shd w:val="clear" w:color="auto" w:fill="FFFFFF"/>
                                <w:spacing w:before="0" w:beforeAutospacing="0" w:after="0" w:afterAutospacing="0"/>
                                <w:textAlignment w:val="baseline"/>
                                <w:rPr>
                                  <w:ins w:id="938" w:author="Marcelle von Wendland" w:date="2017-09-14T10:24:00Z"/>
                                  <w:rFonts w:asciiTheme="majorHAnsi" w:hAnsiTheme="majorHAnsi" w:cstheme="majorHAnsi"/>
                                  <w:color w:val="242729"/>
                                  <w:sz w:val="16"/>
                                  <w:szCs w:val="16"/>
                                </w:rPr>
                                <w:pPrChange w:id="939"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880D6C" w:rsidRDefault="00880D6C">
                              <w:pPr>
                                <w:pStyle w:val="NormalWeb"/>
                                <w:shd w:val="clear" w:color="auto" w:fill="FFFFFF"/>
                                <w:spacing w:before="0" w:beforeAutospacing="0" w:after="0" w:afterAutospacing="0"/>
                                <w:textAlignment w:val="baseline"/>
                                <w:rPr>
                                  <w:ins w:id="940" w:author="Marcelle von Wendland" w:date="2017-09-14T10:30:00Z"/>
                                  <w:rFonts w:asciiTheme="majorHAnsi" w:hAnsiTheme="majorHAnsi" w:cstheme="majorHAnsi"/>
                                  <w:color w:val="242729"/>
                                  <w:sz w:val="16"/>
                                  <w:szCs w:val="16"/>
                                </w:rPr>
                                <w:pPrChange w:id="941" w:author="Marcelle von Wendland" w:date="2017-09-14T10:30:00Z">
                                  <w:pPr>
                                    <w:pStyle w:val="NormalWeb"/>
                                    <w:shd w:val="clear" w:color="auto" w:fill="FFFFFF"/>
                                    <w:spacing w:before="0" w:beforeAutospacing="0" w:after="240" w:afterAutospacing="0"/>
                                    <w:textAlignment w:val="baseline"/>
                                  </w:pPr>
                                </w:pPrChange>
                              </w:pPr>
                              <w:ins w:id="942" w:author="Marcelle von Wendland" w:date="2017-09-14T10:23:00Z">
                                <w:r w:rsidRPr="00683B45">
                                  <w:rPr>
                                    <w:rFonts w:asciiTheme="majorHAnsi" w:hAnsiTheme="majorHAnsi" w:cstheme="majorHAnsi"/>
                                    <w:color w:val="242729"/>
                                    <w:sz w:val="16"/>
                                    <w:szCs w:val="16"/>
                                    <w:rPrChange w:id="943" w:author="Marcelle von Wendland" w:date="2017-09-14T10:23:00Z">
                                      <w:rPr>
                                        <w:rFonts w:ascii="Arial" w:hAnsi="Arial" w:cs="Arial"/>
                                        <w:color w:val="242729"/>
                                        <w:sz w:val="23"/>
                                        <w:szCs w:val="23"/>
                                      </w:rPr>
                                    </w:rPrChange>
                                  </w:rPr>
                                  <w:t>50s Stack, Memory, Storage and Flow Operations</w:t>
                                </w:r>
                              </w:ins>
                            </w:p>
                            <w:p w14:paraId="281EB827" w14:textId="77777777" w:rsidR="00880D6C" w:rsidRPr="00683B45" w:rsidRDefault="00880D6C">
                              <w:pPr>
                                <w:pStyle w:val="NormalWeb"/>
                                <w:shd w:val="clear" w:color="auto" w:fill="FFFFFF"/>
                                <w:spacing w:before="0" w:beforeAutospacing="0" w:after="0" w:afterAutospacing="0"/>
                                <w:textAlignment w:val="baseline"/>
                                <w:rPr>
                                  <w:ins w:id="944" w:author="Marcelle von Wendland" w:date="2017-09-14T10:23:00Z"/>
                                  <w:rFonts w:asciiTheme="majorHAnsi" w:hAnsiTheme="majorHAnsi" w:cstheme="majorHAnsi"/>
                                  <w:color w:val="242729"/>
                                  <w:sz w:val="16"/>
                                  <w:szCs w:val="16"/>
                                  <w:rPrChange w:id="945" w:author="Marcelle von Wendland" w:date="2017-09-14T10:23:00Z">
                                    <w:rPr>
                                      <w:ins w:id="946" w:author="Marcelle von Wendland" w:date="2017-09-14T10:23:00Z"/>
                                      <w:rFonts w:ascii="Arial" w:hAnsi="Arial" w:cs="Arial"/>
                                      <w:color w:val="242729"/>
                                      <w:sz w:val="23"/>
                                      <w:szCs w:val="23"/>
                                    </w:rPr>
                                  </w:rPrChange>
                                </w:rPr>
                                <w:pPrChange w:id="947"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880D6C" w:rsidRPr="00683B45" w:rsidRDefault="00880D6C">
                              <w:pPr>
                                <w:pStyle w:val="HTMLPreformatted"/>
                                <w:shd w:val="clear" w:color="auto" w:fill="EFF0F1"/>
                                <w:textAlignment w:val="baseline"/>
                                <w:rPr>
                                  <w:ins w:id="94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49" w:author="Marcelle von Wendland" w:date="2017-09-14T10:23:00Z">
                                    <w:rPr>
                                      <w:ins w:id="950" w:author="Marcelle von Wendland" w:date="2017-09-14T10:23:00Z"/>
                                      <w:rStyle w:val="HTMLCode"/>
                                      <w:rFonts w:ascii="Consolas" w:hAnsi="Consolas"/>
                                      <w:color w:val="242729"/>
                                      <w:bdr w:val="none" w:sz="0" w:space="0" w:color="auto" w:frame="1"/>
                                      <w:shd w:val="clear" w:color="auto" w:fill="EFF0F1"/>
                                    </w:rPr>
                                  </w:rPrChange>
                                </w:rPr>
                              </w:pPr>
                              <w:ins w:id="95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52"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880D6C" w:rsidRPr="00683B45" w:rsidRDefault="00880D6C">
                              <w:pPr>
                                <w:pStyle w:val="HTMLPreformatted"/>
                                <w:shd w:val="clear" w:color="auto" w:fill="EFF0F1"/>
                                <w:textAlignment w:val="baseline"/>
                                <w:rPr>
                                  <w:ins w:id="95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54" w:author="Marcelle von Wendland" w:date="2017-09-14T10:23:00Z">
                                    <w:rPr>
                                      <w:ins w:id="955" w:author="Marcelle von Wendland" w:date="2017-09-14T10:23:00Z"/>
                                      <w:rStyle w:val="HTMLCode"/>
                                      <w:rFonts w:ascii="Consolas" w:hAnsi="Consolas"/>
                                      <w:color w:val="242729"/>
                                      <w:bdr w:val="none" w:sz="0" w:space="0" w:color="auto" w:frame="1"/>
                                      <w:shd w:val="clear" w:color="auto" w:fill="EFF0F1"/>
                                    </w:rPr>
                                  </w:rPrChange>
                                </w:rPr>
                              </w:pPr>
                              <w:ins w:id="95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57"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880D6C" w:rsidRPr="00683B45" w:rsidRDefault="00880D6C">
                              <w:pPr>
                                <w:pStyle w:val="HTMLPreformatted"/>
                                <w:shd w:val="clear" w:color="auto" w:fill="EFF0F1"/>
                                <w:textAlignment w:val="baseline"/>
                                <w:rPr>
                                  <w:ins w:id="95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59" w:author="Marcelle von Wendland" w:date="2017-09-14T10:23:00Z">
                                    <w:rPr>
                                      <w:ins w:id="960" w:author="Marcelle von Wendland" w:date="2017-09-14T10:23:00Z"/>
                                      <w:rStyle w:val="HTMLCode"/>
                                      <w:rFonts w:ascii="Consolas" w:hAnsi="Consolas"/>
                                      <w:color w:val="242729"/>
                                      <w:bdr w:val="none" w:sz="0" w:space="0" w:color="auto" w:frame="1"/>
                                      <w:shd w:val="clear" w:color="auto" w:fill="EFF0F1"/>
                                    </w:rPr>
                                  </w:rPrChange>
                                </w:rPr>
                              </w:pPr>
                              <w:ins w:id="96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62"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880D6C" w:rsidRPr="00683B45" w:rsidRDefault="00880D6C">
                              <w:pPr>
                                <w:pStyle w:val="HTMLPreformatted"/>
                                <w:shd w:val="clear" w:color="auto" w:fill="EFF0F1"/>
                                <w:textAlignment w:val="baseline"/>
                                <w:rPr>
                                  <w:ins w:id="96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64" w:author="Marcelle von Wendland" w:date="2017-09-14T10:23:00Z">
                                    <w:rPr>
                                      <w:ins w:id="965" w:author="Marcelle von Wendland" w:date="2017-09-14T10:23:00Z"/>
                                      <w:rStyle w:val="HTMLCode"/>
                                      <w:rFonts w:ascii="Consolas" w:hAnsi="Consolas"/>
                                      <w:color w:val="242729"/>
                                      <w:bdr w:val="none" w:sz="0" w:space="0" w:color="auto" w:frame="1"/>
                                      <w:shd w:val="clear" w:color="auto" w:fill="EFF0F1"/>
                                    </w:rPr>
                                  </w:rPrChange>
                                </w:rPr>
                              </w:pPr>
                              <w:ins w:id="96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67"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880D6C" w:rsidRPr="00683B45" w:rsidRDefault="00880D6C">
                              <w:pPr>
                                <w:pStyle w:val="HTMLPreformatted"/>
                                <w:shd w:val="clear" w:color="auto" w:fill="EFF0F1"/>
                                <w:textAlignment w:val="baseline"/>
                                <w:rPr>
                                  <w:ins w:id="96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69" w:author="Marcelle von Wendland" w:date="2017-09-14T10:23:00Z">
                                    <w:rPr>
                                      <w:ins w:id="970" w:author="Marcelle von Wendland" w:date="2017-09-14T10:23:00Z"/>
                                      <w:rStyle w:val="HTMLCode"/>
                                      <w:rFonts w:ascii="Consolas" w:hAnsi="Consolas"/>
                                      <w:color w:val="242729"/>
                                      <w:bdr w:val="none" w:sz="0" w:space="0" w:color="auto" w:frame="1"/>
                                      <w:shd w:val="clear" w:color="auto" w:fill="EFF0F1"/>
                                    </w:rPr>
                                  </w:rPrChange>
                                </w:rPr>
                              </w:pPr>
                              <w:ins w:id="97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2"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880D6C" w:rsidRPr="00683B45" w:rsidRDefault="00880D6C">
                              <w:pPr>
                                <w:pStyle w:val="HTMLPreformatted"/>
                                <w:shd w:val="clear" w:color="auto" w:fill="EFF0F1"/>
                                <w:textAlignment w:val="baseline"/>
                                <w:rPr>
                                  <w:ins w:id="97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4" w:author="Marcelle von Wendland" w:date="2017-09-14T10:23:00Z">
                                    <w:rPr>
                                      <w:ins w:id="975" w:author="Marcelle von Wendland" w:date="2017-09-14T10:23:00Z"/>
                                      <w:rStyle w:val="HTMLCode"/>
                                      <w:rFonts w:ascii="Consolas" w:hAnsi="Consolas"/>
                                      <w:color w:val="242729"/>
                                      <w:bdr w:val="none" w:sz="0" w:space="0" w:color="auto" w:frame="1"/>
                                      <w:shd w:val="clear" w:color="auto" w:fill="EFF0F1"/>
                                    </w:rPr>
                                  </w:rPrChange>
                                </w:rPr>
                              </w:pPr>
                              <w:ins w:id="97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77"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880D6C" w:rsidRPr="00683B45" w:rsidRDefault="00880D6C">
                              <w:pPr>
                                <w:pStyle w:val="HTMLPreformatted"/>
                                <w:shd w:val="clear" w:color="auto" w:fill="EFF0F1"/>
                                <w:textAlignment w:val="baseline"/>
                                <w:rPr>
                                  <w:ins w:id="97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79" w:author="Marcelle von Wendland" w:date="2017-09-14T10:23:00Z">
                                    <w:rPr>
                                      <w:ins w:id="980" w:author="Marcelle von Wendland" w:date="2017-09-14T10:23:00Z"/>
                                      <w:rStyle w:val="HTMLCode"/>
                                      <w:rFonts w:ascii="Consolas" w:hAnsi="Consolas"/>
                                      <w:color w:val="242729"/>
                                      <w:bdr w:val="none" w:sz="0" w:space="0" w:color="auto" w:frame="1"/>
                                      <w:shd w:val="clear" w:color="auto" w:fill="EFF0F1"/>
                                    </w:rPr>
                                  </w:rPrChange>
                                </w:rPr>
                              </w:pPr>
                              <w:ins w:id="98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2"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880D6C" w:rsidRPr="00683B45" w:rsidRDefault="00880D6C">
                              <w:pPr>
                                <w:pStyle w:val="HTMLPreformatted"/>
                                <w:shd w:val="clear" w:color="auto" w:fill="EFF0F1"/>
                                <w:textAlignment w:val="baseline"/>
                                <w:rPr>
                                  <w:ins w:id="98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4" w:author="Marcelle von Wendland" w:date="2017-09-14T10:23:00Z">
                                    <w:rPr>
                                      <w:ins w:id="985" w:author="Marcelle von Wendland" w:date="2017-09-14T10:23:00Z"/>
                                      <w:rStyle w:val="HTMLCode"/>
                                      <w:rFonts w:ascii="Consolas" w:hAnsi="Consolas"/>
                                      <w:color w:val="242729"/>
                                      <w:bdr w:val="none" w:sz="0" w:space="0" w:color="auto" w:frame="1"/>
                                      <w:shd w:val="clear" w:color="auto" w:fill="EFF0F1"/>
                                    </w:rPr>
                                  </w:rPrChange>
                                </w:rPr>
                              </w:pPr>
                              <w:ins w:id="98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87"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880D6C" w:rsidRPr="00683B45" w:rsidRDefault="00880D6C">
                              <w:pPr>
                                <w:pStyle w:val="HTMLPreformatted"/>
                                <w:shd w:val="clear" w:color="auto" w:fill="EFF0F1"/>
                                <w:textAlignment w:val="baseline"/>
                                <w:rPr>
                                  <w:ins w:id="98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89" w:author="Marcelle von Wendland" w:date="2017-09-14T10:23:00Z">
                                    <w:rPr>
                                      <w:ins w:id="990" w:author="Marcelle von Wendland" w:date="2017-09-14T10:23:00Z"/>
                                      <w:rStyle w:val="HTMLCode"/>
                                      <w:rFonts w:ascii="Consolas" w:hAnsi="Consolas"/>
                                      <w:color w:val="242729"/>
                                      <w:bdr w:val="none" w:sz="0" w:space="0" w:color="auto" w:frame="1"/>
                                      <w:shd w:val="clear" w:color="auto" w:fill="EFF0F1"/>
                                    </w:rPr>
                                  </w:rPrChange>
                                </w:rPr>
                              </w:pPr>
                              <w:ins w:id="99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2"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880D6C" w:rsidRPr="00683B45" w:rsidRDefault="00880D6C">
                              <w:pPr>
                                <w:pStyle w:val="HTMLPreformatted"/>
                                <w:shd w:val="clear" w:color="auto" w:fill="EFF0F1"/>
                                <w:textAlignment w:val="baseline"/>
                                <w:rPr>
                                  <w:ins w:id="99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4" w:author="Marcelle von Wendland" w:date="2017-09-14T10:23:00Z">
                                    <w:rPr>
                                      <w:ins w:id="995" w:author="Marcelle von Wendland" w:date="2017-09-14T10:23:00Z"/>
                                      <w:rStyle w:val="HTMLCode"/>
                                      <w:rFonts w:ascii="Consolas" w:hAnsi="Consolas"/>
                                      <w:color w:val="242729"/>
                                      <w:bdr w:val="none" w:sz="0" w:space="0" w:color="auto" w:frame="1"/>
                                      <w:shd w:val="clear" w:color="auto" w:fill="EFF0F1"/>
                                    </w:rPr>
                                  </w:rPrChange>
                                </w:rPr>
                              </w:pPr>
                              <w:ins w:id="99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997"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880D6C" w:rsidRPr="00683B45" w:rsidRDefault="00880D6C">
                              <w:pPr>
                                <w:pStyle w:val="HTMLPreformatted"/>
                                <w:shd w:val="clear" w:color="auto" w:fill="EFF0F1"/>
                                <w:textAlignment w:val="baseline"/>
                                <w:rPr>
                                  <w:ins w:id="99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999" w:author="Marcelle von Wendland" w:date="2017-09-14T10:23:00Z">
                                    <w:rPr>
                                      <w:ins w:id="1000" w:author="Marcelle von Wendland" w:date="2017-09-14T10:23:00Z"/>
                                      <w:rStyle w:val="HTMLCode"/>
                                      <w:rFonts w:ascii="Consolas" w:hAnsi="Consolas"/>
                                      <w:color w:val="242729"/>
                                      <w:bdr w:val="none" w:sz="0" w:space="0" w:color="auto" w:frame="1"/>
                                      <w:shd w:val="clear" w:color="auto" w:fill="EFF0F1"/>
                                    </w:rPr>
                                  </w:rPrChange>
                                </w:rPr>
                              </w:pPr>
                              <w:ins w:id="100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2"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880D6C" w:rsidRPr="00683B45" w:rsidRDefault="00880D6C">
                              <w:pPr>
                                <w:pStyle w:val="HTMLPreformatted"/>
                                <w:shd w:val="clear" w:color="auto" w:fill="EFF0F1"/>
                                <w:textAlignment w:val="baseline"/>
                                <w:rPr>
                                  <w:ins w:id="1003"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04" w:author="Marcelle von Wendland" w:date="2017-09-14T10:23:00Z">
                                    <w:rPr>
                                      <w:ins w:id="1005" w:author="Marcelle von Wendland" w:date="2017-09-14T10:23:00Z"/>
                                      <w:rStyle w:val="HTMLCode"/>
                                      <w:rFonts w:ascii="Consolas" w:hAnsi="Consolas"/>
                                      <w:color w:val="242729"/>
                                      <w:bdr w:val="none" w:sz="0" w:space="0" w:color="auto" w:frame="1"/>
                                      <w:shd w:val="clear" w:color="auto" w:fill="EFF0F1"/>
                                    </w:rPr>
                                  </w:rPrChange>
                                </w:rPr>
                              </w:pPr>
                              <w:ins w:id="1006"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07"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880D6C" w:rsidRDefault="00880D6C">
                              <w:pPr>
                                <w:pStyle w:val="NormalWeb"/>
                                <w:shd w:val="clear" w:color="auto" w:fill="FFFFFF"/>
                                <w:spacing w:before="0" w:beforeAutospacing="0" w:after="0" w:afterAutospacing="0"/>
                                <w:textAlignment w:val="baseline"/>
                                <w:rPr>
                                  <w:ins w:id="1008" w:author="Marcelle von Wendland" w:date="2017-09-14T10:24:00Z"/>
                                  <w:rFonts w:asciiTheme="majorHAnsi" w:hAnsiTheme="majorHAnsi" w:cstheme="majorHAnsi"/>
                                  <w:color w:val="242729"/>
                                  <w:sz w:val="16"/>
                                  <w:szCs w:val="16"/>
                                </w:rPr>
                                <w:pPrChange w:id="1009"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880D6C" w:rsidRDefault="00880D6C">
                              <w:pPr>
                                <w:pStyle w:val="NormalWeb"/>
                                <w:shd w:val="clear" w:color="auto" w:fill="FFFFFF"/>
                                <w:spacing w:before="0" w:beforeAutospacing="0" w:after="0" w:afterAutospacing="0"/>
                                <w:textAlignment w:val="baseline"/>
                                <w:rPr>
                                  <w:ins w:id="1010" w:author="Marcelle von Wendland" w:date="2017-09-14T10:30:00Z"/>
                                  <w:rFonts w:asciiTheme="majorHAnsi" w:hAnsiTheme="majorHAnsi" w:cstheme="majorHAnsi"/>
                                  <w:color w:val="242729"/>
                                  <w:sz w:val="16"/>
                                  <w:szCs w:val="16"/>
                                </w:rPr>
                                <w:pPrChange w:id="1011" w:author="Marcelle von Wendland" w:date="2017-09-14T10:30:00Z">
                                  <w:pPr>
                                    <w:pStyle w:val="NormalWeb"/>
                                    <w:shd w:val="clear" w:color="auto" w:fill="FFFFFF"/>
                                    <w:spacing w:before="0" w:beforeAutospacing="0" w:after="240" w:afterAutospacing="0"/>
                                    <w:textAlignment w:val="baseline"/>
                                  </w:pPr>
                                </w:pPrChange>
                              </w:pPr>
                              <w:ins w:id="1012" w:author="Marcelle von Wendland" w:date="2017-09-14T10:23:00Z">
                                <w:r w:rsidRPr="00683B45">
                                  <w:rPr>
                                    <w:rFonts w:asciiTheme="majorHAnsi" w:hAnsiTheme="majorHAnsi" w:cstheme="majorHAnsi"/>
                                    <w:color w:val="242729"/>
                                    <w:sz w:val="16"/>
                                    <w:szCs w:val="16"/>
                                    <w:rPrChange w:id="1013" w:author="Marcelle von Wendland" w:date="2017-09-14T10:23:00Z">
                                      <w:rPr>
                                        <w:rFonts w:ascii="Arial" w:hAnsi="Arial" w:cs="Arial"/>
                                        <w:color w:val="242729"/>
                                        <w:sz w:val="23"/>
                                        <w:szCs w:val="23"/>
                                      </w:rPr>
                                    </w:rPrChange>
                                  </w:rPr>
                                  <w:t>60s &amp; 70s: Push Operations</w:t>
                                </w:r>
                              </w:ins>
                            </w:p>
                            <w:p w14:paraId="2CC74593" w14:textId="77777777" w:rsidR="00880D6C" w:rsidRPr="00683B45" w:rsidRDefault="00880D6C">
                              <w:pPr>
                                <w:pStyle w:val="NormalWeb"/>
                                <w:shd w:val="clear" w:color="auto" w:fill="FFFFFF"/>
                                <w:spacing w:before="0" w:beforeAutospacing="0" w:after="0" w:afterAutospacing="0"/>
                                <w:textAlignment w:val="baseline"/>
                                <w:rPr>
                                  <w:ins w:id="1014" w:author="Marcelle von Wendland" w:date="2017-09-14T10:23:00Z"/>
                                  <w:rFonts w:asciiTheme="majorHAnsi" w:hAnsiTheme="majorHAnsi" w:cstheme="majorHAnsi"/>
                                  <w:color w:val="242729"/>
                                  <w:sz w:val="16"/>
                                  <w:szCs w:val="16"/>
                                  <w:rPrChange w:id="1015" w:author="Marcelle von Wendland" w:date="2017-09-14T10:23:00Z">
                                    <w:rPr>
                                      <w:ins w:id="1016" w:author="Marcelle von Wendland" w:date="2017-09-14T10:23:00Z"/>
                                      <w:rFonts w:ascii="Arial" w:hAnsi="Arial" w:cs="Arial"/>
                                      <w:color w:val="242729"/>
                                      <w:sz w:val="23"/>
                                      <w:szCs w:val="23"/>
                                    </w:rPr>
                                  </w:rPrChange>
                                </w:rPr>
                                <w:pPrChange w:id="1017"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880D6C" w:rsidRPr="00683B45" w:rsidRDefault="00880D6C">
                              <w:pPr>
                                <w:pStyle w:val="HTMLPreformatted"/>
                                <w:shd w:val="clear" w:color="auto" w:fill="EFF0F1"/>
                                <w:textAlignment w:val="baseline"/>
                                <w:rPr>
                                  <w:ins w:id="1018"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19" w:author="Marcelle von Wendland" w:date="2017-09-14T10:23:00Z">
                                    <w:rPr>
                                      <w:ins w:id="1020" w:author="Marcelle von Wendland" w:date="2017-09-14T10:23:00Z"/>
                                      <w:rStyle w:val="HTMLCode"/>
                                      <w:rFonts w:ascii="Consolas" w:hAnsi="Consolas"/>
                                      <w:color w:val="242729"/>
                                      <w:bdr w:val="none" w:sz="0" w:space="0" w:color="auto" w:frame="1"/>
                                      <w:shd w:val="clear" w:color="auto" w:fill="EFF0F1"/>
                                    </w:rPr>
                                  </w:rPrChange>
                                </w:rPr>
                              </w:pPr>
                              <w:ins w:id="1021"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2" w:author="Marcelle von Wendland" w:date="2017-09-14T10:23:00Z">
                                      <w:rPr>
                                        <w:rStyle w:val="HTMLCode"/>
                                        <w:rFonts w:ascii="Consolas" w:hAnsi="Consolas"/>
                                        <w:color w:val="242729"/>
                                        <w:bdr w:val="none" w:sz="0" w:space="0" w:color="auto" w:frame="1"/>
                                        <w:shd w:val="clear" w:color="auto" w:fill="EFF0F1"/>
                                      </w:rPr>
                                    </w:rPrChange>
                                  </w:rPr>
                                  <w:t xml:space="preserve">0x60    PUSH1   Place </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023" w:author="Marcelle von Wendland" w:date="2017-09-14T10:23:00Z">
                                      <w:rPr>
                                        <w:rStyle w:val="HTMLCode"/>
                                        <w:rFonts w:ascii="Consolas" w:hAnsi="Consolas"/>
                                        <w:color w:val="242729"/>
                                        <w:bdr w:val="none" w:sz="0" w:space="0" w:color="auto" w:frame="1"/>
                                        <w:shd w:val="clear" w:color="auto" w:fill="EFF0F1"/>
                                      </w:rPr>
                                    </w:rPrChange>
                                  </w:rPr>
                                  <w:t>1 byte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024" w:author="Marcelle von Wendland" w:date="2017-09-14T10:23:00Z">
                                      <w:rPr>
                                        <w:rStyle w:val="HTMLCode"/>
                                        <w:rFonts w:ascii="Consolas" w:hAnsi="Consolas"/>
                                        <w:color w:val="242729"/>
                                        <w:bdr w:val="none" w:sz="0" w:space="0" w:color="auto" w:frame="1"/>
                                        <w:shd w:val="clear" w:color="auto" w:fill="EFF0F1"/>
                                      </w:rPr>
                                    </w:rPrChange>
                                  </w:rPr>
                                  <w:t xml:space="preserve"> item on stack</w:t>
                                </w:r>
                              </w:ins>
                            </w:p>
                            <w:p w14:paraId="7BDE4767" w14:textId="77777777" w:rsidR="00880D6C" w:rsidRPr="00683B45" w:rsidRDefault="00880D6C">
                              <w:pPr>
                                <w:pStyle w:val="HTMLPreformatted"/>
                                <w:shd w:val="clear" w:color="auto" w:fill="EFF0F1"/>
                                <w:textAlignment w:val="baseline"/>
                                <w:rPr>
                                  <w:ins w:id="102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26" w:author="Marcelle von Wendland" w:date="2017-09-14T10:23:00Z">
                                    <w:rPr>
                                      <w:ins w:id="1027" w:author="Marcelle von Wendland" w:date="2017-09-14T10:23:00Z"/>
                                      <w:rStyle w:val="HTMLCode"/>
                                      <w:rFonts w:ascii="Consolas" w:hAnsi="Consolas"/>
                                      <w:color w:val="242729"/>
                                      <w:bdr w:val="none" w:sz="0" w:space="0" w:color="auto" w:frame="1"/>
                                      <w:shd w:val="clear" w:color="auto" w:fill="EFF0F1"/>
                                    </w:rPr>
                                  </w:rPrChange>
                                </w:rPr>
                              </w:pPr>
                              <w:ins w:id="102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29"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880D6C" w:rsidRPr="00683B45" w:rsidRDefault="00880D6C">
                              <w:pPr>
                                <w:pStyle w:val="HTMLPreformatted"/>
                                <w:shd w:val="clear" w:color="auto" w:fill="EFF0F1"/>
                                <w:textAlignment w:val="baseline"/>
                                <w:rPr>
                                  <w:ins w:id="103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31" w:author="Marcelle von Wendland" w:date="2017-09-14T10:23:00Z">
                                    <w:rPr>
                                      <w:ins w:id="1032" w:author="Marcelle von Wendland" w:date="2017-09-14T10:23:00Z"/>
                                      <w:rStyle w:val="HTMLCode"/>
                                      <w:rFonts w:ascii="Consolas" w:hAnsi="Consolas"/>
                                      <w:color w:val="242729"/>
                                      <w:bdr w:val="none" w:sz="0" w:space="0" w:color="auto" w:frame="1"/>
                                      <w:shd w:val="clear" w:color="auto" w:fill="EFF0F1"/>
                                    </w:rPr>
                                  </w:rPrChange>
                                </w:rPr>
                              </w:pPr>
                              <w:ins w:id="103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34"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880D6C" w:rsidRPr="00683B45" w:rsidRDefault="00880D6C">
                              <w:pPr>
                                <w:pStyle w:val="HTMLPreformatted"/>
                                <w:shd w:val="clear" w:color="auto" w:fill="EFF0F1"/>
                                <w:textAlignment w:val="baseline"/>
                                <w:rPr>
                                  <w:ins w:id="103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36" w:author="Marcelle von Wendland" w:date="2017-09-14T10:23:00Z">
                                    <w:rPr>
                                      <w:ins w:id="1037" w:author="Marcelle von Wendland" w:date="2017-09-14T10:23:00Z"/>
                                      <w:rStyle w:val="HTMLCode"/>
                                      <w:rFonts w:ascii="Consolas" w:hAnsi="Consolas"/>
                                      <w:color w:val="242729"/>
                                      <w:bdr w:val="none" w:sz="0" w:space="0" w:color="auto" w:frame="1"/>
                                      <w:shd w:val="clear" w:color="auto" w:fill="EFF0F1"/>
                                    </w:rPr>
                                  </w:rPrChange>
                                </w:rPr>
                              </w:pPr>
                              <w:ins w:id="103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39" w:author="Marcelle von Wendland" w:date="2017-09-14T10:23:00Z">
                                      <w:rPr>
                                        <w:rStyle w:val="HTMLCode"/>
                                        <w:rFonts w:ascii="Consolas" w:hAnsi="Consolas"/>
                                        <w:color w:val="242729"/>
                                        <w:bdr w:val="none" w:sz="0" w:space="0" w:color="auto" w:frame="1"/>
                                        <w:shd w:val="clear" w:color="auto" w:fill="EFF0F1"/>
                                      </w:rPr>
                                    </w:rPrChange>
                                  </w:rPr>
                                  <w:t>0x7f    PUSH32  Place 32-byte (full word) item on stack</w:t>
                                </w:r>
                              </w:ins>
                            </w:p>
                            <w:p w14:paraId="00051448" w14:textId="77777777" w:rsidR="00880D6C" w:rsidRDefault="00880D6C">
                              <w:pPr>
                                <w:pStyle w:val="NormalWeb"/>
                                <w:shd w:val="clear" w:color="auto" w:fill="FFFFFF"/>
                                <w:spacing w:before="0" w:beforeAutospacing="0" w:after="0" w:afterAutospacing="0"/>
                                <w:textAlignment w:val="baseline"/>
                                <w:rPr>
                                  <w:ins w:id="1040" w:author="Marcelle von Wendland" w:date="2017-09-14T10:24:00Z"/>
                                  <w:rFonts w:asciiTheme="majorHAnsi" w:hAnsiTheme="majorHAnsi" w:cstheme="majorHAnsi"/>
                                  <w:color w:val="242729"/>
                                  <w:sz w:val="16"/>
                                  <w:szCs w:val="16"/>
                                </w:rPr>
                                <w:pPrChange w:id="1041"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880D6C" w:rsidRDefault="00880D6C">
                              <w:pPr>
                                <w:pStyle w:val="NormalWeb"/>
                                <w:shd w:val="clear" w:color="auto" w:fill="FFFFFF"/>
                                <w:spacing w:before="0" w:beforeAutospacing="0" w:after="0" w:afterAutospacing="0"/>
                                <w:textAlignment w:val="baseline"/>
                                <w:rPr>
                                  <w:ins w:id="1042" w:author="Marcelle von Wendland" w:date="2017-09-14T10:30:00Z"/>
                                  <w:rFonts w:asciiTheme="majorHAnsi" w:hAnsiTheme="majorHAnsi" w:cstheme="majorHAnsi"/>
                                  <w:color w:val="242729"/>
                                  <w:sz w:val="16"/>
                                  <w:szCs w:val="16"/>
                                </w:rPr>
                                <w:pPrChange w:id="1043" w:author="Marcelle von Wendland" w:date="2017-09-14T10:30:00Z">
                                  <w:pPr>
                                    <w:pStyle w:val="NormalWeb"/>
                                    <w:shd w:val="clear" w:color="auto" w:fill="FFFFFF"/>
                                    <w:spacing w:before="0" w:beforeAutospacing="0" w:after="240" w:afterAutospacing="0"/>
                                    <w:textAlignment w:val="baseline"/>
                                  </w:pPr>
                                </w:pPrChange>
                              </w:pPr>
                              <w:ins w:id="1044" w:author="Marcelle von Wendland" w:date="2017-09-14T10:23:00Z">
                                <w:r w:rsidRPr="00683B45">
                                  <w:rPr>
                                    <w:rFonts w:asciiTheme="majorHAnsi" w:hAnsiTheme="majorHAnsi" w:cstheme="majorHAnsi"/>
                                    <w:color w:val="242729"/>
                                    <w:sz w:val="16"/>
                                    <w:szCs w:val="16"/>
                                    <w:rPrChange w:id="1045" w:author="Marcelle von Wendland" w:date="2017-09-14T10:23:00Z">
                                      <w:rPr>
                                        <w:rFonts w:ascii="Arial" w:hAnsi="Arial" w:cs="Arial"/>
                                        <w:color w:val="242729"/>
                                        <w:sz w:val="23"/>
                                        <w:szCs w:val="23"/>
                                      </w:rPr>
                                    </w:rPrChange>
                                  </w:rPr>
                                  <w:t>80s: Duplication Operations</w:t>
                                </w:r>
                              </w:ins>
                            </w:p>
                            <w:p w14:paraId="6171F587" w14:textId="77777777" w:rsidR="00880D6C" w:rsidRPr="00683B45" w:rsidRDefault="00880D6C">
                              <w:pPr>
                                <w:pStyle w:val="NormalWeb"/>
                                <w:shd w:val="clear" w:color="auto" w:fill="FFFFFF"/>
                                <w:spacing w:before="0" w:beforeAutospacing="0" w:after="0" w:afterAutospacing="0"/>
                                <w:textAlignment w:val="baseline"/>
                                <w:rPr>
                                  <w:ins w:id="1046" w:author="Marcelle von Wendland" w:date="2017-09-14T10:23:00Z"/>
                                  <w:rFonts w:asciiTheme="majorHAnsi" w:hAnsiTheme="majorHAnsi" w:cstheme="majorHAnsi"/>
                                  <w:color w:val="242729"/>
                                  <w:sz w:val="16"/>
                                  <w:szCs w:val="16"/>
                                  <w:rPrChange w:id="1047" w:author="Marcelle von Wendland" w:date="2017-09-14T10:23:00Z">
                                    <w:rPr>
                                      <w:ins w:id="1048" w:author="Marcelle von Wendland" w:date="2017-09-14T10:23:00Z"/>
                                      <w:rFonts w:ascii="Arial" w:hAnsi="Arial" w:cs="Arial"/>
                                      <w:color w:val="242729"/>
                                      <w:sz w:val="23"/>
                                      <w:szCs w:val="23"/>
                                    </w:rPr>
                                  </w:rPrChange>
                                </w:rPr>
                                <w:pPrChange w:id="1049"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880D6C" w:rsidRPr="00683B45" w:rsidRDefault="00880D6C">
                              <w:pPr>
                                <w:pStyle w:val="HTMLPreformatted"/>
                                <w:shd w:val="clear" w:color="auto" w:fill="EFF0F1"/>
                                <w:textAlignment w:val="baseline"/>
                                <w:rPr>
                                  <w:ins w:id="105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51" w:author="Marcelle von Wendland" w:date="2017-09-14T10:23:00Z">
                                    <w:rPr>
                                      <w:ins w:id="1052" w:author="Marcelle von Wendland" w:date="2017-09-14T10:23:00Z"/>
                                      <w:rStyle w:val="HTMLCode"/>
                                      <w:rFonts w:ascii="Consolas" w:hAnsi="Consolas"/>
                                      <w:color w:val="242729"/>
                                      <w:bdr w:val="none" w:sz="0" w:space="0" w:color="auto" w:frame="1"/>
                                      <w:shd w:val="clear" w:color="auto" w:fill="EFF0F1"/>
                                    </w:rPr>
                                  </w:rPrChange>
                                </w:rPr>
                              </w:pPr>
                              <w:ins w:id="105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4"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880D6C" w:rsidRPr="00683B45" w:rsidRDefault="00880D6C">
                              <w:pPr>
                                <w:pStyle w:val="HTMLPreformatted"/>
                                <w:shd w:val="clear" w:color="auto" w:fill="EFF0F1"/>
                                <w:textAlignment w:val="baseline"/>
                                <w:rPr>
                                  <w:ins w:id="105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56" w:author="Marcelle von Wendland" w:date="2017-09-14T10:23:00Z">
                                    <w:rPr>
                                      <w:ins w:id="1057" w:author="Marcelle von Wendland" w:date="2017-09-14T10:23:00Z"/>
                                      <w:rStyle w:val="HTMLCode"/>
                                      <w:rFonts w:ascii="Consolas" w:hAnsi="Consolas"/>
                                      <w:color w:val="242729"/>
                                      <w:bdr w:val="none" w:sz="0" w:space="0" w:color="auto" w:frame="1"/>
                                      <w:shd w:val="clear" w:color="auto" w:fill="EFF0F1"/>
                                    </w:rPr>
                                  </w:rPrChange>
                                </w:rPr>
                              </w:pPr>
                              <w:ins w:id="105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59"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880D6C" w:rsidRPr="00683B45" w:rsidRDefault="00880D6C">
                              <w:pPr>
                                <w:pStyle w:val="HTMLPreformatted"/>
                                <w:shd w:val="clear" w:color="auto" w:fill="EFF0F1"/>
                                <w:textAlignment w:val="baseline"/>
                                <w:rPr>
                                  <w:ins w:id="106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61" w:author="Marcelle von Wendland" w:date="2017-09-14T10:23:00Z">
                                    <w:rPr>
                                      <w:ins w:id="1062" w:author="Marcelle von Wendland" w:date="2017-09-14T10:23:00Z"/>
                                      <w:rStyle w:val="HTMLCode"/>
                                      <w:rFonts w:ascii="Consolas" w:hAnsi="Consolas"/>
                                      <w:color w:val="242729"/>
                                      <w:bdr w:val="none" w:sz="0" w:space="0" w:color="auto" w:frame="1"/>
                                      <w:shd w:val="clear" w:color="auto" w:fill="EFF0F1"/>
                                    </w:rPr>
                                  </w:rPrChange>
                                </w:rPr>
                              </w:pPr>
                              <w:ins w:id="106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64"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880D6C" w:rsidRPr="00683B45" w:rsidRDefault="00880D6C">
                              <w:pPr>
                                <w:pStyle w:val="HTMLPreformatted"/>
                                <w:shd w:val="clear" w:color="auto" w:fill="EFF0F1"/>
                                <w:textAlignment w:val="baseline"/>
                                <w:rPr>
                                  <w:ins w:id="106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66" w:author="Marcelle von Wendland" w:date="2017-09-14T10:23:00Z">
                                    <w:rPr>
                                      <w:ins w:id="1067" w:author="Marcelle von Wendland" w:date="2017-09-14T10:23:00Z"/>
                                      <w:rStyle w:val="HTMLCode"/>
                                      <w:rFonts w:ascii="Consolas" w:hAnsi="Consolas"/>
                                      <w:color w:val="242729"/>
                                      <w:bdr w:val="none" w:sz="0" w:space="0" w:color="auto" w:frame="1"/>
                                      <w:shd w:val="clear" w:color="auto" w:fill="EFF0F1"/>
                                    </w:rPr>
                                  </w:rPrChange>
                                </w:rPr>
                              </w:pPr>
                              <w:ins w:id="106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69"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880D6C" w:rsidRDefault="00880D6C">
                              <w:pPr>
                                <w:pStyle w:val="NormalWeb"/>
                                <w:shd w:val="clear" w:color="auto" w:fill="FFFFFF"/>
                                <w:spacing w:before="0" w:beforeAutospacing="0" w:after="0" w:afterAutospacing="0"/>
                                <w:textAlignment w:val="baseline"/>
                                <w:rPr>
                                  <w:ins w:id="1070" w:author="Marcelle von Wendland" w:date="2017-09-14T10:24:00Z"/>
                                  <w:rFonts w:asciiTheme="majorHAnsi" w:hAnsiTheme="majorHAnsi" w:cstheme="majorHAnsi"/>
                                  <w:color w:val="242729"/>
                                  <w:sz w:val="16"/>
                                  <w:szCs w:val="16"/>
                                </w:rPr>
                                <w:pPrChange w:id="1071"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880D6C" w:rsidRDefault="00880D6C">
                              <w:pPr>
                                <w:pStyle w:val="NormalWeb"/>
                                <w:shd w:val="clear" w:color="auto" w:fill="FFFFFF"/>
                                <w:spacing w:before="0" w:beforeAutospacing="0" w:after="0" w:afterAutospacing="0"/>
                                <w:textAlignment w:val="baseline"/>
                                <w:rPr>
                                  <w:ins w:id="1072" w:author="Marcelle von Wendland" w:date="2017-09-14T10:31:00Z"/>
                                  <w:rFonts w:asciiTheme="majorHAnsi" w:hAnsiTheme="majorHAnsi" w:cstheme="majorHAnsi"/>
                                  <w:color w:val="242729"/>
                                  <w:sz w:val="16"/>
                                  <w:szCs w:val="16"/>
                                </w:rPr>
                                <w:pPrChange w:id="1073" w:author="Marcelle von Wendland" w:date="2017-09-14T10:30:00Z">
                                  <w:pPr>
                                    <w:pStyle w:val="NormalWeb"/>
                                    <w:shd w:val="clear" w:color="auto" w:fill="FFFFFF"/>
                                    <w:spacing w:before="0" w:beforeAutospacing="0" w:after="240" w:afterAutospacing="0"/>
                                    <w:textAlignment w:val="baseline"/>
                                  </w:pPr>
                                </w:pPrChange>
                              </w:pPr>
                              <w:ins w:id="1074" w:author="Marcelle von Wendland" w:date="2017-09-14T10:23:00Z">
                                <w:r w:rsidRPr="00683B45">
                                  <w:rPr>
                                    <w:rFonts w:asciiTheme="majorHAnsi" w:hAnsiTheme="majorHAnsi" w:cstheme="majorHAnsi"/>
                                    <w:color w:val="242729"/>
                                    <w:sz w:val="16"/>
                                    <w:szCs w:val="16"/>
                                    <w:rPrChange w:id="1075" w:author="Marcelle von Wendland" w:date="2017-09-14T10:23:00Z">
                                      <w:rPr>
                                        <w:rFonts w:ascii="Arial" w:hAnsi="Arial" w:cs="Arial"/>
                                        <w:color w:val="242729"/>
                                        <w:sz w:val="23"/>
                                        <w:szCs w:val="23"/>
                                      </w:rPr>
                                    </w:rPrChange>
                                  </w:rPr>
                                  <w:t>90s: Exchange Operations</w:t>
                                </w:r>
                              </w:ins>
                            </w:p>
                            <w:p w14:paraId="5045BC99" w14:textId="77777777" w:rsidR="00880D6C" w:rsidRPr="00683B45" w:rsidRDefault="00880D6C">
                              <w:pPr>
                                <w:pStyle w:val="NormalWeb"/>
                                <w:shd w:val="clear" w:color="auto" w:fill="FFFFFF"/>
                                <w:spacing w:before="0" w:beforeAutospacing="0" w:after="0" w:afterAutospacing="0"/>
                                <w:textAlignment w:val="baseline"/>
                                <w:rPr>
                                  <w:ins w:id="1076" w:author="Marcelle von Wendland" w:date="2017-09-14T10:23:00Z"/>
                                  <w:rFonts w:asciiTheme="majorHAnsi" w:hAnsiTheme="majorHAnsi" w:cstheme="majorHAnsi"/>
                                  <w:color w:val="242729"/>
                                  <w:sz w:val="16"/>
                                  <w:szCs w:val="16"/>
                                  <w:rPrChange w:id="1077" w:author="Marcelle von Wendland" w:date="2017-09-14T10:23:00Z">
                                    <w:rPr>
                                      <w:ins w:id="1078" w:author="Marcelle von Wendland" w:date="2017-09-14T10:23:00Z"/>
                                      <w:rFonts w:ascii="Arial" w:hAnsi="Arial" w:cs="Arial"/>
                                      <w:color w:val="242729"/>
                                      <w:sz w:val="23"/>
                                      <w:szCs w:val="23"/>
                                    </w:rPr>
                                  </w:rPrChange>
                                </w:rPr>
                                <w:pPrChange w:id="1079"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880D6C" w:rsidRPr="00683B45" w:rsidRDefault="00880D6C">
                              <w:pPr>
                                <w:pStyle w:val="HTMLPreformatted"/>
                                <w:shd w:val="clear" w:color="auto" w:fill="EFF0F1"/>
                                <w:textAlignment w:val="baseline"/>
                                <w:rPr>
                                  <w:ins w:id="108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1" w:author="Marcelle von Wendland" w:date="2017-09-14T10:23:00Z">
                                    <w:rPr>
                                      <w:ins w:id="1082" w:author="Marcelle von Wendland" w:date="2017-09-14T10:23:00Z"/>
                                      <w:rStyle w:val="HTMLCode"/>
                                      <w:rFonts w:ascii="Consolas" w:hAnsi="Consolas"/>
                                      <w:color w:val="242729"/>
                                      <w:bdr w:val="none" w:sz="0" w:space="0" w:color="auto" w:frame="1"/>
                                      <w:shd w:val="clear" w:color="auto" w:fill="EFF0F1"/>
                                    </w:rPr>
                                  </w:rPrChange>
                                </w:rPr>
                              </w:pPr>
                              <w:ins w:id="108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4"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880D6C" w:rsidRPr="00683B45" w:rsidRDefault="00880D6C">
                              <w:pPr>
                                <w:pStyle w:val="HTMLPreformatted"/>
                                <w:shd w:val="clear" w:color="auto" w:fill="EFF0F1"/>
                                <w:textAlignment w:val="baseline"/>
                                <w:rPr>
                                  <w:ins w:id="108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86" w:author="Marcelle von Wendland" w:date="2017-09-14T10:23:00Z">
                                    <w:rPr>
                                      <w:ins w:id="1087" w:author="Marcelle von Wendland" w:date="2017-09-14T10:23:00Z"/>
                                      <w:rStyle w:val="HTMLCode"/>
                                      <w:rFonts w:ascii="Consolas" w:hAnsi="Consolas"/>
                                      <w:color w:val="242729"/>
                                      <w:bdr w:val="none" w:sz="0" w:space="0" w:color="auto" w:frame="1"/>
                                      <w:shd w:val="clear" w:color="auto" w:fill="EFF0F1"/>
                                    </w:rPr>
                                  </w:rPrChange>
                                </w:rPr>
                              </w:pPr>
                              <w:ins w:id="108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89"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880D6C" w:rsidRPr="00683B45" w:rsidRDefault="00880D6C">
                              <w:pPr>
                                <w:pStyle w:val="HTMLPreformatted"/>
                                <w:shd w:val="clear" w:color="auto" w:fill="EFF0F1"/>
                                <w:textAlignment w:val="baseline"/>
                                <w:rPr>
                                  <w:ins w:id="109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91" w:author="Marcelle von Wendland" w:date="2017-09-14T10:23:00Z">
                                    <w:rPr>
                                      <w:ins w:id="1092" w:author="Marcelle von Wendland" w:date="2017-09-14T10:23:00Z"/>
                                      <w:rStyle w:val="HTMLCode"/>
                                      <w:rFonts w:ascii="Consolas" w:hAnsi="Consolas"/>
                                      <w:color w:val="242729"/>
                                      <w:bdr w:val="none" w:sz="0" w:space="0" w:color="auto" w:frame="1"/>
                                      <w:shd w:val="clear" w:color="auto" w:fill="EFF0F1"/>
                                    </w:rPr>
                                  </w:rPrChange>
                                </w:rPr>
                              </w:pPr>
                              <w:ins w:id="109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94"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880D6C" w:rsidRPr="00683B45" w:rsidRDefault="00880D6C">
                              <w:pPr>
                                <w:pStyle w:val="HTMLPreformatted"/>
                                <w:shd w:val="clear" w:color="auto" w:fill="EFF0F1"/>
                                <w:textAlignment w:val="baseline"/>
                                <w:rPr>
                                  <w:ins w:id="109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096" w:author="Marcelle von Wendland" w:date="2017-09-14T10:23:00Z">
                                    <w:rPr>
                                      <w:ins w:id="1097" w:author="Marcelle von Wendland" w:date="2017-09-14T10:23:00Z"/>
                                      <w:rStyle w:val="HTMLCode"/>
                                      <w:rFonts w:ascii="Consolas" w:hAnsi="Consolas"/>
                                      <w:color w:val="242729"/>
                                      <w:bdr w:val="none" w:sz="0" w:space="0" w:color="auto" w:frame="1"/>
                                      <w:shd w:val="clear" w:color="auto" w:fill="EFF0F1"/>
                                    </w:rPr>
                                  </w:rPrChange>
                                </w:rPr>
                              </w:pPr>
                              <w:ins w:id="109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099" w:author="Marcelle von Wendland" w:date="2017-09-14T10:23:00Z">
                                      <w:rPr>
                                        <w:rStyle w:val="HTMLCode"/>
                                        <w:rFonts w:ascii="Consolas" w:hAnsi="Consolas"/>
                                        <w:color w:val="242729"/>
                                        <w:bdr w:val="none" w:sz="0" w:space="0" w:color="auto" w:frame="1"/>
                                        <w:shd w:val="clear" w:color="auto" w:fill="EFF0F1"/>
                                      </w:rPr>
                                    </w:rPrChange>
                                  </w:rPr>
                                  <w:t>0x9f    SWAP16  Exchange 1st and 17th stack items</w:t>
                                </w:r>
                              </w:ins>
                            </w:p>
                            <w:p w14:paraId="437FB9C6" w14:textId="77777777" w:rsidR="00880D6C" w:rsidRDefault="00880D6C">
                              <w:pPr>
                                <w:pStyle w:val="NormalWeb"/>
                                <w:shd w:val="clear" w:color="auto" w:fill="FFFFFF"/>
                                <w:spacing w:before="0" w:beforeAutospacing="0" w:after="0" w:afterAutospacing="0"/>
                                <w:textAlignment w:val="baseline"/>
                                <w:rPr>
                                  <w:ins w:id="1100" w:author="Marcelle von Wendland" w:date="2017-09-14T10:24:00Z"/>
                                  <w:rFonts w:asciiTheme="majorHAnsi" w:hAnsiTheme="majorHAnsi" w:cstheme="majorHAnsi"/>
                                  <w:color w:val="242729"/>
                                  <w:sz w:val="16"/>
                                  <w:szCs w:val="16"/>
                                </w:rPr>
                                <w:pPrChange w:id="1101"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880D6C" w:rsidRDefault="00880D6C">
                              <w:pPr>
                                <w:pStyle w:val="NormalWeb"/>
                                <w:shd w:val="clear" w:color="auto" w:fill="FFFFFF"/>
                                <w:spacing w:before="0" w:beforeAutospacing="0" w:after="0" w:afterAutospacing="0"/>
                                <w:textAlignment w:val="baseline"/>
                                <w:rPr>
                                  <w:ins w:id="1102" w:author="Marcelle von Wendland" w:date="2017-09-14T10:31:00Z"/>
                                  <w:rFonts w:asciiTheme="majorHAnsi" w:hAnsiTheme="majorHAnsi" w:cstheme="majorHAnsi"/>
                                  <w:color w:val="242729"/>
                                  <w:sz w:val="16"/>
                                  <w:szCs w:val="16"/>
                                </w:rPr>
                                <w:pPrChange w:id="1103" w:author="Marcelle von Wendland" w:date="2017-09-14T10:30:00Z">
                                  <w:pPr>
                                    <w:pStyle w:val="NormalWeb"/>
                                    <w:shd w:val="clear" w:color="auto" w:fill="FFFFFF"/>
                                    <w:spacing w:before="0" w:beforeAutospacing="0" w:after="240" w:afterAutospacing="0"/>
                                    <w:textAlignment w:val="baseline"/>
                                  </w:pPr>
                                </w:pPrChange>
                              </w:pPr>
                              <w:ins w:id="1104" w:author="Marcelle von Wendland" w:date="2017-09-14T10:23:00Z">
                                <w:r w:rsidRPr="00683B45">
                                  <w:rPr>
                                    <w:rFonts w:asciiTheme="majorHAnsi" w:hAnsiTheme="majorHAnsi" w:cstheme="majorHAnsi"/>
                                    <w:color w:val="242729"/>
                                    <w:sz w:val="16"/>
                                    <w:szCs w:val="16"/>
                                    <w:rPrChange w:id="1105" w:author="Marcelle von Wendland" w:date="2017-09-14T10:23:00Z">
                                      <w:rPr>
                                        <w:rFonts w:ascii="Arial" w:hAnsi="Arial" w:cs="Arial"/>
                                        <w:color w:val="242729"/>
                                        <w:sz w:val="23"/>
                                        <w:szCs w:val="23"/>
                                      </w:rPr>
                                    </w:rPrChange>
                                  </w:rPr>
                                  <w:t>a0s: Logging Operations</w:t>
                                </w:r>
                              </w:ins>
                            </w:p>
                            <w:p w14:paraId="0E8BD864" w14:textId="77777777" w:rsidR="00880D6C" w:rsidRPr="00683B45" w:rsidRDefault="00880D6C">
                              <w:pPr>
                                <w:pStyle w:val="NormalWeb"/>
                                <w:shd w:val="clear" w:color="auto" w:fill="FFFFFF"/>
                                <w:spacing w:before="0" w:beforeAutospacing="0" w:after="0" w:afterAutospacing="0"/>
                                <w:textAlignment w:val="baseline"/>
                                <w:rPr>
                                  <w:ins w:id="1106" w:author="Marcelle von Wendland" w:date="2017-09-14T10:23:00Z"/>
                                  <w:rFonts w:asciiTheme="majorHAnsi" w:hAnsiTheme="majorHAnsi" w:cstheme="majorHAnsi"/>
                                  <w:color w:val="242729"/>
                                  <w:sz w:val="16"/>
                                  <w:szCs w:val="16"/>
                                  <w:rPrChange w:id="1107" w:author="Marcelle von Wendland" w:date="2017-09-14T10:23:00Z">
                                    <w:rPr>
                                      <w:ins w:id="1108" w:author="Marcelle von Wendland" w:date="2017-09-14T10:23:00Z"/>
                                      <w:rFonts w:ascii="Arial" w:hAnsi="Arial" w:cs="Arial"/>
                                      <w:color w:val="242729"/>
                                      <w:sz w:val="23"/>
                                      <w:szCs w:val="23"/>
                                    </w:rPr>
                                  </w:rPrChange>
                                </w:rPr>
                                <w:pPrChange w:id="1109"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880D6C" w:rsidRPr="00683B45" w:rsidRDefault="00880D6C">
                              <w:pPr>
                                <w:pStyle w:val="HTMLPreformatted"/>
                                <w:shd w:val="clear" w:color="auto" w:fill="EFF0F1"/>
                                <w:textAlignment w:val="baseline"/>
                                <w:rPr>
                                  <w:ins w:id="111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1" w:author="Marcelle von Wendland" w:date="2017-09-14T10:23:00Z">
                                    <w:rPr>
                                      <w:ins w:id="1112" w:author="Marcelle von Wendland" w:date="2017-09-14T10:23:00Z"/>
                                      <w:rStyle w:val="HTMLCode"/>
                                      <w:rFonts w:ascii="Consolas" w:hAnsi="Consolas"/>
                                      <w:color w:val="242729"/>
                                      <w:bdr w:val="none" w:sz="0" w:space="0" w:color="auto" w:frame="1"/>
                                      <w:shd w:val="clear" w:color="auto" w:fill="EFF0F1"/>
                                    </w:rPr>
                                  </w:rPrChange>
                                </w:rPr>
                              </w:pPr>
                              <w:ins w:id="111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4"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880D6C" w:rsidRPr="00683B45" w:rsidRDefault="00880D6C">
                              <w:pPr>
                                <w:pStyle w:val="HTMLPreformatted"/>
                                <w:shd w:val="clear" w:color="auto" w:fill="EFF0F1"/>
                                <w:textAlignment w:val="baseline"/>
                                <w:rPr>
                                  <w:ins w:id="111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16" w:author="Marcelle von Wendland" w:date="2017-09-14T10:23:00Z">
                                    <w:rPr>
                                      <w:ins w:id="1117" w:author="Marcelle von Wendland" w:date="2017-09-14T10:23:00Z"/>
                                      <w:rStyle w:val="HTMLCode"/>
                                      <w:rFonts w:ascii="Consolas" w:hAnsi="Consolas"/>
                                      <w:color w:val="242729"/>
                                      <w:bdr w:val="none" w:sz="0" w:space="0" w:color="auto" w:frame="1"/>
                                      <w:shd w:val="clear" w:color="auto" w:fill="EFF0F1"/>
                                    </w:rPr>
                                  </w:rPrChange>
                                </w:rPr>
                              </w:pPr>
                              <w:ins w:id="111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19"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880D6C" w:rsidRPr="00683B45" w:rsidRDefault="00880D6C">
                              <w:pPr>
                                <w:pStyle w:val="HTMLPreformatted"/>
                                <w:shd w:val="clear" w:color="auto" w:fill="EFF0F1"/>
                                <w:textAlignment w:val="baseline"/>
                                <w:rPr>
                                  <w:ins w:id="112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21" w:author="Marcelle von Wendland" w:date="2017-09-14T10:23:00Z">
                                    <w:rPr>
                                      <w:ins w:id="1122" w:author="Marcelle von Wendland" w:date="2017-09-14T10:23:00Z"/>
                                      <w:rStyle w:val="HTMLCode"/>
                                      <w:rFonts w:ascii="Consolas" w:hAnsi="Consolas"/>
                                      <w:color w:val="242729"/>
                                      <w:bdr w:val="none" w:sz="0" w:space="0" w:color="auto" w:frame="1"/>
                                      <w:shd w:val="clear" w:color="auto" w:fill="EFF0F1"/>
                                    </w:rPr>
                                  </w:rPrChange>
                                </w:rPr>
                              </w:pPr>
                              <w:ins w:id="112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24"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880D6C" w:rsidRPr="00683B45" w:rsidRDefault="00880D6C">
                              <w:pPr>
                                <w:pStyle w:val="HTMLPreformatted"/>
                                <w:shd w:val="clear" w:color="auto" w:fill="EFF0F1"/>
                                <w:textAlignment w:val="baseline"/>
                                <w:rPr>
                                  <w:ins w:id="112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26" w:author="Marcelle von Wendland" w:date="2017-09-14T10:23:00Z">
                                    <w:rPr>
                                      <w:ins w:id="1127" w:author="Marcelle von Wendland" w:date="2017-09-14T10:23:00Z"/>
                                      <w:rStyle w:val="HTMLCode"/>
                                      <w:rFonts w:ascii="Consolas" w:hAnsi="Consolas"/>
                                      <w:color w:val="242729"/>
                                      <w:bdr w:val="none" w:sz="0" w:space="0" w:color="auto" w:frame="1"/>
                                      <w:shd w:val="clear" w:color="auto" w:fill="EFF0F1"/>
                                    </w:rPr>
                                  </w:rPrChange>
                                </w:rPr>
                              </w:pPr>
                              <w:ins w:id="112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29"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880D6C" w:rsidRDefault="00880D6C">
                              <w:pPr>
                                <w:pStyle w:val="NormalWeb"/>
                                <w:shd w:val="clear" w:color="auto" w:fill="FFFFFF"/>
                                <w:spacing w:before="0" w:beforeAutospacing="0" w:after="0" w:afterAutospacing="0"/>
                                <w:textAlignment w:val="baseline"/>
                                <w:rPr>
                                  <w:ins w:id="1130" w:author="Marcelle von Wendland" w:date="2017-09-14T10:24:00Z"/>
                                  <w:rFonts w:asciiTheme="majorHAnsi" w:hAnsiTheme="majorHAnsi" w:cstheme="majorHAnsi"/>
                                  <w:color w:val="242729"/>
                                  <w:sz w:val="16"/>
                                  <w:szCs w:val="16"/>
                                </w:rPr>
                                <w:pPrChange w:id="1131"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880D6C" w:rsidRDefault="00880D6C">
                              <w:pPr>
                                <w:pStyle w:val="NormalWeb"/>
                                <w:shd w:val="clear" w:color="auto" w:fill="FFFFFF"/>
                                <w:spacing w:before="0" w:beforeAutospacing="0" w:after="0" w:afterAutospacing="0"/>
                                <w:textAlignment w:val="baseline"/>
                                <w:rPr>
                                  <w:ins w:id="1132" w:author="Marcelle von Wendland" w:date="2017-09-14T10:31:00Z"/>
                                  <w:rFonts w:asciiTheme="majorHAnsi" w:hAnsiTheme="majorHAnsi" w:cstheme="majorHAnsi"/>
                                  <w:color w:val="242729"/>
                                  <w:sz w:val="16"/>
                                  <w:szCs w:val="16"/>
                                </w:rPr>
                                <w:pPrChange w:id="1133" w:author="Marcelle von Wendland" w:date="2017-09-14T10:30:00Z">
                                  <w:pPr>
                                    <w:pStyle w:val="NormalWeb"/>
                                    <w:shd w:val="clear" w:color="auto" w:fill="FFFFFF"/>
                                    <w:spacing w:before="0" w:beforeAutospacing="0" w:after="240" w:afterAutospacing="0"/>
                                    <w:textAlignment w:val="baseline"/>
                                  </w:pPr>
                                </w:pPrChange>
                              </w:pPr>
                              <w:ins w:id="1134" w:author="Marcelle von Wendland" w:date="2017-09-14T10:23:00Z">
                                <w:r w:rsidRPr="00683B45">
                                  <w:rPr>
                                    <w:rFonts w:asciiTheme="majorHAnsi" w:hAnsiTheme="majorHAnsi" w:cstheme="majorHAnsi"/>
                                    <w:color w:val="242729"/>
                                    <w:sz w:val="16"/>
                                    <w:szCs w:val="16"/>
                                    <w:rPrChange w:id="1135" w:author="Marcelle von Wendland" w:date="2017-09-14T10:23:00Z">
                                      <w:rPr>
                                        <w:rFonts w:ascii="Arial" w:hAnsi="Arial" w:cs="Arial"/>
                                        <w:color w:val="242729"/>
                                        <w:sz w:val="23"/>
                                        <w:szCs w:val="23"/>
                                      </w:rPr>
                                    </w:rPrChange>
                                  </w:rPr>
                                  <w:t>f0s: System operations</w:t>
                                </w:r>
                              </w:ins>
                            </w:p>
                            <w:p w14:paraId="6308950A" w14:textId="77777777" w:rsidR="00880D6C" w:rsidRPr="00683B45" w:rsidRDefault="00880D6C">
                              <w:pPr>
                                <w:pStyle w:val="NormalWeb"/>
                                <w:shd w:val="clear" w:color="auto" w:fill="FFFFFF"/>
                                <w:spacing w:before="0" w:beforeAutospacing="0" w:after="0" w:afterAutospacing="0"/>
                                <w:textAlignment w:val="baseline"/>
                                <w:rPr>
                                  <w:ins w:id="1136" w:author="Marcelle von Wendland" w:date="2017-09-14T10:23:00Z"/>
                                  <w:rFonts w:asciiTheme="majorHAnsi" w:hAnsiTheme="majorHAnsi" w:cstheme="majorHAnsi"/>
                                  <w:color w:val="242729"/>
                                  <w:sz w:val="16"/>
                                  <w:szCs w:val="16"/>
                                  <w:rPrChange w:id="1137" w:author="Marcelle von Wendland" w:date="2017-09-14T10:23:00Z">
                                    <w:rPr>
                                      <w:ins w:id="1138" w:author="Marcelle von Wendland" w:date="2017-09-14T10:23:00Z"/>
                                      <w:rFonts w:ascii="Arial" w:hAnsi="Arial" w:cs="Arial"/>
                                      <w:color w:val="242729"/>
                                      <w:sz w:val="23"/>
                                      <w:szCs w:val="23"/>
                                    </w:rPr>
                                  </w:rPrChange>
                                </w:rPr>
                                <w:pPrChange w:id="1139"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880D6C" w:rsidRPr="00683B45" w:rsidRDefault="00880D6C">
                              <w:pPr>
                                <w:pStyle w:val="HTMLPreformatted"/>
                                <w:shd w:val="clear" w:color="auto" w:fill="EFF0F1"/>
                                <w:textAlignment w:val="baseline"/>
                                <w:rPr>
                                  <w:ins w:id="114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1" w:author="Marcelle von Wendland" w:date="2017-09-14T10:23:00Z">
                                    <w:rPr>
                                      <w:ins w:id="1142" w:author="Marcelle von Wendland" w:date="2017-09-14T10:23:00Z"/>
                                      <w:rStyle w:val="HTMLCode"/>
                                      <w:rFonts w:ascii="Consolas" w:hAnsi="Consolas"/>
                                      <w:color w:val="242729"/>
                                      <w:bdr w:val="none" w:sz="0" w:space="0" w:color="auto" w:frame="1"/>
                                      <w:shd w:val="clear" w:color="auto" w:fill="EFF0F1"/>
                                    </w:rPr>
                                  </w:rPrChange>
                                </w:rPr>
                              </w:pPr>
                              <w:ins w:id="114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4"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880D6C" w:rsidRPr="00683B45" w:rsidRDefault="00880D6C">
                              <w:pPr>
                                <w:pStyle w:val="HTMLPreformatted"/>
                                <w:shd w:val="clear" w:color="auto" w:fill="EFF0F1"/>
                                <w:textAlignment w:val="baseline"/>
                                <w:rPr>
                                  <w:ins w:id="114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46" w:author="Marcelle von Wendland" w:date="2017-09-14T10:23:00Z">
                                    <w:rPr>
                                      <w:ins w:id="1147" w:author="Marcelle von Wendland" w:date="2017-09-14T10:23:00Z"/>
                                      <w:rStyle w:val="HTMLCode"/>
                                      <w:rFonts w:ascii="Consolas" w:hAnsi="Consolas"/>
                                      <w:color w:val="242729"/>
                                      <w:bdr w:val="none" w:sz="0" w:space="0" w:color="auto" w:frame="1"/>
                                      <w:shd w:val="clear" w:color="auto" w:fill="EFF0F1"/>
                                    </w:rPr>
                                  </w:rPrChange>
                                </w:rPr>
                              </w:pPr>
                              <w:ins w:id="114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49"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880D6C" w:rsidRPr="00683B45" w:rsidRDefault="00880D6C">
                              <w:pPr>
                                <w:pStyle w:val="HTMLPreformatted"/>
                                <w:shd w:val="clear" w:color="auto" w:fill="EFF0F1"/>
                                <w:textAlignment w:val="baseline"/>
                                <w:rPr>
                                  <w:ins w:id="115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51" w:author="Marcelle von Wendland" w:date="2017-09-14T10:23:00Z">
                                    <w:rPr>
                                      <w:ins w:id="1152" w:author="Marcelle von Wendland" w:date="2017-09-14T10:23:00Z"/>
                                      <w:rStyle w:val="HTMLCode"/>
                                      <w:rFonts w:ascii="Consolas" w:hAnsi="Consolas"/>
                                      <w:color w:val="242729"/>
                                      <w:bdr w:val="none" w:sz="0" w:space="0" w:color="auto" w:frame="1"/>
                                      <w:shd w:val="clear" w:color="auto" w:fill="EFF0F1"/>
                                    </w:rPr>
                                  </w:rPrChange>
                                </w:rPr>
                              </w:pPr>
                              <w:ins w:id="115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54"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880D6C" w:rsidRPr="00683B45" w:rsidRDefault="00880D6C">
                              <w:pPr>
                                <w:pStyle w:val="HTMLPreformatted"/>
                                <w:shd w:val="clear" w:color="auto" w:fill="EFF0F1"/>
                                <w:textAlignment w:val="baseline"/>
                                <w:rPr>
                                  <w:ins w:id="1155"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56" w:author="Marcelle von Wendland" w:date="2017-09-14T10:23:00Z">
                                    <w:rPr>
                                      <w:ins w:id="1157" w:author="Marcelle von Wendland" w:date="2017-09-14T10:23:00Z"/>
                                      <w:rStyle w:val="HTMLCode"/>
                                      <w:rFonts w:ascii="Consolas" w:hAnsi="Consolas"/>
                                      <w:color w:val="242729"/>
                                      <w:bdr w:val="none" w:sz="0" w:space="0" w:color="auto" w:frame="1"/>
                                      <w:shd w:val="clear" w:color="auto" w:fill="EFF0F1"/>
                                    </w:rPr>
                                  </w:rPrChange>
                                </w:rPr>
                              </w:pPr>
                              <w:ins w:id="115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59"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880D6C" w:rsidRPr="00683B45" w:rsidRDefault="00880D6C">
                              <w:pPr>
                                <w:pStyle w:val="HTMLPreformatted"/>
                                <w:shd w:val="clear" w:color="auto" w:fill="EFF0F1"/>
                                <w:textAlignment w:val="baseline"/>
                                <w:rPr>
                                  <w:ins w:id="1160"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61" w:author="Marcelle von Wendland" w:date="2017-09-14T10:23:00Z">
                                    <w:rPr>
                                      <w:ins w:id="1162" w:author="Marcelle von Wendland" w:date="2017-09-14T10:23:00Z"/>
                                      <w:rStyle w:val="HTMLCode"/>
                                      <w:rFonts w:ascii="Consolas" w:hAnsi="Consolas"/>
                                      <w:color w:val="242729"/>
                                      <w:bdr w:val="none" w:sz="0" w:space="0" w:color="auto" w:frame="1"/>
                                      <w:shd w:val="clear" w:color="auto" w:fill="EFF0F1"/>
                                    </w:rPr>
                                  </w:rPrChange>
                                </w:rPr>
                              </w:pPr>
                              <w:ins w:id="1163"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64"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880D6C" w:rsidRDefault="00880D6C">
                              <w:pPr>
                                <w:pStyle w:val="NormalWeb"/>
                                <w:shd w:val="clear" w:color="auto" w:fill="FFFFFF"/>
                                <w:spacing w:before="0" w:beforeAutospacing="0" w:after="0" w:afterAutospacing="0"/>
                                <w:textAlignment w:val="baseline"/>
                                <w:rPr>
                                  <w:ins w:id="1165" w:author="Marcelle von Wendland" w:date="2017-09-14T10:30:00Z"/>
                                  <w:rFonts w:asciiTheme="majorHAnsi" w:hAnsiTheme="majorHAnsi" w:cstheme="majorHAnsi"/>
                                  <w:color w:val="242729"/>
                                  <w:sz w:val="16"/>
                                  <w:szCs w:val="16"/>
                                </w:rPr>
                                <w:pPrChange w:id="1166"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880D6C" w:rsidRDefault="00880D6C">
                              <w:pPr>
                                <w:pStyle w:val="NormalWeb"/>
                                <w:shd w:val="clear" w:color="auto" w:fill="FFFFFF"/>
                                <w:spacing w:before="0" w:beforeAutospacing="0" w:after="0" w:afterAutospacing="0"/>
                                <w:textAlignment w:val="baseline"/>
                                <w:rPr>
                                  <w:ins w:id="1167" w:author="Marcelle von Wendland" w:date="2017-09-14T10:31:00Z"/>
                                  <w:rFonts w:asciiTheme="majorHAnsi" w:hAnsiTheme="majorHAnsi" w:cstheme="majorHAnsi"/>
                                  <w:color w:val="242729"/>
                                  <w:sz w:val="16"/>
                                  <w:szCs w:val="16"/>
                                </w:rPr>
                                <w:pPrChange w:id="1168" w:author="Marcelle von Wendland" w:date="2017-09-14T10:30:00Z">
                                  <w:pPr>
                                    <w:pStyle w:val="NormalWeb"/>
                                    <w:shd w:val="clear" w:color="auto" w:fill="FFFFFF"/>
                                    <w:spacing w:before="0" w:beforeAutospacing="0" w:after="240" w:afterAutospacing="0"/>
                                    <w:textAlignment w:val="baseline"/>
                                  </w:pPr>
                                </w:pPrChange>
                              </w:pPr>
                              <w:ins w:id="1169" w:author="Marcelle von Wendland" w:date="2017-09-14T10:23:00Z">
                                <w:r w:rsidRPr="00683B45">
                                  <w:rPr>
                                    <w:rFonts w:asciiTheme="majorHAnsi" w:hAnsiTheme="majorHAnsi" w:cstheme="majorHAnsi"/>
                                    <w:color w:val="242729"/>
                                    <w:sz w:val="16"/>
                                    <w:szCs w:val="16"/>
                                    <w:rPrChange w:id="1170" w:author="Marcelle von Wendland" w:date="2017-09-14T10:23:00Z">
                                      <w:rPr>
                                        <w:rFonts w:ascii="Arial" w:hAnsi="Arial" w:cs="Arial"/>
                                        <w:color w:val="242729"/>
                                        <w:sz w:val="23"/>
                                        <w:szCs w:val="23"/>
                                      </w:rPr>
                                    </w:rPrChange>
                                  </w:rPr>
                                  <w:t>Halt Execution, Mark for deletion</w:t>
                                </w:r>
                              </w:ins>
                            </w:p>
                            <w:p w14:paraId="56D59CC3" w14:textId="77777777" w:rsidR="00880D6C" w:rsidRPr="00683B45" w:rsidRDefault="00880D6C">
                              <w:pPr>
                                <w:pStyle w:val="NormalWeb"/>
                                <w:shd w:val="clear" w:color="auto" w:fill="FFFFFF"/>
                                <w:spacing w:before="0" w:beforeAutospacing="0" w:after="0" w:afterAutospacing="0"/>
                                <w:textAlignment w:val="baseline"/>
                                <w:rPr>
                                  <w:ins w:id="1171" w:author="Marcelle von Wendland" w:date="2017-09-14T10:23:00Z"/>
                                  <w:rFonts w:asciiTheme="majorHAnsi" w:hAnsiTheme="majorHAnsi" w:cstheme="majorHAnsi"/>
                                  <w:color w:val="242729"/>
                                  <w:sz w:val="16"/>
                                  <w:szCs w:val="16"/>
                                  <w:rPrChange w:id="1172" w:author="Marcelle von Wendland" w:date="2017-09-14T10:23:00Z">
                                    <w:rPr>
                                      <w:ins w:id="1173" w:author="Marcelle von Wendland" w:date="2017-09-14T10:23:00Z"/>
                                      <w:rFonts w:ascii="Arial" w:hAnsi="Arial" w:cs="Arial"/>
                                      <w:color w:val="242729"/>
                                      <w:sz w:val="23"/>
                                      <w:szCs w:val="23"/>
                                    </w:rPr>
                                  </w:rPrChange>
                                </w:rPr>
                                <w:pPrChange w:id="1174"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880D6C" w:rsidRPr="00683B45" w:rsidRDefault="00880D6C">
                              <w:pPr>
                                <w:pStyle w:val="HTMLPreformatted"/>
                                <w:shd w:val="clear" w:color="auto" w:fill="EFF0F1"/>
                                <w:textAlignment w:val="baseline"/>
                                <w:rPr>
                                  <w:ins w:id="1175" w:author="Marcelle von Wendland" w:date="2017-09-14T10:23:00Z"/>
                                  <w:rFonts w:asciiTheme="majorHAnsi" w:hAnsiTheme="majorHAnsi" w:cstheme="majorHAnsi"/>
                                  <w:color w:val="242729"/>
                                  <w:sz w:val="16"/>
                                  <w:szCs w:val="16"/>
                                  <w:rPrChange w:id="1176" w:author="Marcelle von Wendland" w:date="2017-09-14T10:23:00Z">
                                    <w:rPr>
                                      <w:ins w:id="1177" w:author="Marcelle von Wendland" w:date="2017-09-14T10:23:00Z"/>
                                      <w:rFonts w:ascii="Consolas" w:hAnsi="Consolas"/>
                                      <w:color w:val="242729"/>
                                    </w:rPr>
                                  </w:rPrChange>
                                </w:rPr>
                              </w:pPr>
                              <w:ins w:id="1178"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79"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880D6C" w:rsidRPr="00683B45" w:rsidRDefault="00880D6C">
                              <w:pPr>
                                <w:shd w:val="clear" w:color="auto" w:fill="FFFFFF"/>
                                <w:spacing w:after="0" w:line="240" w:lineRule="auto"/>
                                <w:textAlignment w:val="baseline"/>
                                <w:rPr>
                                  <w:rFonts w:asciiTheme="majorHAnsi" w:hAnsiTheme="majorHAnsi" w:cstheme="majorHAnsi"/>
                                  <w:sz w:val="16"/>
                                  <w:szCs w:val="16"/>
                                  <w:rPrChange w:id="1180" w:author="Marcelle von Wendland" w:date="2017-09-14T10:23:00Z">
                                    <w:rPr/>
                                  </w:rPrChange>
                                </w:rPr>
                                <w:pPrChange w:id="1181" w:author="Marcelle von Wendland" w:date="2017-09-14T10:30:00Z">
                                  <w:pPr>
                                    <w:shd w:val="clear" w:color="auto" w:fill="FFFFFF"/>
                                    <w:spacing w:after="240" w:line="240" w:lineRule="auto"/>
                                    <w:textAlignment w:val="baseline"/>
                                  </w:pPr>
                                </w:pPrChang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99EE8" id="_x0000_s1029" type="#_x0000_t202" style="position:absolute;margin-left:0;margin-top:45.6pt;width:464.4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">
                  <v:textbox style="mso-fit-shape-to-text:t">
                    <w:txbxContent>
                      <w:p w14:paraId="742EE278" w14:textId="77777777" w:rsidR="00880D6C" w:rsidRDefault="00880D6C">
                        <w:pPr>
                          <w:pStyle w:val="NormalWeb"/>
                          <w:shd w:val="clear" w:color="auto" w:fill="FFFFFF"/>
                          <w:spacing w:before="0" w:beforeAutospacing="0" w:after="0" w:afterAutospacing="0"/>
                          <w:textAlignment w:val="baseline"/>
                          <w:rPr>
                            <w:ins w:id="1182" w:author="Marcelle von Wendland" w:date="2017-09-14T10:24:00Z"/>
                            <w:rFonts w:asciiTheme="majorHAnsi" w:hAnsiTheme="majorHAnsi" w:cstheme="majorHAnsi"/>
                            <w:color w:val="242729"/>
                            <w:sz w:val="16"/>
                            <w:szCs w:val="16"/>
                          </w:rPr>
                          <w:pPrChange w:id="1183" w:author="Marcelle von Wendland" w:date="2017-09-14T10:30:00Z">
                            <w:pPr>
                              <w:pStyle w:val="NormalWeb"/>
                              <w:shd w:val="clear" w:color="auto" w:fill="FFFFFF"/>
                              <w:spacing w:before="0" w:beforeAutospacing="0" w:after="240" w:afterAutospacing="0"/>
                              <w:textAlignment w:val="baseline"/>
                            </w:pPr>
                          </w:pPrChange>
                        </w:pPr>
                      </w:p>
                      <w:p w14:paraId="0F132D85" w14:textId="3DA2C2FA" w:rsidR="00880D6C" w:rsidRDefault="00880D6C">
                        <w:pPr>
                          <w:pStyle w:val="NormalWeb"/>
                          <w:shd w:val="clear" w:color="auto" w:fill="FFFFFF"/>
                          <w:spacing w:before="0" w:beforeAutospacing="0" w:after="0" w:afterAutospacing="0"/>
                          <w:textAlignment w:val="baseline"/>
                          <w:rPr>
                            <w:ins w:id="1184" w:author="Marcelle von Wendland" w:date="2017-09-14T10:30:00Z"/>
                            <w:rFonts w:asciiTheme="majorHAnsi" w:hAnsiTheme="majorHAnsi" w:cstheme="majorHAnsi"/>
                            <w:color w:val="242729"/>
                            <w:sz w:val="16"/>
                            <w:szCs w:val="16"/>
                          </w:rPr>
                          <w:pPrChange w:id="1185" w:author="Marcelle von Wendland" w:date="2017-09-14T10:30:00Z">
                            <w:pPr>
                              <w:pStyle w:val="NormalWeb"/>
                              <w:shd w:val="clear" w:color="auto" w:fill="FFFFFF"/>
                              <w:spacing w:before="0" w:beforeAutospacing="0" w:after="240" w:afterAutospacing="0"/>
                              <w:textAlignment w:val="baseline"/>
                            </w:pPr>
                          </w:pPrChange>
                        </w:pPr>
                        <w:ins w:id="1186" w:author="Marcelle von Wendland" w:date="2017-09-14T10:23:00Z">
                          <w:r w:rsidRPr="00683B45">
                            <w:rPr>
                              <w:rFonts w:asciiTheme="majorHAnsi" w:hAnsiTheme="majorHAnsi" w:cstheme="majorHAnsi"/>
                              <w:color w:val="242729"/>
                              <w:sz w:val="16"/>
                              <w:szCs w:val="16"/>
                              <w:rPrChange w:id="1187" w:author="Marcelle von Wendland" w:date="2017-09-14T10:23:00Z">
                                <w:rPr>
                                  <w:rFonts w:ascii="Arial" w:hAnsi="Arial" w:cs="Arial"/>
                                  <w:color w:val="242729"/>
                                  <w:sz w:val="23"/>
                                  <w:szCs w:val="23"/>
                                </w:rPr>
                              </w:rPrChange>
                            </w:rPr>
                            <w:t>50s Stack, Memory, Storage and Flow Operations</w:t>
                          </w:r>
                        </w:ins>
                      </w:p>
                      <w:p w14:paraId="281EB827" w14:textId="77777777" w:rsidR="00880D6C" w:rsidRPr="00683B45" w:rsidRDefault="00880D6C">
                        <w:pPr>
                          <w:pStyle w:val="NormalWeb"/>
                          <w:shd w:val="clear" w:color="auto" w:fill="FFFFFF"/>
                          <w:spacing w:before="0" w:beforeAutospacing="0" w:after="0" w:afterAutospacing="0"/>
                          <w:textAlignment w:val="baseline"/>
                          <w:rPr>
                            <w:ins w:id="1188" w:author="Marcelle von Wendland" w:date="2017-09-14T10:23:00Z"/>
                            <w:rFonts w:asciiTheme="majorHAnsi" w:hAnsiTheme="majorHAnsi" w:cstheme="majorHAnsi"/>
                            <w:color w:val="242729"/>
                            <w:sz w:val="16"/>
                            <w:szCs w:val="16"/>
                            <w:rPrChange w:id="1189" w:author="Marcelle von Wendland" w:date="2017-09-14T10:23:00Z">
                              <w:rPr>
                                <w:ins w:id="1190" w:author="Marcelle von Wendland" w:date="2017-09-14T10:23:00Z"/>
                                <w:rFonts w:ascii="Arial" w:hAnsi="Arial" w:cs="Arial"/>
                                <w:color w:val="242729"/>
                                <w:sz w:val="23"/>
                                <w:szCs w:val="23"/>
                              </w:rPr>
                            </w:rPrChange>
                          </w:rPr>
                          <w:pPrChange w:id="1191" w:author="Marcelle von Wendland" w:date="2017-09-14T10:30:00Z">
                            <w:pPr>
                              <w:pStyle w:val="NormalWeb"/>
                              <w:shd w:val="clear" w:color="auto" w:fill="FFFFFF"/>
                              <w:spacing w:before="0" w:beforeAutospacing="0" w:after="240" w:afterAutospacing="0"/>
                              <w:textAlignment w:val="baseline"/>
                            </w:pPr>
                          </w:pPrChange>
                        </w:pPr>
                      </w:p>
                      <w:p w14:paraId="6DC5F0C0" w14:textId="77777777" w:rsidR="00880D6C" w:rsidRPr="00683B45" w:rsidRDefault="00880D6C">
                        <w:pPr>
                          <w:pStyle w:val="HTMLPreformatted"/>
                          <w:shd w:val="clear" w:color="auto" w:fill="EFF0F1"/>
                          <w:textAlignment w:val="baseline"/>
                          <w:rPr>
                            <w:ins w:id="119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93" w:author="Marcelle von Wendland" w:date="2017-09-14T10:23:00Z">
                              <w:rPr>
                                <w:ins w:id="1194" w:author="Marcelle von Wendland" w:date="2017-09-14T10:23:00Z"/>
                                <w:rStyle w:val="HTMLCode"/>
                                <w:rFonts w:ascii="Consolas" w:hAnsi="Consolas"/>
                                <w:color w:val="242729"/>
                                <w:bdr w:val="none" w:sz="0" w:space="0" w:color="auto" w:frame="1"/>
                                <w:shd w:val="clear" w:color="auto" w:fill="EFF0F1"/>
                              </w:rPr>
                            </w:rPrChange>
                          </w:rPr>
                        </w:pPr>
                        <w:ins w:id="119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196" w:author="Marcelle von Wendland" w:date="2017-09-14T10:23:00Z">
                                <w:rPr>
                                  <w:rStyle w:val="HTMLCode"/>
                                  <w:rFonts w:ascii="Consolas" w:hAnsi="Consolas"/>
                                  <w:color w:val="242729"/>
                                  <w:bdr w:val="none" w:sz="0" w:space="0" w:color="auto" w:frame="1"/>
                                  <w:shd w:val="clear" w:color="auto" w:fill="EFF0F1"/>
                                </w:rPr>
                              </w:rPrChange>
                            </w:rPr>
                            <w:t>0x50    POP         Remove item from stack</w:t>
                          </w:r>
                        </w:ins>
                      </w:p>
                      <w:p w14:paraId="5DB1E0BF" w14:textId="77777777" w:rsidR="00880D6C" w:rsidRPr="00683B45" w:rsidRDefault="00880D6C">
                        <w:pPr>
                          <w:pStyle w:val="HTMLPreformatted"/>
                          <w:shd w:val="clear" w:color="auto" w:fill="EFF0F1"/>
                          <w:textAlignment w:val="baseline"/>
                          <w:rPr>
                            <w:ins w:id="119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198" w:author="Marcelle von Wendland" w:date="2017-09-14T10:23:00Z">
                              <w:rPr>
                                <w:ins w:id="1199" w:author="Marcelle von Wendland" w:date="2017-09-14T10:23:00Z"/>
                                <w:rStyle w:val="HTMLCode"/>
                                <w:rFonts w:ascii="Consolas" w:hAnsi="Consolas"/>
                                <w:color w:val="242729"/>
                                <w:bdr w:val="none" w:sz="0" w:space="0" w:color="auto" w:frame="1"/>
                                <w:shd w:val="clear" w:color="auto" w:fill="EFF0F1"/>
                              </w:rPr>
                            </w:rPrChange>
                          </w:rPr>
                        </w:pPr>
                        <w:ins w:id="120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01" w:author="Marcelle von Wendland" w:date="2017-09-14T10:23:00Z">
                                <w:rPr>
                                  <w:rStyle w:val="HTMLCode"/>
                                  <w:rFonts w:ascii="Consolas" w:hAnsi="Consolas"/>
                                  <w:color w:val="242729"/>
                                  <w:bdr w:val="none" w:sz="0" w:space="0" w:color="auto" w:frame="1"/>
                                  <w:shd w:val="clear" w:color="auto" w:fill="EFF0F1"/>
                                </w:rPr>
                              </w:rPrChange>
                            </w:rPr>
                            <w:t>0x51    MLOAD       Load word from memory</w:t>
                          </w:r>
                        </w:ins>
                      </w:p>
                      <w:p w14:paraId="0C07E7EA" w14:textId="77777777" w:rsidR="00880D6C" w:rsidRPr="00683B45" w:rsidRDefault="00880D6C">
                        <w:pPr>
                          <w:pStyle w:val="HTMLPreformatted"/>
                          <w:shd w:val="clear" w:color="auto" w:fill="EFF0F1"/>
                          <w:textAlignment w:val="baseline"/>
                          <w:rPr>
                            <w:ins w:id="120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03" w:author="Marcelle von Wendland" w:date="2017-09-14T10:23:00Z">
                              <w:rPr>
                                <w:ins w:id="1204" w:author="Marcelle von Wendland" w:date="2017-09-14T10:23:00Z"/>
                                <w:rStyle w:val="HTMLCode"/>
                                <w:rFonts w:ascii="Consolas" w:hAnsi="Consolas"/>
                                <w:color w:val="242729"/>
                                <w:bdr w:val="none" w:sz="0" w:space="0" w:color="auto" w:frame="1"/>
                                <w:shd w:val="clear" w:color="auto" w:fill="EFF0F1"/>
                              </w:rPr>
                            </w:rPrChange>
                          </w:rPr>
                        </w:pPr>
                        <w:ins w:id="120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06" w:author="Marcelle von Wendland" w:date="2017-09-14T10:23:00Z">
                                <w:rPr>
                                  <w:rStyle w:val="HTMLCode"/>
                                  <w:rFonts w:ascii="Consolas" w:hAnsi="Consolas"/>
                                  <w:color w:val="242729"/>
                                  <w:bdr w:val="none" w:sz="0" w:space="0" w:color="auto" w:frame="1"/>
                                  <w:shd w:val="clear" w:color="auto" w:fill="EFF0F1"/>
                                </w:rPr>
                              </w:rPrChange>
                            </w:rPr>
                            <w:t>0x52    MSTORE      Save word to memory</w:t>
                          </w:r>
                        </w:ins>
                      </w:p>
                      <w:p w14:paraId="2658BE65" w14:textId="77777777" w:rsidR="00880D6C" w:rsidRPr="00683B45" w:rsidRDefault="00880D6C">
                        <w:pPr>
                          <w:pStyle w:val="HTMLPreformatted"/>
                          <w:shd w:val="clear" w:color="auto" w:fill="EFF0F1"/>
                          <w:textAlignment w:val="baseline"/>
                          <w:rPr>
                            <w:ins w:id="120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08" w:author="Marcelle von Wendland" w:date="2017-09-14T10:23:00Z">
                              <w:rPr>
                                <w:ins w:id="1209" w:author="Marcelle von Wendland" w:date="2017-09-14T10:23:00Z"/>
                                <w:rStyle w:val="HTMLCode"/>
                                <w:rFonts w:ascii="Consolas" w:hAnsi="Consolas"/>
                                <w:color w:val="242729"/>
                                <w:bdr w:val="none" w:sz="0" w:space="0" w:color="auto" w:frame="1"/>
                                <w:shd w:val="clear" w:color="auto" w:fill="EFF0F1"/>
                              </w:rPr>
                            </w:rPrChange>
                          </w:rPr>
                        </w:pPr>
                        <w:ins w:id="121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11" w:author="Marcelle von Wendland" w:date="2017-09-14T10:23:00Z">
                                <w:rPr>
                                  <w:rStyle w:val="HTMLCode"/>
                                  <w:rFonts w:ascii="Consolas" w:hAnsi="Consolas"/>
                                  <w:color w:val="242729"/>
                                  <w:bdr w:val="none" w:sz="0" w:space="0" w:color="auto" w:frame="1"/>
                                  <w:shd w:val="clear" w:color="auto" w:fill="EFF0F1"/>
                                </w:rPr>
                              </w:rPrChange>
                            </w:rPr>
                            <w:t>0x53    MSTORE8     Save byte to memory</w:t>
                          </w:r>
                        </w:ins>
                      </w:p>
                      <w:p w14:paraId="358CFFFC" w14:textId="77777777" w:rsidR="00880D6C" w:rsidRPr="00683B45" w:rsidRDefault="00880D6C">
                        <w:pPr>
                          <w:pStyle w:val="HTMLPreformatted"/>
                          <w:shd w:val="clear" w:color="auto" w:fill="EFF0F1"/>
                          <w:textAlignment w:val="baseline"/>
                          <w:rPr>
                            <w:ins w:id="121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13" w:author="Marcelle von Wendland" w:date="2017-09-14T10:23:00Z">
                              <w:rPr>
                                <w:ins w:id="1214" w:author="Marcelle von Wendland" w:date="2017-09-14T10:23:00Z"/>
                                <w:rStyle w:val="HTMLCode"/>
                                <w:rFonts w:ascii="Consolas" w:hAnsi="Consolas"/>
                                <w:color w:val="242729"/>
                                <w:bdr w:val="none" w:sz="0" w:space="0" w:color="auto" w:frame="1"/>
                                <w:shd w:val="clear" w:color="auto" w:fill="EFF0F1"/>
                              </w:rPr>
                            </w:rPrChange>
                          </w:rPr>
                        </w:pPr>
                        <w:ins w:id="121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16" w:author="Marcelle von Wendland" w:date="2017-09-14T10:23:00Z">
                                <w:rPr>
                                  <w:rStyle w:val="HTMLCode"/>
                                  <w:rFonts w:ascii="Consolas" w:hAnsi="Consolas"/>
                                  <w:color w:val="242729"/>
                                  <w:bdr w:val="none" w:sz="0" w:space="0" w:color="auto" w:frame="1"/>
                                  <w:shd w:val="clear" w:color="auto" w:fill="EFF0F1"/>
                                </w:rPr>
                              </w:rPrChange>
                            </w:rPr>
                            <w:t>0x54    SLOAD       Load word from storage</w:t>
                          </w:r>
                        </w:ins>
                      </w:p>
                      <w:p w14:paraId="7D453179" w14:textId="77777777" w:rsidR="00880D6C" w:rsidRPr="00683B45" w:rsidRDefault="00880D6C">
                        <w:pPr>
                          <w:pStyle w:val="HTMLPreformatted"/>
                          <w:shd w:val="clear" w:color="auto" w:fill="EFF0F1"/>
                          <w:textAlignment w:val="baseline"/>
                          <w:rPr>
                            <w:ins w:id="121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18" w:author="Marcelle von Wendland" w:date="2017-09-14T10:23:00Z">
                              <w:rPr>
                                <w:ins w:id="1219" w:author="Marcelle von Wendland" w:date="2017-09-14T10:23:00Z"/>
                                <w:rStyle w:val="HTMLCode"/>
                                <w:rFonts w:ascii="Consolas" w:hAnsi="Consolas"/>
                                <w:color w:val="242729"/>
                                <w:bdr w:val="none" w:sz="0" w:space="0" w:color="auto" w:frame="1"/>
                                <w:shd w:val="clear" w:color="auto" w:fill="EFF0F1"/>
                              </w:rPr>
                            </w:rPrChange>
                          </w:rPr>
                        </w:pPr>
                        <w:ins w:id="122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1" w:author="Marcelle von Wendland" w:date="2017-09-14T10:23:00Z">
                                <w:rPr>
                                  <w:rStyle w:val="HTMLCode"/>
                                  <w:rFonts w:ascii="Consolas" w:hAnsi="Consolas"/>
                                  <w:color w:val="242729"/>
                                  <w:bdr w:val="none" w:sz="0" w:space="0" w:color="auto" w:frame="1"/>
                                  <w:shd w:val="clear" w:color="auto" w:fill="EFF0F1"/>
                                </w:rPr>
                              </w:rPrChange>
                            </w:rPr>
                            <w:t>0x55    SSTORE      Save word to storage</w:t>
                          </w:r>
                        </w:ins>
                      </w:p>
                      <w:p w14:paraId="6287E15F" w14:textId="77777777" w:rsidR="00880D6C" w:rsidRPr="00683B45" w:rsidRDefault="00880D6C">
                        <w:pPr>
                          <w:pStyle w:val="HTMLPreformatted"/>
                          <w:shd w:val="clear" w:color="auto" w:fill="EFF0F1"/>
                          <w:textAlignment w:val="baseline"/>
                          <w:rPr>
                            <w:ins w:id="122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3" w:author="Marcelle von Wendland" w:date="2017-09-14T10:23:00Z">
                              <w:rPr>
                                <w:ins w:id="1224" w:author="Marcelle von Wendland" w:date="2017-09-14T10:23:00Z"/>
                                <w:rStyle w:val="HTMLCode"/>
                                <w:rFonts w:ascii="Consolas" w:hAnsi="Consolas"/>
                                <w:color w:val="242729"/>
                                <w:bdr w:val="none" w:sz="0" w:space="0" w:color="auto" w:frame="1"/>
                                <w:shd w:val="clear" w:color="auto" w:fill="EFF0F1"/>
                              </w:rPr>
                            </w:rPrChange>
                          </w:rPr>
                        </w:pPr>
                        <w:ins w:id="122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26" w:author="Marcelle von Wendland" w:date="2017-09-14T10:23:00Z">
                                <w:rPr>
                                  <w:rStyle w:val="HTMLCode"/>
                                  <w:rFonts w:ascii="Consolas" w:hAnsi="Consolas"/>
                                  <w:color w:val="242729"/>
                                  <w:bdr w:val="none" w:sz="0" w:space="0" w:color="auto" w:frame="1"/>
                                  <w:shd w:val="clear" w:color="auto" w:fill="EFF0F1"/>
                                </w:rPr>
                              </w:rPrChange>
                            </w:rPr>
                            <w:t>0x56    JUMP        Alter the program counter</w:t>
                          </w:r>
                        </w:ins>
                      </w:p>
                      <w:p w14:paraId="11DDE171" w14:textId="77777777" w:rsidR="00880D6C" w:rsidRPr="00683B45" w:rsidRDefault="00880D6C">
                        <w:pPr>
                          <w:pStyle w:val="HTMLPreformatted"/>
                          <w:shd w:val="clear" w:color="auto" w:fill="EFF0F1"/>
                          <w:textAlignment w:val="baseline"/>
                          <w:rPr>
                            <w:ins w:id="122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28" w:author="Marcelle von Wendland" w:date="2017-09-14T10:23:00Z">
                              <w:rPr>
                                <w:ins w:id="1229" w:author="Marcelle von Wendland" w:date="2017-09-14T10:23:00Z"/>
                                <w:rStyle w:val="HTMLCode"/>
                                <w:rFonts w:ascii="Consolas" w:hAnsi="Consolas"/>
                                <w:color w:val="242729"/>
                                <w:bdr w:val="none" w:sz="0" w:space="0" w:color="auto" w:frame="1"/>
                                <w:shd w:val="clear" w:color="auto" w:fill="EFF0F1"/>
                              </w:rPr>
                            </w:rPrChange>
                          </w:rPr>
                        </w:pPr>
                        <w:ins w:id="123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1" w:author="Marcelle von Wendland" w:date="2017-09-14T10:23:00Z">
                                <w:rPr>
                                  <w:rStyle w:val="HTMLCode"/>
                                  <w:rFonts w:ascii="Consolas" w:hAnsi="Consolas"/>
                                  <w:color w:val="242729"/>
                                  <w:bdr w:val="none" w:sz="0" w:space="0" w:color="auto" w:frame="1"/>
                                  <w:shd w:val="clear" w:color="auto" w:fill="EFF0F1"/>
                                </w:rPr>
                              </w:rPrChange>
                            </w:rPr>
                            <w:t>0x57    JUMPI       Conditionally alter the program counter</w:t>
                          </w:r>
                        </w:ins>
                      </w:p>
                      <w:p w14:paraId="081E5D0F" w14:textId="77777777" w:rsidR="00880D6C" w:rsidRPr="00683B45" w:rsidRDefault="00880D6C">
                        <w:pPr>
                          <w:pStyle w:val="HTMLPreformatted"/>
                          <w:shd w:val="clear" w:color="auto" w:fill="EFF0F1"/>
                          <w:textAlignment w:val="baseline"/>
                          <w:rPr>
                            <w:ins w:id="123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3" w:author="Marcelle von Wendland" w:date="2017-09-14T10:23:00Z">
                              <w:rPr>
                                <w:ins w:id="1234" w:author="Marcelle von Wendland" w:date="2017-09-14T10:23:00Z"/>
                                <w:rStyle w:val="HTMLCode"/>
                                <w:rFonts w:ascii="Consolas" w:hAnsi="Consolas"/>
                                <w:color w:val="242729"/>
                                <w:bdr w:val="none" w:sz="0" w:space="0" w:color="auto" w:frame="1"/>
                                <w:shd w:val="clear" w:color="auto" w:fill="EFF0F1"/>
                              </w:rPr>
                            </w:rPrChange>
                          </w:rPr>
                        </w:pPr>
                        <w:ins w:id="123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36" w:author="Marcelle von Wendland" w:date="2017-09-14T10:23:00Z">
                                <w:rPr>
                                  <w:rStyle w:val="HTMLCode"/>
                                  <w:rFonts w:ascii="Consolas" w:hAnsi="Consolas"/>
                                  <w:color w:val="242729"/>
                                  <w:bdr w:val="none" w:sz="0" w:space="0" w:color="auto" w:frame="1"/>
                                  <w:shd w:val="clear" w:color="auto" w:fill="EFF0F1"/>
                                </w:rPr>
                              </w:rPrChange>
                            </w:rPr>
                            <w:t>0x58    PC          Get the value of the program counter prior to the increment</w:t>
                          </w:r>
                        </w:ins>
                      </w:p>
                      <w:p w14:paraId="0FE4B3FC" w14:textId="77777777" w:rsidR="00880D6C" w:rsidRPr="00683B45" w:rsidRDefault="00880D6C">
                        <w:pPr>
                          <w:pStyle w:val="HTMLPreformatted"/>
                          <w:shd w:val="clear" w:color="auto" w:fill="EFF0F1"/>
                          <w:textAlignment w:val="baseline"/>
                          <w:rPr>
                            <w:ins w:id="123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38" w:author="Marcelle von Wendland" w:date="2017-09-14T10:23:00Z">
                              <w:rPr>
                                <w:ins w:id="1239" w:author="Marcelle von Wendland" w:date="2017-09-14T10:23:00Z"/>
                                <w:rStyle w:val="HTMLCode"/>
                                <w:rFonts w:ascii="Consolas" w:hAnsi="Consolas"/>
                                <w:color w:val="242729"/>
                                <w:bdr w:val="none" w:sz="0" w:space="0" w:color="auto" w:frame="1"/>
                                <w:shd w:val="clear" w:color="auto" w:fill="EFF0F1"/>
                              </w:rPr>
                            </w:rPrChange>
                          </w:rPr>
                        </w:pPr>
                        <w:ins w:id="124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1" w:author="Marcelle von Wendland" w:date="2017-09-14T10:23:00Z">
                                <w:rPr>
                                  <w:rStyle w:val="HTMLCode"/>
                                  <w:rFonts w:ascii="Consolas" w:hAnsi="Consolas"/>
                                  <w:color w:val="242729"/>
                                  <w:bdr w:val="none" w:sz="0" w:space="0" w:color="auto" w:frame="1"/>
                                  <w:shd w:val="clear" w:color="auto" w:fill="EFF0F1"/>
                                </w:rPr>
                              </w:rPrChange>
                            </w:rPr>
                            <w:t>0x59    MSIZE       Get the size of active memory in bytes</w:t>
                          </w:r>
                        </w:ins>
                      </w:p>
                      <w:p w14:paraId="53D9927A" w14:textId="77777777" w:rsidR="00880D6C" w:rsidRPr="00683B45" w:rsidRDefault="00880D6C">
                        <w:pPr>
                          <w:pStyle w:val="HTMLPreformatted"/>
                          <w:shd w:val="clear" w:color="auto" w:fill="EFF0F1"/>
                          <w:textAlignment w:val="baseline"/>
                          <w:rPr>
                            <w:ins w:id="124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3" w:author="Marcelle von Wendland" w:date="2017-09-14T10:23:00Z">
                              <w:rPr>
                                <w:ins w:id="1244" w:author="Marcelle von Wendland" w:date="2017-09-14T10:23:00Z"/>
                                <w:rStyle w:val="HTMLCode"/>
                                <w:rFonts w:ascii="Consolas" w:hAnsi="Consolas"/>
                                <w:color w:val="242729"/>
                                <w:bdr w:val="none" w:sz="0" w:space="0" w:color="auto" w:frame="1"/>
                                <w:shd w:val="clear" w:color="auto" w:fill="EFF0F1"/>
                              </w:rPr>
                            </w:rPrChange>
                          </w:rPr>
                        </w:pPr>
                        <w:ins w:id="124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46" w:author="Marcelle von Wendland" w:date="2017-09-14T10:23:00Z">
                                <w:rPr>
                                  <w:rStyle w:val="HTMLCode"/>
                                  <w:rFonts w:ascii="Consolas" w:hAnsi="Consolas"/>
                                  <w:color w:val="242729"/>
                                  <w:bdr w:val="none" w:sz="0" w:space="0" w:color="auto" w:frame="1"/>
                                  <w:shd w:val="clear" w:color="auto" w:fill="EFF0F1"/>
                                </w:rPr>
                              </w:rPrChange>
                            </w:rPr>
                            <w:t>0x5a    GAS         Get the amount of available gas, including the corresponding reduction</w:t>
                          </w:r>
                        </w:ins>
                      </w:p>
                      <w:p w14:paraId="5CD53A8B" w14:textId="77777777" w:rsidR="00880D6C" w:rsidRPr="00683B45" w:rsidRDefault="00880D6C">
                        <w:pPr>
                          <w:pStyle w:val="HTMLPreformatted"/>
                          <w:shd w:val="clear" w:color="auto" w:fill="EFF0F1"/>
                          <w:textAlignment w:val="baseline"/>
                          <w:rPr>
                            <w:ins w:id="1247"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48" w:author="Marcelle von Wendland" w:date="2017-09-14T10:23:00Z">
                              <w:rPr>
                                <w:ins w:id="1249" w:author="Marcelle von Wendland" w:date="2017-09-14T10:23:00Z"/>
                                <w:rStyle w:val="HTMLCode"/>
                                <w:rFonts w:ascii="Consolas" w:hAnsi="Consolas"/>
                                <w:color w:val="242729"/>
                                <w:bdr w:val="none" w:sz="0" w:space="0" w:color="auto" w:frame="1"/>
                                <w:shd w:val="clear" w:color="auto" w:fill="EFF0F1"/>
                              </w:rPr>
                            </w:rPrChange>
                          </w:rPr>
                        </w:pPr>
                        <w:ins w:id="1250"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51" w:author="Marcelle von Wendland" w:date="2017-09-14T10:23:00Z">
                                <w:rPr>
                                  <w:rStyle w:val="HTMLCode"/>
                                  <w:rFonts w:ascii="Consolas" w:hAnsi="Consolas"/>
                                  <w:color w:val="242729"/>
                                  <w:bdr w:val="none" w:sz="0" w:space="0" w:color="auto" w:frame="1"/>
                                  <w:shd w:val="clear" w:color="auto" w:fill="EFF0F1"/>
                                </w:rPr>
                              </w:rPrChange>
                            </w:rPr>
                            <w:t>0x5b    JUMPDEST    Mark a valid destination for jumps</w:t>
                          </w:r>
                        </w:ins>
                      </w:p>
                      <w:p w14:paraId="02C81FE4" w14:textId="77777777" w:rsidR="00880D6C" w:rsidRDefault="00880D6C">
                        <w:pPr>
                          <w:pStyle w:val="NormalWeb"/>
                          <w:shd w:val="clear" w:color="auto" w:fill="FFFFFF"/>
                          <w:spacing w:before="0" w:beforeAutospacing="0" w:after="0" w:afterAutospacing="0"/>
                          <w:textAlignment w:val="baseline"/>
                          <w:rPr>
                            <w:ins w:id="1252" w:author="Marcelle von Wendland" w:date="2017-09-14T10:24:00Z"/>
                            <w:rFonts w:asciiTheme="majorHAnsi" w:hAnsiTheme="majorHAnsi" w:cstheme="majorHAnsi"/>
                            <w:color w:val="242729"/>
                            <w:sz w:val="16"/>
                            <w:szCs w:val="16"/>
                          </w:rPr>
                          <w:pPrChange w:id="1253" w:author="Marcelle von Wendland" w:date="2017-09-14T10:30:00Z">
                            <w:pPr>
                              <w:pStyle w:val="NormalWeb"/>
                              <w:shd w:val="clear" w:color="auto" w:fill="FFFFFF"/>
                              <w:spacing w:before="0" w:beforeAutospacing="0" w:after="240" w:afterAutospacing="0"/>
                              <w:textAlignment w:val="baseline"/>
                            </w:pPr>
                          </w:pPrChange>
                        </w:pPr>
                      </w:p>
                      <w:p w14:paraId="7B33D9BC" w14:textId="3D8B8703" w:rsidR="00880D6C" w:rsidRDefault="00880D6C">
                        <w:pPr>
                          <w:pStyle w:val="NormalWeb"/>
                          <w:shd w:val="clear" w:color="auto" w:fill="FFFFFF"/>
                          <w:spacing w:before="0" w:beforeAutospacing="0" w:after="0" w:afterAutospacing="0"/>
                          <w:textAlignment w:val="baseline"/>
                          <w:rPr>
                            <w:ins w:id="1254" w:author="Marcelle von Wendland" w:date="2017-09-14T10:30:00Z"/>
                            <w:rFonts w:asciiTheme="majorHAnsi" w:hAnsiTheme="majorHAnsi" w:cstheme="majorHAnsi"/>
                            <w:color w:val="242729"/>
                            <w:sz w:val="16"/>
                            <w:szCs w:val="16"/>
                          </w:rPr>
                          <w:pPrChange w:id="1255" w:author="Marcelle von Wendland" w:date="2017-09-14T10:30:00Z">
                            <w:pPr>
                              <w:pStyle w:val="NormalWeb"/>
                              <w:shd w:val="clear" w:color="auto" w:fill="FFFFFF"/>
                              <w:spacing w:before="0" w:beforeAutospacing="0" w:after="240" w:afterAutospacing="0"/>
                              <w:textAlignment w:val="baseline"/>
                            </w:pPr>
                          </w:pPrChange>
                        </w:pPr>
                        <w:ins w:id="1256" w:author="Marcelle von Wendland" w:date="2017-09-14T10:23:00Z">
                          <w:r w:rsidRPr="00683B45">
                            <w:rPr>
                              <w:rFonts w:asciiTheme="majorHAnsi" w:hAnsiTheme="majorHAnsi" w:cstheme="majorHAnsi"/>
                              <w:color w:val="242729"/>
                              <w:sz w:val="16"/>
                              <w:szCs w:val="16"/>
                              <w:rPrChange w:id="1257" w:author="Marcelle von Wendland" w:date="2017-09-14T10:23:00Z">
                                <w:rPr>
                                  <w:rFonts w:ascii="Arial" w:hAnsi="Arial" w:cs="Arial"/>
                                  <w:color w:val="242729"/>
                                  <w:sz w:val="23"/>
                                  <w:szCs w:val="23"/>
                                </w:rPr>
                              </w:rPrChange>
                            </w:rPr>
                            <w:t>60s &amp; 70s: Push Operations</w:t>
                          </w:r>
                        </w:ins>
                      </w:p>
                      <w:p w14:paraId="2CC74593" w14:textId="77777777" w:rsidR="00880D6C" w:rsidRPr="00683B45" w:rsidRDefault="00880D6C">
                        <w:pPr>
                          <w:pStyle w:val="NormalWeb"/>
                          <w:shd w:val="clear" w:color="auto" w:fill="FFFFFF"/>
                          <w:spacing w:before="0" w:beforeAutospacing="0" w:after="0" w:afterAutospacing="0"/>
                          <w:textAlignment w:val="baseline"/>
                          <w:rPr>
                            <w:ins w:id="1258" w:author="Marcelle von Wendland" w:date="2017-09-14T10:23:00Z"/>
                            <w:rFonts w:asciiTheme="majorHAnsi" w:hAnsiTheme="majorHAnsi" w:cstheme="majorHAnsi"/>
                            <w:color w:val="242729"/>
                            <w:sz w:val="16"/>
                            <w:szCs w:val="16"/>
                            <w:rPrChange w:id="1259" w:author="Marcelle von Wendland" w:date="2017-09-14T10:23:00Z">
                              <w:rPr>
                                <w:ins w:id="1260" w:author="Marcelle von Wendland" w:date="2017-09-14T10:23:00Z"/>
                                <w:rFonts w:ascii="Arial" w:hAnsi="Arial" w:cs="Arial"/>
                                <w:color w:val="242729"/>
                                <w:sz w:val="23"/>
                                <w:szCs w:val="23"/>
                              </w:rPr>
                            </w:rPrChange>
                          </w:rPr>
                          <w:pPrChange w:id="1261" w:author="Marcelle von Wendland" w:date="2017-09-14T10:30:00Z">
                            <w:pPr>
                              <w:pStyle w:val="NormalWeb"/>
                              <w:shd w:val="clear" w:color="auto" w:fill="FFFFFF"/>
                              <w:spacing w:before="0" w:beforeAutospacing="0" w:after="240" w:afterAutospacing="0"/>
                              <w:textAlignment w:val="baseline"/>
                            </w:pPr>
                          </w:pPrChange>
                        </w:pPr>
                      </w:p>
                      <w:p w14:paraId="0F34E913" w14:textId="77777777" w:rsidR="00880D6C" w:rsidRPr="00683B45" w:rsidRDefault="00880D6C">
                        <w:pPr>
                          <w:pStyle w:val="HTMLPreformatted"/>
                          <w:shd w:val="clear" w:color="auto" w:fill="EFF0F1"/>
                          <w:textAlignment w:val="baseline"/>
                          <w:rPr>
                            <w:ins w:id="1262"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63" w:author="Marcelle von Wendland" w:date="2017-09-14T10:23:00Z">
                              <w:rPr>
                                <w:ins w:id="1264" w:author="Marcelle von Wendland" w:date="2017-09-14T10:23:00Z"/>
                                <w:rStyle w:val="HTMLCode"/>
                                <w:rFonts w:ascii="Consolas" w:hAnsi="Consolas"/>
                                <w:color w:val="242729"/>
                                <w:bdr w:val="none" w:sz="0" w:space="0" w:color="auto" w:frame="1"/>
                                <w:shd w:val="clear" w:color="auto" w:fill="EFF0F1"/>
                              </w:rPr>
                            </w:rPrChange>
                          </w:rPr>
                        </w:pPr>
                        <w:ins w:id="1265"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66" w:author="Marcelle von Wendland" w:date="2017-09-14T10:23:00Z">
                                <w:rPr>
                                  <w:rStyle w:val="HTMLCode"/>
                                  <w:rFonts w:ascii="Consolas" w:hAnsi="Consolas"/>
                                  <w:color w:val="242729"/>
                                  <w:bdr w:val="none" w:sz="0" w:space="0" w:color="auto" w:frame="1"/>
                                  <w:shd w:val="clear" w:color="auto" w:fill="EFF0F1"/>
                                </w:rPr>
                              </w:rPrChange>
                            </w:rPr>
                            <w:t xml:space="preserve">0x60    PUSH1   Place </w:t>
                          </w:r>
                          <w:proofErr w:type="gramStart"/>
                          <w:r w:rsidRPr="00683B45">
                            <w:rPr>
                              <w:rStyle w:val="HTMLCode"/>
                              <w:rFonts w:asciiTheme="majorHAnsi" w:hAnsiTheme="majorHAnsi" w:cstheme="majorHAnsi"/>
                              <w:color w:val="242729"/>
                              <w:sz w:val="16"/>
                              <w:szCs w:val="16"/>
                              <w:bdr w:val="none" w:sz="0" w:space="0" w:color="auto" w:frame="1"/>
                              <w:shd w:val="clear" w:color="auto" w:fill="EFF0F1"/>
                              <w:rPrChange w:id="1267" w:author="Marcelle von Wendland" w:date="2017-09-14T10:23:00Z">
                                <w:rPr>
                                  <w:rStyle w:val="HTMLCode"/>
                                  <w:rFonts w:ascii="Consolas" w:hAnsi="Consolas"/>
                                  <w:color w:val="242729"/>
                                  <w:bdr w:val="none" w:sz="0" w:space="0" w:color="auto" w:frame="1"/>
                                  <w:shd w:val="clear" w:color="auto" w:fill="EFF0F1"/>
                                </w:rPr>
                              </w:rPrChange>
                            </w:rPr>
                            <w:t>1 byte</w:t>
                          </w:r>
                          <w:proofErr w:type="gramEnd"/>
                          <w:r w:rsidRPr="00683B45">
                            <w:rPr>
                              <w:rStyle w:val="HTMLCode"/>
                              <w:rFonts w:asciiTheme="majorHAnsi" w:hAnsiTheme="majorHAnsi" w:cstheme="majorHAnsi"/>
                              <w:color w:val="242729"/>
                              <w:sz w:val="16"/>
                              <w:szCs w:val="16"/>
                              <w:bdr w:val="none" w:sz="0" w:space="0" w:color="auto" w:frame="1"/>
                              <w:shd w:val="clear" w:color="auto" w:fill="EFF0F1"/>
                              <w:rPrChange w:id="1268" w:author="Marcelle von Wendland" w:date="2017-09-14T10:23:00Z">
                                <w:rPr>
                                  <w:rStyle w:val="HTMLCode"/>
                                  <w:rFonts w:ascii="Consolas" w:hAnsi="Consolas"/>
                                  <w:color w:val="242729"/>
                                  <w:bdr w:val="none" w:sz="0" w:space="0" w:color="auto" w:frame="1"/>
                                  <w:shd w:val="clear" w:color="auto" w:fill="EFF0F1"/>
                                </w:rPr>
                              </w:rPrChange>
                            </w:rPr>
                            <w:t xml:space="preserve"> item on stack</w:t>
                          </w:r>
                        </w:ins>
                      </w:p>
                      <w:p w14:paraId="7BDE4767" w14:textId="77777777" w:rsidR="00880D6C" w:rsidRPr="00683B45" w:rsidRDefault="00880D6C">
                        <w:pPr>
                          <w:pStyle w:val="HTMLPreformatted"/>
                          <w:shd w:val="clear" w:color="auto" w:fill="EFF0F1"/>
                          <w:textAlignment w:val="baseline"/>
                          <w:rPr>
                            <w:ins w:id="126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70" w:author="Marcelle von Wendland" w:date="2017-09-14T10:23:00Z">
                              <w:rPr>
                                <w:ins w:id="1271" w:author="Marcelle von Wendland" w:date="2017-09-14T10:23:00Z"/>
                                <w:rStyle w:val="HTMLCode"/>
                                <w:rFonts w:ascii="Consolas" w:hAnsi="Consolas"/>
                                <w:color w:val="242729"/>
                                <w:bdr w:val="none" w:sz="0" w:space="0" w:color="auto" w:frame="1"/>
                                <w:shd w:val="clear" w:color="auto" w:fill="EFF0F1"/>
                              </w:rPr>
                            </w:rPrChange>
                          </w:rPr>
                        </w:pPr>
                        <w:ins w:id="127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73" w:author="Marcelle von Wendland" w:date="2017-09-14T10:23:00Z">
                                <w:rPr>
                                  <w:rStyle w:val="HTMLCode"/>
                                  <w:rFonts w:ascii="Consolas" w:hAnsi="Consolas"/>
                                  <w:color w:val="242729"/>
                                  <w:bdr w:val="none" w:sz="0" w:space="0" w:color="auto" w:frame="1"/>
                                  <w:shd w:val="clear" w:color="auto" w:fill="EFF0F1"/>
                                </w:rPr>
                              </w:rPrChange>
                            </w:rPr>
                            <w:t>0x61    PUSH2   Place 2-byte item on stack</w:t>
                          </w:r>
                        </w:ins>
                      </w:p>
                      <w:p w14:paraId="196641E4" w14:textId="77777777" w:rsidR="00880D6C" w:rsidRPr="00683B45" w:rsidRDefault="00880D6C">
                        <w:pPr>
                          <w:pStyle w:val="HTMLPreformatted"/>
                          <w:shd w:val="clear" w:color="auto" w:fill="EFF0F1"/>
                          <w:textAlignment w:val="baseline"/>
                          <w:rPr>
                            <w:ins w:id="127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75" w:author="Marcelle von Wendland" w:date="2017-09-14T10:23:00Z">
                              <w:rPr>
                                <w:ins w:id="1276" w:author="Marcelle von Wendland" w:date="2017-09-14T10:23:00Z"/>
                                <w:rStyle w:val="HTMLCode"/>
                                <w:rFonts w:ascii="Consolas" w:hAnsi="Consolas"/>
                                <w:color w:val="242729"/>
                                <w:bdr w:val="none" w:sz="0" w:space="0" w:color="auto" w:frame="1"/>
                                <w:shd w:val="clear" w:color="auto" w:fill="EFF0F1"/>
                              </w:rPr>
                            </w:rPrChange>
                          </w:rPr>
                        </w:pPr>
                        <w:ins w:id="127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78" w:author="Marcelle von Wendland" w:date="2017-09-14T10:23:00Z">
                                <w:rPr>
                                  <w:rStyle w:val="HTMLCode"/>
                                  <w:rFonts w:ascii="Consolas" w:hAnsi="Consolas"/>
                                  <w:color w:val="242729"/>
                                  <w:bdr w:val="none" w:sz="0" w:space="0" w:color="auto" w:frame="1"/>
                                  <w:shd w:val="clear" w:color="auto" w:fill="EFF0F1"/>
                                </w:rPr>
                              </w:rPrChange>
                            </w:rPr>
                            <w:t>…</w:t>
                          </w:r>
                        </w:ins>
                      </w:p>
                      <w:p w14:paraId="02FA8AE5" w14:textId="77777777" w:rsidR="00880D6C" w:rsidRPr="00683B45" w:rsidRDefault="00880D6C">
                        <w:pPr>
                          <w:pStyle w:val="HTMLPreformatted"/>
                          <w:shd w:val="clear" w:color="auto" w:fill="EFF0F1"/>
                          <w:textAlignment w:val="baseline"/>
                          <w:rPr>
                            <w:ins w:id="127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80" w:author="Marcelle von Wendland" w:date="2017-09-14T10:23:00Z">
                              <w:rPr>
                                <w:ins w:id="1281" w:author="Marcelle von Wendland" w:date="2017-09-14T10:23:00Z"/>
                                <w:rStyle w:val="HTMLCode"/>
                                <w:rFonts w:ascii="Consolas" w:hAnsi="Consolas"/>
                                <w:color w:val="242729"/>
                                <w:bdr w:val="none" w:sz="0" w:space="0" w:color="auto" w:frame="1"/>
                                <w:shd w:val="clear" w:color="auto" w:fill="EFF0F1"/>
                              </w:rPr>
                            </w:rPrChange>
                          </w:rPr>
                        </w:pPr>
                        <w:ins w:id="128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83" w:author="Marcelle von Wendland" w:date="2017-09-14T10:23:00Z">
                                <w:rPr>
                                  <w:rStyle w:val="HTMLCode"/>
                                  <w:rFonts w:ascii="Consolas" w:hAnsi="Consolas"/>
                                  <w:color w:val="242729"/>
                                  <w:bdr w:val="none" w:sz="0" w:space="0" w:color="auto" w:frame="1"/>
                                  <w:shd w:val="clear" w:color="auto" w:fill="EFF0F1"/>
                                </w:rPr>
                              </w:rPrChange>
                            </w:rPr>
                            <w:t>0x7f    PUSH32  Place 32-byte (full word) item on stack</w:t>
                          </w:r>
                        </w:ins>
                      </w:p>
                      <w:p w14:paraId="00051448" w14:textId="77777777" w:rsidR="00880D6C" w:rsidRDefault="00880D6C">
                        <w:pPr>
                          <w:pStyle w:val="NormalWeb"/>
                          <w:shd w:val="clear" w:color="auto" w:fill="FFFFFF"/>
                          <w:spacing w:before="0" w:beforeAutospacing="0" w:after="0" w:afterAutospacing="0"/>
                          <w:textAlignment w:val="baseline"/>
                          <w:rPr>
                            <w:ins w:id="1284" w:author="Marcelle von Wendland" w:date="2017-09-14T10:24:00Z"/>
                            <w:rFonts w:asciiTheme="majorHAnsi" w:hAnsiTheme="majorHAnsi" w:cstheme="majorHAnsi"/>
                            <w:color w:val="242729"/>
                            <w:sz w:val="16"/>
                            <w:szCs w:val="16"/>
                          </w:rPr>
                          <w:pPrChange w:id="1285" w:author="Marcelle von Wendland" w:date="2017-09-14T10:30:00Z">
                            <w:pPr>
                              <w:pStyle w:val="NormalWeb"/>
                              <w:shd w:val="clear" w:color="auto" w:fill="FFFFFF"/>
                              <w:spacing w:before="0" w:beforeAutospacing="0" w:after="240" w:afterAutospacing="0"/>
                              <w:textAlignment w:val="baseline"/>
                            </w:pPr>
                          </w:pPrChange>
                        </w:pPr>
                      </w:p>
                      <w:p w14:paraId="60AF161B" w14:textId="73C4D6D1" w:rsidR="00880D6C" w:rsidRDefault="00880D6C">
                        <w:pPr>
                          <w:pStyle w:val="NormalWeb"/>
                          <w:shd w:val="clear" w:color="auto" w:fill="FFFFFF"/>
                          <w:spacing w:before="0" w:beforeAutospacing="0" w:after="0" w:afterAutospacing="0"/>
                          <w:textAlignment w:val="baseline"/>
                          <w:rPr>
                            <w:ins w:id="1286" w:author="Marcelle von Wendland" w:date="2017-09-14T10:30:00Z"/>
                            <w:rFonts w:asciiTheme="majorHAnsi" w:hAnsiTheme="majorHAnsi" w:cstheme="majorHAnsi"/>
                            <w:color w:val="242729"/>
                            <w:sz w:val="16"/>
                            <w:szCs w:val="16"/>
                          </w:rPr>
                          <w:pPrChange w:id="1287" w:author="Marcelle von Wendland" w:date="2017-09-14T10:30:00Z">
                            <w:pPr>
                              <w:pStyle w:val="NormalWeb"/>
                              <w:shd w:val="clear" w:color="auto" w:fill="FFFFFF"/>
                              <w:spacing w:before="0" w:beforeAutospacing="0" w:after="240" w:afterAutospacing="0"/>
                              <w:textAlignment w:val="baseline"/>
                            </w:pPr>
                          </w:pPrChange>
                        </w:pPr>
                        <w:ins w:id="1288" w:author="Marcelle von Wendland" w:date="2017-09-14T10:23:00Z">
                          <w:r w:rsidRPr="00683B45">
                            <w:rPr>
                              <w:rFonts w:asciiTheme="majorHAnsi" w:hAnsiTheme="majorHAnsi" w:cstheme="majorHAnsi"/>
                              <w:color w:val="242729"/>
                              <w:sz w:val="16"/>
                              <w:szCs w:val="16"/>
                              <w:rPrChange w:id="1289" w:author="Marcelle von Wendland" w:date="2017-09-14T10:23:00Z">
                                <w:rPr>
                                  <w:rFonts w:ascii="Arial" w:hAnsi="Arial" w:cs="Arial"/>
                                  <w:color w:val="242729"/>
                                  <w:sz w:val="23"/>
                                  <w:szCs w:val="23"/>
                                </w:rPr>
                              </w:rPrChange>
                            </w:rPr>
                            <w:t>80s: Duplication Operations</w:t>
                          </w:r>
                        </w:ins>
                      </w:p>
                      <w:p w14:paraId="6171F587" w14:textId="77777777" w:rsidR="00880D6C" w:rsidRPr="00683B45" w:rsidRDefault="00880D6C">
                        <w:pPr>
                          <w:pStyle w:val="NormalWeb"/>
                          <w:shd w:val="clear" w:color="auto" w:fill="FFFFFF"/>
                          <w:spacing w:before="0" w:beforeAutospacing="0" w:after="0" w:afterAutospacing="0"/>
                          <w:textAlignment w:val="baseline"/>
                          <w:rPr>
                            <w:ins w:id="1290" w:author="Marcelle von Wendland" w:date="2017-09-14T10:23:00Z"/>
                            <w:rFonts w:asciiTheme="majorHAnsi" w:hAnsiTheme="majorHAnsi" w:cstheme="majorHAnsi"/>
                            <w:color w:val="242729"/>
                            <w:sz w:val="16"/>
                            <w:szCs w:val="16"/>
                            <w:rPrChange w:id="1291" w:author="Marcelle von Wendland" w:date="2017-09-14T10:23:00Z">
                              <w:rPr>
                                <w:ins w:id="1292" w:author="Marcelle von Wendland" w:date="2017-09-14T10:23:00Z"/>
                                <w:rFonts w:ascii="Arial" w:hAnsi="Arial" w:cs="Arial"/>
                                <w:color w:val="242729"/>
                                <w:sz w:val="23"/>
                                <w:szCs w:val="23"/>
                              </w:rPr>
                            </w:rPrChange>
                          </w:rPr>
                          <w:pPrChange w:id="1293" w:author="Marcelle von Wendland" w:date="2017-09-14T10:30:00Z">
                            <w:pPr>
                              <w:pStyle w:val="NormalWeb"/>
                              <w:shd w:val="clear" w:color="auto" w:fill="FFFFFF"/>
                              <w:spacing w:before="0" w:beforeAutospacing="0" w:after="240" w:afterAutospacing="0"/>
                              <w:textAlignment w:val="baseline"/>
                            </w:pPr>
                          </w:pPrChange>
                        </w:pPr>
                      </w:p>
                      <w:p w14:paraId="37EFFC61" w14:textId="77777777" w:rsidR="00880D6C" w:rsidRPr="00683B45" w:rsidRDefault="00880D6C">
                        <w:pPr>
                          <w:pStyle w:val="HTMLPreformatted"/>
                          <w:shd w:val="clear" w:color="auto" w:fill="EFF0F1"/>
                          <w:textAlignment w:val="baseline"/>
                          <w:rPr>
                            <w:ins w:id="129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295" w:author="Marcelle von Wendland" w:date="2017-09-14T10:23:00Z">
                              <w:rPr>
                                <w:ins w:id="1296" w:author="Marcelle von Wendland" w:date="2017-09-14T10:23:00Z"/>
                                <w:rStyle w:val="HTMLCode"/>
                                <w:rFonts w:ascii="Consolas" w:hAnsi="Consolas"/>
                                <w:color w:val="242729"/>
                                <w:bdr w:val="none" w:sz="0" w:space="0" w:color="auto" w:frame="1"/>
                                <w:shd w:val="clear" w:color="auto" w:fill="EFF0F1"/>
                              </w:rPr>
                            </w:rPrChange>
                          </w:rPr>
                        </w:pPr>
                        <w:ins w:id="129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298" w:author="Marcelle von Wendland" w:date="2017-09-14T10:23:00Z">
                                <w:rPr>
                                  <w:rStyle w:val="HTMLCode"/>
                                  <w:rFonts w:ascii="Consolas" w:hAnsi="Consolas"/>
                                  <w:color w:val="242729"/>
                                  <w:bdr w:val="none" w:sz="0" w:space="0" w:color="auto" w:frame="1"/>
                                  <w:shd w:val="clear" w:color="auto" w:fill="EFF0F1"/>
                                </w:rPr>
                              </w:rPrChange>
                            </w:rPr>
                            <w:t>0x80    DUP1    Duplicate 1st stack item</w:t>
                          </w:r>
                        </w:ins>
                      </w:p>
                      <w:p w14:paraId="0CB1D54E" w14:textId="77777777" w:rsidR="00880D6C" w:rsidRPr="00683B45" w:rsidRDefault="00880D6C">
                        <w:pPr>
                          <w:pStyle w:val="HTMLPreformatted"/>
                          <w:shd w:val="clear" w:color="auto" w:fill="EFF0F1"/>
                          <w:textAlignment w:val="baseline"/>
                          <w:rPr>
                            <w:ins w:id="129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00" w:author="Marcelle von Wendland" w:date="2017-09-14T10:23:00Z">
                              <w:rPr>
                                <w:ins w:id="1301" w:author="Marcelle von Wendland" w:date="2017-09-14T10:23:00Z"/>
                                <w:rStyle w:val="HTMLCode"/>
                                <w:rFonts w:ascii="Consolas" w:hAnsi="Consolas"/>
                                <w:color w:val="242729"/>
                                <w:bdr w:val="none" w:sz="0" w:space="0" w:color="auto" w:frame="1"/>
                                <w:shd w:val="clear" w:color="auto" w:fill="EFF0F1"/>
                              </w:rPr>
                            </w:rPrChange>
                          </w:rPr>
                        </w:pPr>
                        <w:ins w:id="130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3" w:author="Marcelle von Wendland" w:date="2017-09-14T10:23:00Z">
                                <w:rPr>
                                  <w:rStyle w:val="HTMLCode"/>
                                  <w:rFonts w:ascii="Consolas" w:hAnsi="Consolas"/>
                                  <w:color w:val="242729"/>
                                  <w:bdr w:val="none" w:sz="0" w:space="0" w:color="auto" w:frame="1"/>
                                  <w:shd w:val="clear" w:color="auto" w:fill="EFF0F1"/>
                                </w:rPr>
                              </w:rPrChange>
                            </w:rPr>
                            <w:t>0x81    DUP2    Duplicate 2nd stack item</w:t>
                          </w:r>
                        </w:ins>
                      </w:p>
                      <w:p w14:paraId="1D50D06E" w14:textId="77777777" w:rsidR="00880D6C" w:rsidRPr="00683B45" w:rsidRDefault="00880D6C">
                        <w:pPr>
                          <w:pStyle w:val="HTMLPreformatted"/>
                          <w:shd w:val="clear" w:color="auto" w:fill="EFF0F1"/>
                          <w:textAlignment w:val="baseline"/>
                          <w:rPr>
                            <w:ins w:id="130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05" w:author="Marcelle von Wendland" w:date="2017-09-14T10:23:00Z">
                              <w:rPr>
                                <w:ins w:id="1306" w:author="Marcelle von Wendland" w:date="2017-09-14T10:23:00Z"/>
                                <w:rStyle w:val="HTMLCode"/>
                                <w:rFonts w:ascii="Consolas" w:hAnsi="Consolas"/>
                                <w:color w:val="242729"/>
                                <w:bdr w:val="none" w:sz="0" w:space="0" w:color="auto" w:frame="1"/>
                                <w:shd w:val="clear" w:color="auto" w:fill="EFF0F1"/>
                              </w:rPr>
                            </w:rPrChange>
                          </w:rPr>
                        </w:pPr>
                        <w:ins w:id="130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08" w:author="Marcelle von Wendland" w:date="2017-09-14T10:23:00Z">
                                <w:rPr>
                                  <w:rStyle w:val="HTMLCode"/>
                                  <w:rFonts w:ascii="Consolas" w:hAnsi="Consolas"/>
                                  <w:color w:val="242729"/>
                                  <w:bdr w:val="none" w:sz="0" w:space="0" w:color="auto" w:frame="1"/>
                                  <w:shd w:val="clear" w:color="auto" w:fill="EFF0F1"/>
                                </w:rPr>
                              </w:rPrChange>
                            </w:rPr>
                            <w:t>…</w:t>
                          </w:r>
                        </w:ins>
                      </w:p>
                      <w:p w14:paraId="4058BD30" w14:textId="77777777" w:rsidR="00880D6C" w:rsidRPr="00683B45" w:rsidRDefault="00880D6C">
                        <w:pPr>
                          <w:pStyle w:val="HTMLPreformatted"/>
                          <w:shd w:val="clear" w:color="auto" w:fill="EFF0F1"/>
                          <w:textAlignment w:val="baseline"/>
                          <w:rPr>
                            <w:ins w:id="130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10" w:author="Marcelle von Wendland" w:date="2017-09-14T10:23:00Z">
                              <w:rPr>
                                <w:ins w:id="1311" w:author="Marcelle von Wendland" w:date="2017-09-14T10:23:00Z"/>
                                <w:rStyle w:val="HTMLCode"/>
                                <w:rFonts w:ascii="Consolas" w:hAnsi="Consolas"/>
                                <w:color w:val="242729"/>
                                <w:bdr w:val="none" w:sz="0" w:space="0" w:color="auto" w:frame="1"/>
                                <w:shd w:val="clear" w:color="auto" w:fill="EFF0F1"/>
                              </w:rPr>
                            </w:rPrChange>
                          </w:rPr>
                        </w:pPr>
                        <w:ins w:id="131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13" w:author="Marcelle von Wendland" w:date="2017-09-14T10:23:00Z">
                                <w:rPr>
                                  <w:rStyle w:val="HTMLCode"/>
                                  <w:rFonts w:ascii="Consolas" w:hAnsi="Consolas"/>
                                  <w:color w:val="242729"/>
                                  <w:bdr w:val="none" w:sz="0" w:space="0" w:color="auto" w:frame="1"/>
                                  <w:shd w:val="clear" w:color="auto" w:fill="EFF0F1"/>
                                </w:rPr>
                              </w:rPrChange>
                            </w:rPr>
                            <w:t>0x8f    DUP16   Duplicate 16th stack item</w:t>
                          </w:r>
                        </w:ins>
                      </w:p>
                      <w:p w14:paraId="1D194B41" w14:textId="77777777" w:rsidR="00880D6C" w:rsidRDefault="00880D6C">
                        <w:pPr>
                          <w:pStyle w:val="NormalWeb"/>
                          <w:shd w:val="clear" w:color="auto" w:fill="FFFFFF"/>
                          <w:spacing w:before="0" w:beforeAutospacing="0" w:after="0" w:afterAutospacing="0"/>
                          <w:textAlignment w:val="baseline"/>
                          <w:rPr>
                            <w:ins w:id="1314" w:author="Marcelle von Wendland" w:date="2017-09-14T10:24:00Z"/>
                            <w:rFonts w:asciiTheme="majorHAnsi" w:hAnsiTheme="majorHAnsi" w:cstheme="majorHAnsi"/>
                            <w:color w:val="242729"/>
                            <w:sz w:val="16"/>
                            <w:szCs w:val="16"/>
                          </w:rPr>
                          <w:pPrChange w:id="1315" w:author="Marcelle von Wendland" w:date="2017-09-14T10:30:00Z">
                            <w:pPr>
                              <w:pStyle w:val="NormalWeb"/>
                              <w:shd w:val="clear" w:color="auto" w:fill="FFFFFF"/>
                              <w:spacing w:before="0" w:beforeAutospacing="0" w:after="240" w:afterAutospacing="0"/>
                              <w:textAlignment w:val="baseline"/>
                            </w:pPr>
                          </w:pPrChange>
                        </w:pPr>
                      </w:p>
                      <w:p w14:paraId="275EC13E" w14:textId="6BE52192" w:rsidR="00880D6C" w:rsidRDefault="00880D6C">
                        <w:pPr>
                          <w:pStyle w:val="NormalWeb"/>
                          <w:shd w:val="clear" w:color="auto" w:fill="FFFFFF"/>
                          <w:spacing w:before="0" w:beforeAutospacing="0" w:after="0" w:afterAutospacing="0"/>
                          <w:textAlignment w:val="baseline"/>
                          <w:rPr>
                            <w:ins w:id="1316" w:author="Marcelle von Wendland" w:date="2017-09-14T10:31:00Z"/>
                            <w:rFonts w:asciiTheme="majorHAnsi" w:hAnsiTheme="majorHAnsi" w:cstheme="majorHAnsi"/>
                            <w:color w:val="242729"/>
                            <w:sz w:val="16"/>
                            <w:szCs w:val="16"/>
                          </w:rPr>
                          <w:pPrChange w:id="1317" w:author="Marcelle von Wendland" w:date="2017-09-14T10:30:00Z">
                            <w:pPr>
                              <w:pStyle w:val="NormalWeb"/>
                              <w:shd w:val="clear" w:color="auto" w:fill="FFFFFF"/>
                              <w:spacing w:before="0" w:beforeAutospacing="0" w:after="240" w:afterAutospacing="0"/>
                              <w:textAlignment w:val="baseline"/>
                            </w:pPr>
                          </w:pPrChange>
                        </w:pPr>
                        <w:ins w:id="1318" w:author="Marcelle von Wendland" w:date="2017-09-14T10:23:00Z">
                          <w:r w:rsidRPr="00683B45">
                            <w:rPr>
                              <w:rFonts w:asciiTheme="majorHAnsi" w:hAnsiTheme="majorHAnsi" w:cstheme="majorHAnsi"/>
                              <w:color w:val="242729"/>
                              <w:sz w:val="16"/>
                              <w:szCs w:val="16"/>
                              <w:rPrChange w:id="1319" w:author="Marcelle von Wendland" w:date="2017-09-14T10:23:00Z">
                                <w:rPr>
                                  <w:rFonts w:ascii="Arial" w:hAnsi="Arial" w:cs="Arial"/>
                                  <w:color w:val="242729"/>
                                  <w:sz w:val="23"/>
                                  <w:szCs w:val="23"/>
                                </w:rPr>
                              </w:rPrChange>
                            </w:rPr>
                            <w:t>90s: Exchange Operations</w:t>
                          </w:r>
                        </w:ins>
                      </w:p>
                      <w:p w14:paraId="5045BC99" w14:textId="77777777" w:rsidR="00880D6C" w:rsidRPr="00683B45" w:rsidRDefault="00880D6C">
                        <w:pPr>
                          <w:pStyle w:val="NormalWeb"/>
                          <w:shd w:val="clear" w:color="auto" w:fill="FFFFFF"/>
                          <w:spacing w:before="0" w:beforeAutospacing="0" w:after="0" w:afterAutospacing="0"/>
                          <w:textAlignment w:val="baseline"/>
                          <w:rPr>
                            <w:ins w:id="1320" w:author="Marcelle von Wendland" w:date="2017-09-14T10:23:00Z"/>
                            <w:rFonts w:asciiTheme="majorHAnsi" w:hAnsiTheme="majorHAnsi" w:cstheme="majorHAnsi"/>
                            <w:color w:val="242729"/>
                            <w:sz w:val="16"/>
                            <w:szCs w:val="16"/>
                            <w:rPrChange w:id="1321" w:author="Marcelle von Wendland" w:date="2017-09-14T10:23:00Z">
                              <w:rPr>
                                <w:ins w:id="1322" w:author="Marcelle von Wendland" w:date="2017-09-14T10:23:00Z"/>
                                <w:rFonts w:ascii="Arial" w:hAnsi="Arial" w:cs="Arial"/>
                                <w:color w:val="242729"/>
                                <w:sz w:val="23"/>
                                <w:szCs w:val="23"/>
                              </w:rPr>
                            </w:rPrChange>
                          </w:rPr>
                          <w:pPrChange w:id="1323" w:author="Marcelle von Wendland" w:date="2017-09-14T10:30:00Z">
                            <w:pPr>
                              <w:pStyle w:val="NormalWeb"/>
                              <w:shd w:val="clear" w:color="auto" w:fill="FFFFFF"/>
                              <w:spacing w:before="0" w:beforeAutospacing="0" w:after="240" w:afterAutospacing="0"/>
                              <w:textAlignment w:val="baseline"/>
                            </w:pPr>
                          </w:pPrChange>
                        </w:pPr>
                      </w:p>
                      <w:p w14:paraId="79282317" w14:textId="77777777" w:rsidR="00880D6C" w:rsidRPr="00683B45" w:rsidRDefault="00880D6C">
                        <w:pPr>
                          <w:pStyle w:val="HTMLPreformatted"/>
                          <w:shd w:val="clear" w:color="auto" w:fill="EFF0F1"/>
                          <w:textAlignment w:val="baseline"/>
                          <w:rPr>
                            <w:ins w:id="132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25" w:author="Marcelle von Wendland" w:date="2017-09-14T10:23:00Z">
                              <w:rPr>
                                <w:ins w:id="1326" w:author="Marcelle von Wendland" w:date="2017-09-14T10:23:00Z"/>
                                <w:rStyle w:val="HTMLCode"/>
                                <w:rFonts w:ascii="Consolas" w:hAnsi="Consolas"/>
                                <w:color w:val="242729"/>
                                <w:bdr w:val="none" w:sz="0" w:space="0" w:color="auto" w:frame="1"/>
                                <w:shd w:val="clear" w:color="auto" w:fill="EFF0F1"/>
                              </w:rPr>
                            </w:rPrChange>
                          </w:rPr>
                        </w:pPr>
                        <w:ins w:id="132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28" w:author="Marcelle von Wendland" w:date="2017-09-14T10:23:00Z">
                                <w:rPr>
                                  <w:rStyle w:val="HTMLCode"/>
                                  <w:rFonts w:ascii="Consolas" w:hAnsi="Consolas"/>
                                  <w:color w:val="242729"/>
                                  <w:bdr w:val="none" w:sz="0" w:space="0" w:color="auto" w:frame="1"/>
                                  <w:shd w:val="clear" w:color="auto" w:fill="EFF0F1"/>
                                </w:rPr>
                              </w:rPrChange>
                            </w:rPr>
                            <w:t>0x90    SWAP1   Exchange 1st and 2nd stack items</w:t>
                          </w:r>
                        </w:ins>
                      </w:p>
                      <w:p w14:paraId="13D712B5" w14:textId="77777777" w:rsidR="00880D6C" w:rsidRPr="00683B45" w:rsidRDefault="00880D6C">
                        <w:pPr>
                          <w:pStyle w:val="HTMLPreformatted"/>
                          <w:shd w:val="clear" w:color="auto" w:fill="EFF0F1"/>
                          <w:textAlignment w:val="baseline"/>
                          <w:rPr>
                            <w:ins w:id="132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30" w:author="Marcelle von Wendland" w:date="2017-09-14T10:23:00Z">
                              <w:rPr>
                                <w:ins w:id="1331" w:author="Marcelle von Wendland" w:date="2017-09-14T10:23:00Z"/>
                                <w:rStyle w:val="HTMLCode"/>
                                <w:rFonts w:ascii="Consolas" w:hAnsi="Consolas"/>
                                <w:color w:val="242729"/>
                                <w:bdr w:val="none" w:sz="0" w:space="0" w:color="auto" w:frame="1"/>
                                <w:shd w:val="clear" w:color="auto" w:fill="EFF0F1"/>
                              </w:rPr>
                            </w:rPrChange>
                          </w:rPr>
                        </w:pPr>
                        <w:ins w:id="133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3" w:author="Marcelle von Wendland" w:date="2017-09-14T10:23:00Z">
                                <w:rPr>
                                  <w:rStyle w:val="HTMLCode"/>
                                  <w:rFonts w:ascii="Consolas" w:hAnsi="Consolas"/>
                                  <w:color w:val="242729"/>
                                  <w:bdr w:val="none" w:sz="0" w:space="0" w:color="auto" w:frame="1"/>
                                  <w:shd w:val="clear" w:color="auto" w:fill="EFF0F1"/>
                                </w:rPr>
                              </w:rPrChange>
                            </w:rPr>
                            <w:t>0x91    SWAP2   Exchange 1st and 3rd stack items</w:t>
                          </w:r>
                        </w:ins>
                      </w:p>
                      <w:p w14:paraId="3CF56C37" w14:textId="77777777" w:rsidR="00880D6C" w:rsidRPr="00683B45" w:rsidRDefault="00880D6C">
                        <w:pPr>
                          <w:pStyle w:val="HTMLPreformatted"/>
                          <w:shd w:val="clear" w:color="auto" w:fill="EFF0F1"/>
                          <w:textAlignment w:val="baseline"/>
                          <w:rPr>
                            <w:ins w:id="133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35" w:author="Marcelle von Wendland" w:date="2017-09-14T10:23:00Z">
                              <w:rPr>
                                <w:ins w:id="1336" w:author="Marcelle von Wendland" w:date="2017-09-14T10:23:00Z"/>
                                <w:rStyle w:val="HTMLCode"/>
                                <w:rFonts w:ascii="Consolas" w:hAnsi="Consolas"/>
                                <w:color w:val="242729"/>
                                <w:bdr w:val="none" w:sz="0" w:space="0" w:color="auto" w:frame="1"/>
                                <w:shd w:val="clear" w:color="auto" w:fill="EFF0F1"/>
                              </w:rPr>
                            </w:rPrChange>
                          </w:rPr>
                        </w:pPr>
                        <w:ins w:id="133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38" w:author="Marcelle von Wendland" w:date="2017-09-14T10:23:00Z">
                                <w:rPr>
                                  <w:rStyle w:val="HTMLCode"/>
                                  <w:rFonts w:ascii="Consolas" w:hAnsi="Consolas"/>
                                  <w:color w:val="242729"/>
                                  <w:bdr w:val="none" w:sz="0" w:space="0" w:color="auto" w:frame="1"/>
                                  <w:shd w:val="clear" w:color="auto" w:fill="EFF0F1"/>
                                </w:rPr>
                              </w:rPrChange>
                            </w:rPr>
                            <w:t>…   …</w:t>
                          </w:r>
                        </w:ins>
                      </w:p>
                      <w:p w14:paraId="2E45583E" w14:textId="77777777" w:rsidR="00880D6C" w:rsidRPr="00683B45" w:rsidRDefault="00880D6C">
                        <w:pPr>
                          <w:pStyle w:val="HTMLPreformatted"/>
                          <w:shd w:val="clear" w:color="auto" w:fill="EFF0F1"/>
                          <w:textAlignment w:val="baseline"/>
                          <w:rPr>
                            <w:ins w:id="133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40" w:author="Marcelle von Wendland" w:date="2017-09-14T10:23:00Z">
                              <w:rPr>
                                <w:ins w:id="1341" w:author="Marcelle von Wendland" w:date="2017-09-14T10:23:00Z"/>
                                <w:rStyle w:val="HTMLCode"/>
                                <w:rFonts w:ascii="Consolas" w:hAnsi="Consolas"/>
                                <w:color w:val="242729"/>
                                <w:bdr w:val="none" w:sz="0" w:space="0" w:color="auto" w:frame="1"/>
                                <w:shd w:val="clear" w:color="auto" w:fill="EFF0F1"/>
                              </w:rPr>
                            </w:rPrChange>
                          </w:rPr>
                        </w:pPr>
                        <w:ins w:id="134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43" w:author="Marcelle von Wendland" w:date="2017-09-14T10:23:00Z">
                                <w:rPr>
                                  <w:rStyle w:val="HTMLCode"/>
                                  <w:rFonts w:ascii="Consolas" w:hAnsi="Consolas"/>
                                  <w:color w:val="242729"/>
                                  <w:bdr w:val="none" w:sz="0" w:space="0" w:color="auto" w:frame="1"/>
                                  <w:shd w:val="clear" w:color="auto" w:fill="EFF0F1"/>
                                </w:rPr>
                              </w:rPrChange>
                            </w:rPr>
                            <w:t>0x9f    SWAP16  Exchange 1st and 17th stack items</w:t>
                          </w:r>
                        </w:ins>
                      </w:p>
                      <w:p w14:paraId="437FB9C6" w14:textId="77777777" w:rsidR="00880D6C" w:rsidRDefault="00880D6C">
                        <w:pPr>
                          <w:pStyle w:val="NormalWeb"/>
                          <w:shd w:val="clear" w:color="auto" w:fill="FFFFFF"/>
                          <w:spacing w:before="0" w:beforeAutospacing="0" w:after="0" w:afterAutospacing="0"/>
                          <w:textAlignment w:val="baseline"/>
                          <w:rPr>
                            <w:ins w:id="1344" w:author="Marcelle von Wendland" w:date="2017-09-14T10:24:00Z"/>
                            <w:rFonts w:asciiTheme="majorHAnsi" w:hAnsiTheme="majorHAnsi" w:cstheme="majorHAnsi"/>
                            <w:color w:val="242729"/>
                            <w:sz w:val="16"/>
                            <w:szCs w:val="16"/>
                          </w:rPr>
                          <w:pPrChange w:id="1345" w:author="Marcelle von Wendland" w:date="2017-09-14T10:30:00Z">
                            <w:pPr>
                              <w:pStyle w:val="NormalWeb"/>
                              <w:shd w:val="clear" w:color="auto" w:fill="FFFFFF"/>
                              <w:spacing w:before="0" w:beforeAutospacing="0" w:after="240" w:afterAutospacing="0"/>
                              <w:textAlignment w:val="baseline"/>
                            </w:pPr>
                          </w:pPrChange>
                        </w:pPr>
                      </w:p>
                      <w:p w14:paraId="35570955" w14:textId="1E611C6A" w:rsidR="00880D6C" w:rsidRDefault="00880D6C">
                        <w:pPr>
                          <w:pStyle w:val="NormalWeb"/>
                          <w:shd w:val="clear" w:color="auto" w:fill="FFFFFF"/>
                          <w:spacing w:before="0" w:beforeAutospacing="0" w:after="0" w:afterAutospacing="0"/>
                          <w:textAlignment w:val="baseline"/>
                          <w:rPr>
                            <w:ins w:id="1346" w:author="Marcelle von Wendland" w:date="2017-09-14T10:31:00Z"/>
                            <w:rFonts w:asciiTheme="majorHAnsi" w:hAnsiTheme="majorHAnsi" w:cstheme="majorHAnsi"/>
                            <w:color w:val="242729"/>
                            <w:sz w:val="16"/>
                            <w:szCs w:val="16"/>
                          </w:rPr>
                          <w:pPrChange w:id="1347" w:author="Marcelle von Wendland" w:date="2017-09-14T10:30:00Z">
                            <w:pPr>
                              <w:pStyle w:val="NormalWeb"/>
                              <w:shd w:val="clear" w:color="auto" w:fill="FFFFFF"/>
                              <w:spacing w:before="0" w:beforeAutospacing="0" w:after="240" w:afterAutospacing="0"/>
                              <w:textAlignment w:val="baseline"/>
                            </w:pPr>
                          </w:pPrChange>
                        </w:pPr>
                        <w:ins w:id="1348" w:author="Marcelle von Wendland" w:date="2017-09-14T10:23:00Z">
                          <w:r w:rsidRPr="00683B45">
                            <w:rPr>
                              <w:rFonts w:asciiTheme="majorHAnsi" w:hAnsiTheme="majorHAnsi" w:cstheme="majorHAnsi"/>
                              <w:color w:val="242729"/>
                              <w:sz w:val="16"/>
                              <w:szCs w:val="16"/>
                              <w:rPrChange w:id="1349" w:author="Marcelle von Wendland" w:date="2017-09-14T10:23:00Z">
                                <w:rPr>
                                  <w:rFonts w:ascii="Arial" w:hAnsi="Arial" w:cs="Arial"/>
                                  <w:color w:val="242729"/>
                                  <w:sz w:val="23"/>
                                  <w:szCs w:val="23"/>
                                </w:rPr>
                              </w:rPrChange>
                            </w:rPr>
                            <w:t>a0s: Logging Operations</w:t>
                          </w:r>
                        </w:ins>
                      </w:p>
                      <w:p w14:paraId="0E8BD864" w14:textId="77777777" w:rsidR="00880D6C" w:rsidRPr="00683B45" w:rsidRDefault="00880D6C">
                        <w:pPr>
                          <w:pStyle w:val="NormalWeb"/>
                          <w:shd w:val="clear" w:color="auto" w:fill="FFFFFF"/>
                          <w:spacing w:before="0" w:beforeAutospacing="0" w:after="0" w:afterAutospacing="0"/>
                          <w:textAlignment w:val="baseline"/>
                          <w:rPr>
                            <w:ins w:id="1350" w:author="Marcelle von Wendland" w:date="2017-09-14T10:23:00Z"/>
                            <w:rFonts w:asciiTheme="majorHAnsi" w:hAnsiTheme="majorHAnsi" w:cstheme="majorHAnsi"/>
                            <w:color w:val="242729"/>
                            <w:sz w:val="16"/>
                            <w:szCs w:val="16"/>
                            <w:rPrChange w:id="1351" w:author="Marcelle von Wendland" w:date="2017-09-14T10:23:00Z">
                              <w:rPr>
                                <w:ins w:id="1352" w:author="Marcelle von Wendland" w:date="2017-09-14T10:23:00Z"/>
                                <w:rFonts w:ascii="Arial" w:hAnsi="Arial" w:cs="Arial"/>
                                <w:color w:val="242729"/>
                                <w:sz w:val="23"/>
                                <w:szCs w:val="23"/>
                              </w:rPr>
                            </w:rPrChange>
                          </w:rPr>
                          <w:pPrChange w:id="1353" w:author="Marcelle von Wendland" w:date="2017-09-14T10:30:00Z">
                            <w:pPr>
                              <w:pStyle w:val="NormalWeb"/>
                              <w:shd w:val="clear" w:color="auto" w:fill="FFFFFF"/>
                              <w:spacing w:before="0" w:beforeAutospacing="0" w:after="240" w:afterAutospacing="0"/>
                              <w:textAlignment w:val="baseline"/>
                            </w:pPr>
                          </w:pPrChange>
                        </w:pPr>
                      </w:p>
                      <w:p w14:paraId="670DCE4E" w14:textId="77777777" w:rsidR="00880D6C" w:rsidRPr="00683B45" w:rsidRDefault="00880D6C">
                        <w:pPr>
                          <w:pStyle w:val="HTMLPreformatted"/>
                          <w:shd w:val="clear" w:color="auto" w:fill="EFF0F1"/>
                          <w:textAlignment w:val="baseline"/>
                          <w:rPr>
                            <w:ins w:id="135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55" w:author="Marcelle von Wendland" w:date="2017-09-14T10:23:00Z">
                              <w:rPr>
                                <w:ins w:id="1356" w:author="Marcelle von Wendland" w:date="2017-09-14T10:23:00Z"/>
                                <w:rStyle w:val="HTMLCode"/>
                                <w:rFonts w:ascii="Consolas" w:hAnsi="Consolas"/>
                                <w:color w:val="242729"/>
                                <w:bdr w:val="none" w:sz="0" w:space="0" w:color="auto" w:frame="1"/>
                                <w:shd w:val="clear" w:color="auto" w:fill="EFF0F1"/>
                              </w:rPr>
                            </w:rPrChange>
                          </w:rPr>
                        </w:pPr>
                        <w:ins w:id="135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58" w:author="Marcelle von Wendland" w:date="2017-09-14T10:23:00Z">
                                <w:rPr>
                                  <w:rStyle w:val="HTMLCode"/>
                                  <w:rFonts w:ascii="Consolas" w:hAnsi="Consolas"/>
                                  <w:color w:val="242729"/>
                                  <w:bdr w:val="none" w:sz="0" w:space="0" w:color="auto" w:frame="1"/>
                                  <w:shd w:val="clear" w:color="auto" w:fill="EFF0F1"/>
                                </w:rPr>
                              </w:rPrChange>
                            </w:rPr>
                            <w:t>0xa0    LOG0    Append log record with no topics</w:t>
                          </w:r>
                        </w:ins>
                      </w:p>
                      <w:p w14:paraId="17B06AAB" w14:textId="77777777" w:rsidR="00880D6C" w:rsidRPr="00683B45" w:rsidRDefault="00880D6C">
                        <w:pPr>
                          <w:pStyle w:val="HTMLPreformatted"/>
                          <w:shd w:val="clear" w:color="auto" w:fill="EFF0F1"/>
                          <w:textAlignment w:val="baseline"/>
                          <w:rPr>
                            <w:ins w:id="135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60" w:author="Marcelle von Wendland" w:date="2017-09-14T10:23:00Z">
                              <w:rPr>
                                <w:ins w:id="1361" w:author="Marcelle von Wendland" w:date="2017-09-14T10:23:00Z"/>
                                <w:rStyle w:val="HTMLCode"/>
                                <w:rFonts w:ascii="Consolas" w:hAnsi="Consolas"/>
                                <w:color w:val="242729"/>
                                <w:bdr w:val="none" w:sz="0" w:space="0" w:color="auto" w:frame="1"/>
                                <w:shd w:val="clear" w:color="auto" w:fill="EFF0F1"/>
                              </w:rPr>
                            </w:rPrChange>
                          </w:rPr>
                        </w:pPr>
                        <w:ins w:id="136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3" w:author="Marcelle von Wendland" w:date="2017-09-14T10:23:00Z">
                                <w:rPr>
                                  <w:rStyle w:val="HTMLCode"/>
                                  <w:rFonts w:ascii="Consolas" w:hAnsi="Consolas"/>
                                  <w:color w:val="242729"/>
                                  <w:bdr w:val="none" w:sz="0" w:space="0" w:color="auto" w:frame="1"/>
                                  <w:shd w:val="clear" w:color="auto" w:fill="EFF0F1"/>
                                </w:rPr>
                              </w:rPrChange>
                            </w:rPr>
                            <w:t>0xa1    LOG1    Append log record with one topic</w:t>
                          </w:r>
                        </w:ins>
                      </w:p>
                      <w:p w14:paraId="65F8DDE9" w14:textId="77777777" w:rsidR="00880D6C" w:rsidRPr="00683B45" w:rsidRDefault="00880D6C">
                        <w:pPr>
                          <w:pStyle w:val="HTMLPreformatted"/>
                          <w:shd w:val="clear" w:color="auto" w:fill="EFF0F1"/>
                          <w:textAlignment w:val="baseline"/>
                          <w:rPr>
                            <w:ins w:id="136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65" w:author="Marcelle von Wendland" w:date="2017-09-14T10:23:00Z">
                              <w:rPr>
                                <w:ins w:id="1366" w:author="Marcelle von Wendland" w:date="2017-09-14T10:23:00Z"/>
                                <w:rStyle w:val="HTMLCode"/>
                                <w:rFonts w:ascii="Consolas" w:hAnsi="Consolas"/>
                                <w:color w:val="242729"/>
                                <w:bdr w:val="none" w:sz="0" w:space="0" w:color="auto" w:frame="1"/>
                                <w:shd w:val="clear" w:color="auto" w:fill="EFF0F1"/>
                              </w:rPr>
                            </w:rPrChange>
                          </w:rPr>
                        </w:pPr>
                        <w:ins w:id="136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68" w:author="Marcelle von Wendland" w:date="2017-09-14T10:23:00Z">
                                <w:rPr>
                                  <w:rStyle w:val="HTMLCode"/>
                                  <w:rFonts w:ascii="Consolas" w:hAnsi="Consolas"/>
                                  <w:color w:val="242729"/>
                                  <w:bdr w:val="none" w:sz="0" w:space="0" w:color="auto" w:frame="1"/>
                                  <w:shd w:val="clear" w:color="auto" w:fill="EFF0F1"/>
                                </w:rPr>
                              </w:rPrChange>
                            </w:rPr>
                            <w:t>…   …</w:t>
                          </w:r>
                        </w:ins>
                      </w:p>
                      <w:p w14:paraId="176631E7" w14:textId="77777777" w:rsidR="00880D6C" w:rsidRPr="00683B45" w:rsidRDefault="00880D6C">
                        <w:pPr>
                          <w:pStyle w:val="HTMLPreformatted"/>
                          <w:shd w:val="clear" w:color="auto" w:fill="EFF0F1"/>
                          <w:textAlignment w:val="baseline"/>
                          <w:rPr>
                            <w:ins w:id="136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70" w:author="Marcelle von Wendland" w:date="2017-09-14T10:23:00Z">
                              <w:rPr>
                                <w:ins w:id="1371" w:author="Marcelle von Wendland" w:date="2017-09-14T10:23:00Z"/>
                                <w:rStyle w:val="HTMLCode"/>
                                <w:rFonts w:ascii="Consolas" w:hAnsi="Consolas"/>
                                <w:color w:val="242729"/>
                                <w:bdr w:val="none" w:sz="0" w:space="0" w:color="auto" w:frame="1"/>
                                <w:shd w:val="clear" w:color="auto" w:fill="EFF0F1"/>
                              </w:rPr>
                            </w:rPrChange>
                          </w:rPr>
                        </w:pPr>
                        <w:ins w:id="137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73" w:author="Marcelle von Wendland" w:date="2017-09-14T10:23:00Z">
                                <w:rPr>
                                  <w:rStyle w:val="HTMLCode"/>
                                  <w:rFonts w:ascii="Consolas" w:hAnsi="Consolas"/>
                                  <w:color w:val="242729"/>
                                  <w:bdr w:val="none" w:sz="0" w:space="0" w:color="auto" w:frame="1"/>
                                  <w:shd w:val="clear" w:color="auto" w:fill="EFF0F1"/>
                                </w:rPr>
                              </w:rPrChange>
                            </w:rPr>
                            <w:t>0xa4    LOG4    Append log record with four topics</w:t>
                          </w:r>
                        </w:ins>
                      </w:p>
                      <w:p w14:paraId="1C461D16" w14:textId="77777777" w:rsidR="00880D6C" w:rsidRDefault="00880D6C">
                        <w:pPr>
                          <w:pStyle w:val="NormalWeb"/>
                          <w:shd w:val="clear" w:color="auto" w:fill="FFFFFF"/>
                          <w:spacing w:before="0" w:beforeAutospacing="0" w:after="0" w:afterAutospacing="0"/>
                          <w:textAlignment w:val="baseline"/>
                          <w:rPr>
                            <w:ins w:id="1374" w:author="Marcelle von Wendland" w:date="2017-09-14T10:24:00Z"/>
                            <w:rFonts w:asciiTheme="majorHAnsi" w:hAnsiTheme="majorHAnsi" w:cstheme="majorHAnsi"/>
                            <w:color w:val="242729"/>
                            <w:sz w:val="16"/>
                            <w:szCs w:val="16"/>
                          </w:rPr>
                          <w:pPrChange w:id="1375" w:author="Marcelle von Wendland" w:date="2017-09-14T10:30:00Z">
                            <w:pPr>
                              <w:pStyle w:val="NormalWeb"/>
                              <w:shd w:val="clear" w:color="auto" w:fill="FFFFFF"/>
                              <w:spacing w:before="0" w:beforeAutospacing="0" w:after="240" w:afterAutospacing="0"/>
                              <w:textAlignment w:val="baseline"/>
                            </w:pPr>
                          </w:pPrChange>
                        </w:pPr>
                      </w:p>
                      <w:p w14:paraId="469520DE" w14:textId="25F92B8D" w:rsidR="00880D6C" w:rsidRDefault="00880D6C">
                        <w:pPr>
                          <w:pStyle w:val="NormalWeb"/>
                          <w:shd w:val="clear" w:color="auto" w:fill="FFFFFF"/>
                          <w:spacing w:before="0" w:beforeAutospacing="0" w:after="0" w:afterAutospacing="0"/>
                          <w:textAlignment w:val="baseline"/>
                          <w:rPr>
                            <w:ins w:id="1376" w:author="Marcelle von Wendland" w:date="2017-09-14T10:31:00Z"/>
                            <w:rFonts w:asciiTheme="majorHAnsi" w:hAnsiTheme="majorHAnsi" w:cstheme="majorHAnsi"/>
                            <w:color w:val="242729"/>
                            <w:sz w:val="16"/>
                            <w:szCs w:val="16"/>
                          </w:rPr>
                          <w:pPrChange w:id="1377" w:author="Marcelle von Wendland" w:date="2017-09-14T10:30:00Z">
                            <w:pPr>
                              <w:pStyle w:val="NormalWeb"/>
                              <w:shd w:val="clear" w:color="auto" w:fill="FFFFFF"/>
                              <w:spacing w:before="0" w:beforeAutospacing="0" w:after="240" w:afterAutospacing="0"/>
                              <w:textAlignment w:val="baseline"/>
                            </w:pPr>
                          </w:pPrChange>
                        </w:pPr>
                        <w:ins w:id="1378" w:author="Marcelle von Wendland" w:date="2017-09-14T10:23:00Z">
                          <w:r w:rsidRPr="00683B45">
                            <w:rPr>
                              <w:rFonts w:asciiTheme="majorHAnsi" w:hAnsiTheme="majorHAnsi" w:cstheme="majorHAnsi"/>
                              <w:color w:val="242729"/>
                              <w:sz w:val="16"/>
                              <w:szCs w:val="16"/>
                              <w:rPrChange w:id="1379" w:author="Marcelle von Wendland" w:date="2017-09-14T10:23:00Z">
                                <w:rPr>
                                  <w:rFonts w:ascii="Arial" w:hAnsi="Arial" w:cs="Arial"/>
                                  <w:color w:val="242729"/>
                                  <w:sz w:val="23"/>
                                  <w:szCs w:val="23"/>
                                </w:rPr>
                              </w:rPrChange>
                            </w:rPr>
                            <w:t>f0s: System operations</w:t>
                          </w:r>
                        </w:ins>
                      </w:p>
                      <w:p w14:paraId="6308950A" w14:textId="77777777" w:rsidR="00880D6C" w:rsidRPr="00683B45" w:rsidRDefault="00880D6C">
                        <w:pPr>
                          <w:pStyle w:val="NormalWeb"/>
                          <w:shd w:val="clear" w:color="auto" w:fill="FFFFFF"/>
                          <w:spacing w:before="0" w:beforeAutospacing="0" w:after="0" w:afterAutospacing="0"/>
                          <w:textAlignment w:val="baseline"/>
                          <w:rPr>
                            <w:ins w:id="1380" w:author="Marcelle von Wendland" w:date="2017-09-14T10:23:00Z"/>
                            <w:rFonts w:asciiTheme="majorHAnsi" w:hAnsiTheme="majorHAnsi" w:cstheme="majorHAnsi"/>
                            <w:color w:val="242729"/>
                            <w:sz w:val="16"/>
                            <w:szCs w:val="16"/>
                            <w:rPrChange w:id="1381" w:author="Marcelle von Wendland" w:date="2017-09-14T10:23:00Z">
                              <w:rPr>
                                <w:ins w:id="1382" w:author="Marcelle von Wendland" w:date="2017-09-14T10:23:00Z"/>
                                <w:rFonts w:ascii="Arial" w:hAnsi="Arial" w:cs="Arial"/>
                                <w:color w:val="242729"/>
                                <w:sz w:val="23"/>
                                <w:szCs w:val="23"/>
                              </w:rPr>
                            </w:rPrChange>
                          </w:rPr>
                          <w:pPrChange w:id="1383" w:author="Marcelle von Wendland" w:date="2017-09-14T10:30:00Z">
                            <w:pPr>
                              <w:pStyle w:val="NormalWeb"/>
                              <w:shd w:val="clear" w:color="auto" w:fill="FFFFFF"/>
                              <w:spacing w:before="0" w:beforeAutospacing="0" w:after="240" w:afterAutospacing="0"/>
                              <w:textAlignment w:val="baseline"/>
                            </w:pPr>
                          </w:pPrChange>
                        </w:pPr>
                      </w:p>
                      <w:p w14:paraId="621AB618" w14:textId="77777777" w:rsidR="00880D6C" w:rsidRPr="00683B45" w:rsidRDefault="00880D6C">
                        <w:pPr>
                          <w:pStyle w:val="HTMLPreformatted"/>
                          <w:shd w:val="clear" w:color="auto" w:fill="EFF0F1"/>
                          <w:textAlignment w:val="baseline"/>
                          <w:rPr>
                            <w:ins w:id="138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85" w:author="Marcelle von Wendland" w:date="2017-09-14T10:23:00Z">
                              <w:rPr>
                                <w:ins w:id="1386" w:author="Marcelle von Wendland" w:date="2017-09-14T10:23:00Z"/>
                                <w:rStyle w:val="HTMLCode"/>
                                <w:rFonts w:ascii="Consolas" w:hAnsi="Consolas"/>
                                <w:color w:val="242729"/>
                                <w:bdr w:val="none" w:sz="0" w:space="0" w:color="auto" w:frame="1"/>
                                <w:shd w:val="clear" w:color="auto" w:fill="EFF0F1"/>
                              </w:rPr>
                            </w:rPrChange>
                          </w:rPr>
                        </w:pPr>
                        <w:ins w:id="138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88" w:author="Marcelle von Wendland" w:date="2017-09-14T10:23:00Z">
                                <w:rPr>
                                  <w:rStyle w:val="HTMLCode"/>
                                  <w:rFonts w:ascii="Consolas" w:hAnsi="Consolas"/>
                                  <w:color w:val="242729"/>
                                  <w:bdr w:val="none" w:sz="0" w:space="0" w:color="auto" w:frame="1"/>
                                  <w:shd w:val="clear" w:color="auto" w:fill="EFF0F1"/>
                                </w:rPr>
                              </w:rPrChange>
                            </w:rPr>
                            <w:t>0xf0    CREATE          Create a new account with associated code</w:t>
                          </w:r>
                        </w:ins>
                      </w:p>
                      <w:p w14:paraId="35C8A191" w14:textId="77777777" w:rsidR="00880D6C" w:rsidRPr="00683B45" w:rsidRDefault="00880D6C">
                        <w:pPr>
                          <w:pStyle w:val="HTMLPreformatted"/>
                          <w:shd w:val="clear" w:color="auto" w:fill="EFF0F1"/>
                          <w:textAlignment w:val="baseline"/>
                          <w:rPr>
                            <w:ins w:id="138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0" w:author="Marcelle von Wendland" w:date="2017-09-14T10:23:00Z">
                              <w:rPr>
                                <w:ins w:id="1391" w:author="Marcelle von Wendland" w:date="2017-09-14T10:23:00Z"/>
                                <w:rStyle w:val="HTMLCode"/>
                                <w:rFonts w:ascii="Consolas" w:hAnsi="Consolas"/>
                                <w:color w:val="242729"/>
                                <w:bdr w:val="none" w:sz="0" w:space="0" w:color="auto" w:frame="1"/>
                                <w:shd w:val="clear" w:color="auto" w:fill="EFF0F1"/>
                              </w:rPr>
                            </w:rPrChange>
                          </w:rPr>
                        </w:pPr>
                        <w:ins w:id="139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3" w:author="Marcelle von Wendland" w:date="2017-09-14T10:23:00Z">
                                <w:rPr>
                                  <w:rStyle w:val="HTMLCode"/>
                                  <w:rFonts w:ascii="Consolas" w:hAnsi="Consolas"/>
                                  <w:color w:val="242729"/>
                                  <w:bdr w:val="none" w:sz="0" w:space="0" w:color="auto" w:frame="1"/>
                                  <w:shd w:val="clear" w:color="auto" w:fill="EFF0F1"/>
                                </w:rPr>
                              </w:rPrChange>
                            </w:rPr>
                            <w:t>0xf1    CALL            Message-call into an account</w:t>
                          </w:r>
                        </w:ins>
                      </w:p>
                      <w:p w14:paraId="6CEB1243" w14:textId="77777777" w:rsidR="00880D6C" w:rsidRPr="00683B45" w:rsidRDefault="00880D6C">
                        <w:pPr>
                          <w:pStyle w:val="HTMLPreformatted"/>
                          <w:shd w:val="clear" w:color="auto" w:fill="EFF0F1"/>
                          <w:textAlignment w:val="baseline"/>
                          <w:rPr>
                            <w:ins w:id="139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395" w:author="Marcelle von Wendland" w:date="2017-09-14T10:23:00Z">
                              <w:rPr>
                                <w:ins w:id="1396" w:author="Marcelle von Wendland" w:date="2017-09-14T10:23:00Z"/>
                                <w:rStyle w:val="HTMLCode"/>
                                <w:rFonts w:ascii="Consolas" w:hAnsi="Consolas"/>
                                <w:color w:val="242729"/>
                                <w:bdr w:val="none" w:sz="0" w:space="0" w:color="auto" w:frame="1"/>
                                <w:shd w:val="clear" w:color="auto" w:fill="EFF0F1"/>
                              </w:rPr>
                            </w:rPrChange>
                          </w:rPr>
                        </w:pPr>
                        <w:ins w:id="139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398" w:author="Marcelle von Wendland" w:date="2017-09-14T10:23:00Z">
                                <w:rPr>
                                  <w:rStyle w:val="HTMLCode"/>
                                  <w:rFonts w:ascii="Consolas" w:hAnsi="Consolas"/>
                                  <w:color w:val="242729"/>
                                  <w:bdr w:val="none" w:sz="0" w:space="0" w:color="auto" w:frame="1"/>
                                  <w:shd w:val="clear" w:color="auto" w:fill="EFF0F1"/>
                                </w:rPr>
                              </w:rPrChange>
                            </w:rPr>
                            <w:t>0xf2    CALLCODE        Message-call into this account with alternative account's code</w:t>
                          </w:r>
                        </w:ins>
                      </w:p>
                      <w:p w14:paraId="11288556" w14:textId="77777777" w:rsidR="00880D6C" w:rsidRPr="00683B45" w:rsidRDefault="00880D6C">
                        <w:pPr>
                          <w:pStyle w:val="HTMLPreformatted"/>
                          <w:shd w:val="clear" w:color="auto" w:fill="EFF0F1"/>
                          <w:textAlignment w:val="baseline"/>
                          <w:rPr>
                            <w:ins w:id="1399"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00" w:author="Marcelle von Wendland" w:date="2017-09-14T10:23:00Z">
                              <w:rPr>
                                <w:ins w:id="1401" w:author="Marcelle von Wendland" w:date="2017-09-14T10:23:00Z"/>
                                <w:rStyle w:val="HTMLCode"/>
                                <w:rFonts w:ascii="Consolas" w:hAnsi="Consolas"/>
                                <w:color w:val="242729"/>
                                <w:bdr w:val="none" w:sz="0" w:space="0" w:color="auto" w:frame="1"/>
                                <w:shd w:val="clear" w:color="auto" w:fill="EFF0F1"/>
                              </w:rPr>
                            </w:rPrChange>
                          </w:rPr>
                        </w:pPr>
                        <w:ins w:id="140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03" w:author="Marcelle von Wendland" w:date="2017-09-14T10:23:00Z">
                                <w:rPr>
                                  <w:rStyle w:val="HTMLCode"/>
                                  <w:rFonts w:ascii="Consolas" w:hAnsi="Consolas"/>
                                  <w:color w:val="242729"/>
                                  <w:bdr w:val="none" w:sz="0" w:space="0" w:color="auto" w:frame="1"/>
                                  <w:shd w:val="clear" w:color="auto" w:fill="EFF0F1"/>
                                </w:rPr>
                              </w:rPrChange>
                            </w:rPr>
                            <w:t>0xf3    RETURN          Halt execution returning output data</w:t>
                          </w:r>
                        </w:ins>
                      </w:p>
                      <w:p w14:paraId="5A8FE46B" w14:textId="77777777" w:rsidR="00880D6C" w:rsidRPr="00683B45" w:rsidRDefault="00880D6C">
                        <w:pPr>
                          <w:pStyle w:val="HTMLPreformatted"/>
                          <w:shd w:val="clear" w:color="auto" w:fill="EFF0F1"/>
                          <w:textAlignment w:val="baseline"/>
                          <w:rPr>
                            <w:ins w:id="1404" w:author="Marcelle von Wendland" w:date="2017-09-14T10:23:00Z"/>
                            <w:rStyle w:val="HTMLCode"/>
                            <w:rFonts w:asciiTheme="majorHAnsi" w:hAnsiTheme="majorHAnsi" w:cstheme="majorHAnsi"/>
                            <w:color w:val="242729"/>
                            <w:sz w:val="16"/>
                            <w:szCs w:val="16"/>
                            <w:bdr w:val="none" w:sz="0" w:space="0" w:color="auto" w:frame="1"/>
                            <w:shd w:val="clear" w:color="auto" w:fill="EFF0F1"/>
                            <w:rPrChange w:id="1405" w:author="Marcelle von Wendland" w:date="2017-09-14T10:23:00Z">
                              <w:rPr>
                                <w:ins w:id="1406" w:author="Marcelle von Wendland" w:date="2017-09-14T10:23:00Z"/>
                                <w:rStyle w:val="HTMLCode"/>
                                <w:rFonts w:ascii="Consolas" w:hAnsi="Consolas"/>
                                <w:color w:val="242729"/>
                                <w:bdr w:val="none" w:sz="0" w:space="0" w:color="auto" w:frame="1"/>
                                <w:shd w:val="clear" w:color="auto" w:fill="EFF0F1"/>
                              </w:rPr>
                            </w:rPrChange>
                          </w:rPr>
                        </w:pPr>
                        <w:ins w:id="1407"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08" w:author="Marcelle von Wendland" w:date="2017-09-14T10:23:00Z">
                                <w:rPr>
                                  <w:rStyle w:val="HTMLCode"/>
                                  <w:rFonts w:ascii="Consolas" w:hAnsi="Consolas"/>
                                  <w:color w:val="242729"/>
                                  <w:bdr w:val="none" w:sz="0" w:space="0" w:color="auto" w:frame="1"/>
                                  <w:shd w:val="clear" w:color="auto" w:fill="EFF0F1"/>
                                </w:rPr>
                              </w:rPrChange>
                            </w:rPr>
                            <w:t>0xf4    DELEGATECALL    Message-call into this account with an alternative account's code, but persisting the current values for `sender` and `value`</w:t>
                          </w:r>
                        </w:ins>
                      </w:p>
                      <w:p w14:paraId="65AFB1D9" w14:textId="77777777" w:rsidR="00880D6C" w:rsidRDefault="00880D6C">
                        <w:pPr>
                          <w:pStyle w:val="NormalWeb"/>
                          <w:shd w:val="clear" w:color="auto" w:fill="FFFFFF"/>
                          <w:spacing w:before="0" w:beforeAutospacing="0" w:after="0" w:afterAutospacing="0"/>
                          <w:textAlignment w:val="baseline"/>
                          <w:rPr>
                            <w:ins w:id="1409" w:author="Marcelle von Wendland" w:date="2017-09-14T10:30:00Z"/>
                            <w:rFonts w:asciiTheme="majorHAnsi" w:hAnsiTheme="majorHAnsi" w:cstheme="majorHAnsi"/>
                            <w:color w:val="242729"/>
                            <w:sz w:val="16"/>
                            <w:szCs w:val="16"/>
                          </w:rPr>
                          <w:pPrChange w:id="1410" w:author="Marcelle von Wendland" w:date="2017-09-14T10:30:00Z">
                            <w:pPr>
                              <w:pStyle w:val="NormalWeb"/>
                              <w:shd w:val="clear" w:color="auto" w:fill="FFFFFF"/>
                              <w:spacing w:before="0" w:beforeAutospacing="0" w:after="240" w:afterAutospacing="0"/>
                              <w:textAlignment w:val="baseline"/>
                            </w:pPr>
                          </w:pPrChange>
                        </w:pPr>
                      </w:p>
                      <w:p w14:paraId="5D3AD534" w14:textId="5B4A9226" w:rsidR="00880D6C" w:rsidRDefault="00880D6C">
                        <w:pPr>
                          <w:pStyle w:val="NormalWeb"/>
                          <w:shd w:val="clear" w:color="auto" w:fill="FFFFFF"/>
                          <w:spacing w:before="0" w:beforeAutospacing="0" w:after="0" w:afterAutospacing="0"/>
                          <w:textAlignment w:val="baseline"/>
                          <w:rPr>
                            <w:ins w:id="1411" w:author="Marcelle von Wendland" w:date="2017-09-14T10:31:00Z"/>
                            <w:rFonts w:asciiTheme="majorHAnsi" w:hAnsiTheme="majorHAnsi" w:cstheme="majorHAnsi"/>
                            <w:color w:val="242729"/>
                            <w:sz w:val="16"/>
                            <w:szCs w:val="16"/>
                          </w:rPr>
                          <w:pPrChange w:id="1412" w:author="Marcelle von Wendland" w:date="2017-09-14T10:30:00Z">
                            <w:pPr>
                              <w:pStyle w:val="NormalWeb"/>
                              <w:shd w:val="clear" w:color="auto" w:fill="FFFFFF"/>
                              <w:spacing w:before="0" w:beforeAutospacing="0" w:after="240" w:afterAutospacing="0"/>
                              <w:textAlignment w:val="baseline"/>
                            </w:pPr>
                          </w:pPrChange>
                        </w:pPr>
                        <w:ins w:id="1413" w:author="Marcelle von Wendland" w:date="2017-09-14T10:23:00Z">
                          <w:r w:rsidRPr="00683B45">
                            <w:rPr>
                              <w:rFonts w:asciiTheme="majorHAnsi" w:hAnsiTheme="majorHAnsi" w:cstheme="majorHAnsi"/>
                              <w:color w:val="242729"/>
                              <w:sz w:val="16"/>
                              <w:szCs w:val="16"/>
                              <w:rPrChange w:id="1414" w:author="Marcelle von Wendland" w:date="2017-09-14T10:23:00Z">
                                <w:rPr>
                                  <w:rFonts w:ascii="Arial" w:hAnsi="Arial" w:cs="Arial"/>
                                  <w:color w:val="242729"/>
                                  <w:sz w:val="23"/>
                                  <w:szCs w:val="23"/>
                                </w:rPr>
                              </w:rPrChange>
                            </w:rPr>
                            <w:t>Halt Execution, Mark for deletion</w:t>
                          </w:r>
                        </w:ins>
                      </w:p>
                      <w:p w14:paraId="56D59CC3" w14:textId="77777777" w:rsidR="00880D6C" w:rsidRPr="00683B45" w:rsidRDefault="00880D6C">
                        <w:pPr>
                          <w:pStyle w:val="NormalWeb"/>
                          <w:shd w:val="clear" w:color="auto" w:fill="FFFFFF"/>
                          <w:spacing w:before="0" w:beforeAutospacing="0" w:after="0" w:afterAutospacing="0"/>
                          <w:textAlignment w:val="baseline"/>
                          <w:rPr>
                            <w:ins w:id="1415" w:author="Marcelle von Wendland" w:date="2017-09-14T10:23:00Z"/>
                            <w:rFonts w:asciiTheme="majorHAnsi" w:hAnsiTheme="majorHAnsi" w:cstheme="majorHAnsi"/>
                            <w:color w:val="242729"/>
                            <w:sz w:val="16"/>
                            <w:szCs w:val="16"/>
                            <w:rPrChange w:id="1416" w:author="Marcelle von Wendland" w:date="2017-09-14T10:23:00Z">
                              <w:rPr>
                                <w:ins w:id="1417" w:author="Marcelle von Wendland" w:date="2017-09-14T10:23:00Z"/>
                                <w:rFonts w:ascii="Arial" w:hAnsi="Arial" w:cs="Arial"/>
                                <w:color w:val="242729"/>
                                <w:sz w:val="23"/>
                                <w:szCs w:val="23"/>
                              </w:rPr>
                            </w:rPrChange>
                          </w:rPr>
                          <w:pPrChange w:id="1418" w:author="Marcelle von Wendland" w:date="2017-09-14T10:30:00Z">
                            <w:pPr>
                              <w:pStyle w:val="NormalWeb"/>
                              <w:shd w:val="clear" w:color="auto" w:fill="FFFFFF"/>
                              <w:spacing w:before="0" w:beforeAutospacing="0" w:after="240" w:afterAutospacing="0"/>
                              <w:textAlignment w:val="baseline"/>
                            </w:pPr>
                          </w:pPrChange>
                        </w:pPr>
                      </w:p>
                      <w:p w14:paraId="35122128" w14:textId="77777777" w:rsidR="00880D6C" w:rsidRPr="00683B45" w:rsidRDefault="00880D6C">
                        <w:pPr>
                          <w:pStyle w:val="HTMLPreformatted"/>
                          <w:shd w:val="clear" w:color="auto" w:fill="EFF0F1"/>
                          <w:textAlignment w:val="baseline"/>
                          <w:rPr>
                            <w:ins w:id="1419" w:author="Marcelle von Wendland" w:date="2017-09-14T10:23:00Z"/>
                            <w:rFonts w:asciiTheme="majorHAnsi" w:hAnsiTheme="majorHAnsi" w:cstheme="majorHAnsi"/>
                            <w:color w:val="242729"/>
                            <w:sz w:val="16"/>
                            <w:szCs w:val="16"/>
                            <w:rPrChange w:id="1420" w:author="Marcelle von Wendland" w:date="2017-09-14T10:23:00Z">
                              <w:rPr>
                                <w:ins w:id="1421" w:author="Marcelle von Wendland" w:date="2017-09-14T10:23:00Z"/>
                                <w:rFonts w:ascii="Consolas" w:hAnsi="Consolas"/>
                                <w:color w:val="242729"/>
                              </w:rPr>
                            </w:rPrChange>
                          </w:rPr>
                        </w:pPr>
                        <w:ins w:id="1422" w:author="Marcelle von Wendland" w:date="2017-09-14T10:23:00Z">
                          <w:r w:rsidRPr="00683B45">
                            <w:rPr>
                              <w:rStyle w:val="HTMLCode"/>
                              <w:rFonts w:asciiTheme="majorHAnsi" w:hAnsiTheme="majorHAnsi" w:cstheme="majorHAnsi"/>
                              <w:color w:val="242729"/>
                              <w:sz w:val="16"/>
                              <w:szCs w:val="16"/>
                              <w:bdr w:val="none" w:sz="0" w:space="0" w:color="auto" w:frame="1"/>
                              <w:shd w:val="clear" w:color="auto" w:fill="EFF0F1"/>
                              <w:rPrChange w:id="1423" w:author="Marcelle von Wendland" w:date="2017-09-14T10:23:00Z">
                                <w:rPr>
                                  <w:rStyle w:val="HTMLCode"/>
                                  <w:rFonts w:ascii="Consolas" w:hAnsi="Consolas"/>
                                  <w:color w:val="242729"/>
                                  <w:bdr w:val="none" w:sz="0" w:space="0" w:color="auto" w:frame="1"/>
                                  <w:shd w:val="clear" w:color="auto" w:fill="EFF0F1"/>
                                </w:rPr>
                              </w:rPrChange>
                            </w:rPr>
                            <w:t>0xff    SELFDESTRUCT    Halt execution and register account for later deletion</w:t>
                          </w:r>
                        </w:ins>
                      </w:p>
                      <w:p w14:paraId="1CEFE9DD" w14:textId="3B9A7A92" w:rsidR="00880D6C" w:rsidRPr="00683B45" w:rsidRDefault="00880D6C">
                        <w:pPr>
                          <w:shd w:val="clear" w:color="auto" w:fill="FFFFFF"/>
                          <w:spacing w:after="0" w:line="240" w:lineRule="auto"/>
                          <w:textAlignment w:val="baseline"/>
                          <w:rPr>
                            <w:rFonts w:asciiTheme="majorHAnsi" w:hAnsiTheme="majorHAnsi" w:cstheme="majorHAnsi"/>
                            <w:sz w:val="16"/>
                            <w:szCs w:val="16"/>
                            <w:rPrChange w:id="1424" w:author="Marcelle von Wendland" w:date="2017-09-14T10:23:00Z">
                              <w:rPr/>
                            </w:rPrChange>
                          </w:rPr>
                          <w:pPrChange w:id="1425" w:author="Marcelle von Wendland" w:date="2017-09-14T10:30:00Z">
                            <w:pPr>
                              <w:shd w:val="clear" w:color="auto" w:fill="FFFFFF"/>
                              <w:spacing w:after="240" w:line="240" w:lineRule="auto"/>
                              <w:textAlignment w:val="baseline"/>
                            </w:pPr>
                          </w:pPrChange>
                        </w:pPr>
                      </w:p>
                    </w:txbxContent>
                  </v:textbox>
                  <w10:wrap type="square"/>
                </v:shape>
              </w:pict>
            </mc:Fallback>
          </mc:AlternateContent>
        </w:r>
      </w:ins>
    </w:p>
    <w:p w14:paraId="16D3CCE0" w14:textId="04E19A01" w:rsidR="00F34787" w:rsidRDefault="00F34787" w:rsidP="00F34787">
      <w:pPr>
        <w:rPr>
          <w:ins w:id="1426" w:author="Marcelle von Wendland" w:date="2017-09-14T12:59:00Z"/>
          <w:rFonts w:cstheme="minorHAnsi"/>
          <w:color w:val="000000" w:themeColor="text1"/>
        </w:rPr>
      </w:pPr>
      <w:ins w:id="1427" w:author="Marcelle von Wendland" w:date="2017-09-14T12:59:00Z">
        <w:r>
          <w:rPr>
            <w:rFonts w:cstheme="minorHAnsi"/>
            <w:color w:val="000000" w:themeColor="text1"/>
          </w:rPr>
          <w:t xml:space="preserve">powerful ledger primitives and secure interaction with the outside world.  This facilitates creation of </w:t>
        </w:r>
      </w:ins>
      <w:ins w:id="1428" w:author="Marcelle von Wendland" w:date="2017-09-15T10:26:00Z">
        <w:r w:rsidR="00DE529F">
          <w:rPr>
            <w:rFonts w:cstheme="minorHAnsi"/>
            <w:color w:val="000000" w:themeColor="text1"/>
          </w:rPr>
          <w:t>ledger</w:t>
        </w:r>
      </w:ins>
      <w:ins w:id="1429" w:author="Marcelle von Wendland" w:date="2017-09-14T12:59:00Z">
        <w:r>
          <w:rPr>
            <w:rFonts w:cstheme="minorHAnsi"/>
            <w:color w:val="000000" w:themeColor="text1"/>
          </w:rPr>
          <w:t xml:space="preserve"> based smart contracts and provides a secure interface to the outside world.</w:t>
        </w:r>
      </w:ins>
    </w:p>
    <w:p w14:paraId="56676DAA" w14:textId="77777777" w:rsidR="00F34787" w:rsidRDefault="00F34787" w:rsidP="00F34787">
      <w:pPr>
        <w:rPr>
          <w:ins w:id="1430" w:author="Marcelle von Wendland" w:date="2017-09-14T12:59:00Z"/>
          <w:rFonts w:cstheme="minorHAnsi"/>
          <w:color w:val="000000" w:themeColor="text1"/>
        </w:rPr>
      </w:pPr>
    </w:p>
    <w:p w14:paraId="58E6E6C0" w14:textId="1D7D5D7B" w:rsidR="00F34787" w:rsidRDefault="00F34787" w:rsidP="00F34787">
      <w:pPr>
        <w:rPr>
          <w:ins w:id="1431" w:author="Marcelle von Wendland" w:date="2017-09-15T10:23:00Z"/>
          <w:rFonts w:cstheme="minorHAnsi"/>
          <w:color w:val="000000" w:themeColor="text1"/>
        </w:rPr>
      </w:pPr>
      <w:ins w:id="1432" w:author="Marcelle von Wendland" w:date="2017-09-14T12:59:00Z">
        <w:r>
          <w:rPr>
            <w:rFonts w:cstheme="minorHAnsi"/>
            <w:color w:val="000000" w:themeColor="text1"/>
          </w:rPr>
          <w:lastRenderedPageBreak/>
          <w:t>The core business logic beyond ledger and block chain primitives and data communications with the outside world is then realised with standard stack machine instructions. Because this standard stack machine instruction set  is Turing complete any kind of algorithm and data structure can be implemented from first principles. This provides great flexibility and allows higher level languages to be ported to the EVM using special purpose compilers that generate machine code for the EVM.  Because the EVM is simple, standard stack machine experience and patterns for code generation for microprocessors can be reused when porting higher level languages to the EVM.</w:t>
        </w:r>
      </w:ins>
    </w:p>
    <w:p w14:paraId="6D780010" w14:textId="2B349BED" w:rsidR="00814E25" w:rsidRDefault="00DE529F" w:rsidP="00F34787">
      <w:pPr>
        <w:rPr>
          <w:ins w:id="1433" w:author="Marcelle von Wendland" w:date="2017-09-15T10:33:00Z"/>
          <w:rFonts w:ascii="lato" w:hAnsi="lato"/>
          <w:color w:val="404040"/>
          <w:shd w:val="clear" w:color="auto" w:fill="FCFCFC"/>
        </w:rPr>
      </w:pPr>
      <w:ins w:id="1434" w:author="Marcelle von Wendland" w:date="2017-09-15T10:36:00Z">
        <w:r>
          <w:rPr>
            <w:noProof/>
          </w:rPr>
          <mc:AlternateContent>
            <mc:Choice Requires="wps">
              <w:drawing>
                <wp:anchor distT="0" distB="0" distL="114300" distR="114300" simplePos="0" relativeHeight="251662336" behindDoc="0" locked="0" layoutInCell="1" allowOverlap="1" wp14:anchorId="2AF80573" wp14:editId="601CA255">
                  <wp:simplePos x="0" y="0"/>
                  <wp:positionH relativeFrom="column">
                    <wp:posOffset>0</wp:posOffset>
                  </wp:positionH>
                  <wp:positionV relativeFrom="paragraph">
                    <wp:posOffset>3475355</wp:posOffset>
                  </wp:positionV>
                  <wp:extent cx="57073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14:paraId="30323945" w14:textId="608D1C2A" w:rsidR="00880D6C" w:rsidRPr="008B5BD8" w:rsidRDefault="00880D6C">
                              <w:pPr>
                                <w:pStyle w:val="Caption"/>
                                <w:rPr>
                                  <w:rFonts w:cstheme="minorHAnsi"/>
                                  <w:noProof/>
                                  <w:color w:val="000000" w:themeColor="text1"/>
                                </w:rPr>
                                <w:pPrChange w:id="1435" w:author="Marcelle von Wendland" w:date="2017-09-15T10:36:00Z">
                                  <w:pPr/>
                                </w:pPrChange>
                              </w:pPr>
                              <w:ins w:id="1436" w:author="Marcelle von Wendland" w:date="2017-09-15T10:36:00Z">
                                <w:r>
                                  <w:t xml:space="preserve">Figure </w:t>
                                </w:r>
                                <w:r>
                                  <w:fldChar w:fldCharType="begin"/>
                                </w:r>
                                <w:r>
                                  <w:instrText xml:space="preserve"> SEQ Figure \* ARABIC </w:instrText>
                                </w:r>
                              </w:ins>
                              <w:r>
                                <w:fldChar w:fldCharType="separate"/>
                              </w:r>
                              <w:ins w:id="1437" w:author="Marcelle von Wendland" w:date="2017-09-19T14:47:00Z">
                                <w:r w:rsidR="005B664F">
                                  <w:rPr>
                                    <w:noProof/>
                                  </w:rPr>
                                  <w:t>3</w:t>
                                </w:r>
                              </w:ins>
                              <w:ins w:id="1438" w:author="Marcelle von Wendland" w:date="2017-09-15T10:36:00Z">
                                <w:r>
                                  <w:fldChar w:fldCharType="end"/>
                                </w:r>
                                <w:r>
                                  <w:t xml:space="preserve"> - A Simple Example Contract in Solidity</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80573" id="Text Box 10" o:spid="_x0000_s1030" type="#_x0000_t202" style="position:absolute;margin-left:0;margin-top:273.65pt;width:449.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" stroked="f">
                  <v:textbox style="mso-fit-shape-to-text:t" inset="0,0,0,0">
                    <w:txbxContent>
                      <w:p w14:paraId="30323945" w14:textId="608D1C2A" w:rsidR="00880D6C" w:rsidRPr="008B5BD8" w:rsidRDefault="00880D6C">
                        <w:pPr>
                          <w:pStyle w:val="Caption"/>
                          <w:rPr>
                            <w:rFonts w:cstheme="minorHAnsi"/>
                            <w:noProof/>
                            <w:color w:val="000000" w:themeColor="text1"/>
                          </w:rPr>
                          <w:pPrChange w:id="1439" w:author="Marcelle von Wendland" w:date="2017-09-15T10:36:00Z">
                            <w:pPr/>
                          </w:pPrChange>
                        </w:pPr>
                        <w:ins w:id="1440" w:author="Marcelle von Wendland" w:date="2017-09-15T10:36:00Z">
                          <w:r>
                            <w:t xml:space="preserve">Figure </w:t>
                          </w:r>
                          <w:r>
                            <w:fldChar w:fldCharType="begin"/>
                          </w:r>
                          <w:r>
                            <w:instrText xml:space="preserve"> SEQ Figure \* ARABIC </w:instrText>
                          </w:r>
                        </w:ins>
                        <w:r>
                          <w:fldChar w:fldCharType="separate"/>
                        </w:r>
                        <w:ins w:id="1441" w:author="Marcelle von Wendland" w:date="2017-09-19T14:47:00Z">
                          <w:r w:rsidR="005B664F">
                            <w:rPr>
                              <w:noProof/>
                            </w:rPr>
                            <w:t>3</w:t>
                          </w:r>
                        </w:ins>
                        <w:ins w:id="1442" w:author="Marcelle von Wendland" w:date="2017-09-15T10:36:00Z">
                          <w:r>
                            <w:fldChar w:fldCharType="end"/>
                          </w:r>
                          <w:r>
                            <w:t xml:space="preserve"> - A Simple Example Contract in Solidity</w:t>
                          </w:r>
                        </w:ins>
                      </w:p>
                    </w:txbxContent>
                  </v:textbox>
                  <w10:wrap type="square"/>
                </v:shape>
              </w:pict>
            </mc:Fallback>
          </mc:AlternateContent>
        </w:r>
      </w:ins>
      <w:ins w:id="1443" w:author="Marcelle von Wendland" w:date="2017-09-15T10:33:00Z">
        <w:r w:rsidRPr="00DE529F">
          <w:rPr>
            <w:rFonts w:cstheme="minorHAnsi"/>
            <w:noProof/>
            <w:color w:val="000000" w:themeColor="text1"/>
          </w:rPr>
          <mc:AlternateContent>
            <mc:Choice Requires="wps">
              <w:drawing>
                <wp:anchor distT="45720" distB="45720" distL="114300" distR="114300" simplePos="0" relativeHeight="251657216" behindDoc="0" locked="0" layoutInCell="1" allowOverlap="1" wp14:anchorId="3665B66B" wp14:editId="458C8300">
                  <wp:simplePos x="0" y="0"/>
                  <wp:positionH relativeFrom="column">
                    <wp:posOffset>0</wp:posOffset>
                  </wp:positionH>
                  <wp:positionV relativeFrom="paragraph">
                    <wp:posOffset>1353185</wp:posOffset>
                  </wp:positionV>
                  <wp:extent cx="5707380" cy="2065020"/>
                  <wp:effectExtent l="0" t="0" r="2667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065020"/>
                          </a:xfrm>
                          <a:prstGeom prst="rect">
                            <a:avLst/>
                          </a:prstGeom>
                          <a:solidFill>
                            <a:srgbClr val="FFFFFF"/>
                          </a:solidFill>
                          <a:ln w="9525">
                            <a:solidFill>
                              <a:srgbClr val="000000"/>
                            </a:solidFill>
                            <a:miter lim="800000"/>
                            <a:headEnd/>
                            <a:tailEnd/>
                          </a:ln>
                        </wps:spPr>
                        <wps:txbx>
                          <w:txbxContent>
                            <w:p w14:paraId="74C021F2" w14:textId="03EF2CA1" w:rsidR="00880D6C" w:rsidRPr="00DE529F" w:rsidRDefault="00880D6C" w:rsidP="00DE529F">
                              <w:pPr>
                                <w:pStyle w:val="HTMLPreformatted"/>
                                <w:shd w:val="clear" w:color="auto" w:fill="FFFFFF"/>
                                <w:rPr>
                                  <w:ins w:id="1444" w:author="Marcelle von Wendland" w:date="2017-09-15T10:34:00Z"/>
                                  <w:rFonts w:ascii="Consolas" w:hAnsi="Consolas"/>
                                  <w:color w:val="404040"/>
                                  <w:sz w:val="18"/>
                                  <w:szCs w:val="18"/>
                                </w:rPr>
                              </w:pPr>
                              <w:ins w:id="1445" w:author="Marcelle von Wendland" w:date="2017-09-15T10:34:00Z">
                                <w:r w:rsidRPr="00DE529F">
                                  <w:rPr>
                                    <w:rFonts w:ascii="Consolas" w:hAnsi="Consolas"/>
                                    <w:b/>
                                    <w:bCs/>
                                    <w:color w:val="404040"/>
                                    <w:sz w:val="18"/>
                                    <w:szCs w:val="18"/>
                                  </w:rPr>
                                  <w:t>pragma</w:t>
                                </w:r>
                                <w:r w:rsidRPr="00DE529F">
                                  <w:rPr>
                                    <w:rFonts w:ascii="Consolas" w:hAnsi="Consolas"/>
                                    <w:color w:val="404040"/>
                                    <w:sz w:val="18"/>
                                    <w:szCs w:val="18"/>
                                  </w:rPr>
                                  <w:t xml:space="preserve"> solidity </w:t>
                                </w:r>
                                <w:r w:rsidRPr="00DE529F">
                                  <w:rPr>
                                    <w:rFonts w:ascii="Consolas" w:hAnsi="Consolas"/>
                                    <w:b/>
                                    <w:bCs/>
                                    <w:color w:val="404040"/>
                                    <w:sz w:val="18"/>
                                    <w:szCs w:val="18"/>
                                  </w:rPr>
                                  <w:t>^</w:t>
                                </w:r>
                                <w:r w:rsidRPr="00DE529F">
                                  <w:rPr>
                                    <w:rFonts w:ascii="Consolas" w:hAnsi="Consolas"/>
                                    <w:color w:val="009999"/>
                                    <w:sz w:val="18"/>
                                    <w:szCs w:val="18"/>
                                  </w:rPr>
                                  <w:t>0.4</w:t>
                                </w:r>
                                <w:r w:rsidRPr="00DE529F">
                                  <w:rPr>
                                    <w:rFonts w:ascii="Consolas" w:hAnsi="Consolas"/>
                                    <w:color w:val="404040"/>
                                    <w:sz w:val="18"/>
                                    <w:szCs w:val="18"/>
                                  </w:rPr>
                                  <w:t>.</w:t>
                                </w:r>
                                <w:r w:rsidRPr="00DE529F">
                                  <w:rPr>
                                    <w:rFonts w:ascii="Consolas" w:hAnsi="Consolas"/>
                                    <w:color w:val="009999"/>
                                    <w:sz w:val="18"/>
                                    <w:szCs w:val="18"/>
                                  </w:rPr>
                                  <w:t>0</w:t>
                                </w:r>
                                <w:r w:rsidRPr="00DE529F">
                                  <w:rPr>
                                    <w:rFonts w:ascii="Consolas" w:hAnsi="Consolas"/>
                                    <w:color w:val="404040"/>
                                    <w:sz w:val="18"/>
                                    <w:szCs w:val="18"/>
                                  </w:rPr>
                                  <w:t>;</w:t>
                                </w:r>
                              </w:ins>
                            </w:p>
                            <w:p w14:paraId="09E32519"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6" w:author="Marcelle von Wendland" w:date="2017-09-15T10:34:00Z"/>
                                  <w:rFonts w:ascii="Consolas" w:eastAsia="Times New Roman" w:hAnsi="Consolas" w:cs="Courier New"/>
                                  <w:color w:val="404040"/>
                                  <w:sz w:val="18"/>
                                  <w:szCs w:val="18"/>
                                  <w:lang w:eastAsia="en-GB"/>
                                </w:rPr>
                              </w:pPr>
                            </w:p>
                            <w:p w14:paraId="6A12DE03"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7" w:author="Marcelle von Wendland" w:date="2017-09-15T10:34:00Z"/>
                                  <w:rFonts w:ascii="Consolas" w:eastAsia="Times New Roman" w:hAnsi="Consolas" w:cs="Courier New"/>
                                  <w:color w:val="404040"/>
                                  <w:sz w:val="18"/>
                                  <w:szCs w:val="18"/>
                                  <w:lang w:eastAsia="en-GB"/>
                                </w:rPr>
                              </w:pPr>
                              <w:ins w:id="1448" w:author="Marcelle von Wendland" w:date="2017-09-15T10:34:00Z">
                                <w:r w:rsidRPr="00DE529F">
                                  <w:rPr>
                                    <w:rFonts w:ascii="Consolas" w:eastAsia="Times New Roman" w:hAnsi="Consolas" w:cs="Courier New"/>
                                    <w:b/>
                                    <w:bCs/>
                                    <w:color w:val="404040"/>
                                    <w:sz w:val="18"/>
                                    <w:szCs w:val="18"/>
                                    <w:lang w:eastAsia="en-GB"/>
                                  </w:rPr>
                                  <w:t>contract</w:t>
                                </w:r>
                                <w:r w:rsidRPr="00DE529F">
                                  <w:rPr>
                                    <w:rFonts w:ascii="Consolas" w:eastAsia="Times New Roman" w:hAnsi="Consolas" w:cs="Courier New"/>
                                    <w:color w:val="404040"/>
                                    <w:sz w:val="18"/>
                                    <w:szCs w:val="18"/>
                                    <w:lang w:eastAsia="en-GB"/>
                                  </w:rPr>
                                  <w:t xml:space="preserve"> SimpleStorage {</w:t>
                                </w:r>
                              </w:ins>
                            </w:p>
                            <w:p w14:paraId="70DC0030"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9" w:author="Marcelle von Wendland" w:date="2017-09-15T10:34:00Z"/>
                                  <w:rFonts w:ascii="Consolas" w:eastAsia="Times New Roman" w:hAnsi="Consolas" w:cs="Courier New"/>
                                  <w:color w:val="404040"/>
                                  <w:sz w:val="18"/>
                                  <w:szCs w:val="18"/>
                                  <w:lang w:eastAsia="en-GB"/>
                                </w:rPr>
                              </w:pPr>
                              <w:ins w:id="1450"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storedData;</w:t>
                                </w:r>
                              </w:ins>
                            </w:p>
                            <w:p w14:paraId="43002F3E"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1" w:author="Marcelle von Wendland" w:date="2017-09-15T10:34:00Z"/>
                                  <w:rFonts w:ascii="Consolas" w:eastAsia="Times New Roman" w:hAnsi="Consolas" w:cs="Courier New"/>
                                  <w:color w:val="404040"/>
                                  <w:sz w:val="18"/>
                                  <w:szCs w:val="18"/>
                                  <w:lang w:eastAsia="en-GB"/>
                                </w:rPr>
                              </w:pPr>
                            </w:p>
                            <w:p w14:paraId="79213676"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2" w:author="Marcelle von Wendland" w:date="2017-09-15T10:34:00Z"/>
                                  <w:rFonts w:ascii="Consolas" w:eastAsia="Times New Roman" w:hAnsi="Consolas" w:cs="Courier New"/>
                                  <w:color w:val="404040"/>
                                  <w:sz w:val="18"/>
                                  <w:szCs w:val="18"/>
                                  <w:lang w:eastAsia="en-GB"/>
                                </w:rPr>
                              </w:pPr>
                              <w:ins w:id="1453"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set(</w:t>
                                </w:r>
                                <w:proofErr w:type="gramEnd"/>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x) {</w:t>
                                </w:r>
                              </w:ins>
                            </w:p>
                            <w:p w14:paraId="0A333E03"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4" w:author="Marcelle von Wendland" w:date="2017-09-15T10:34:00Z"/>
                                  <w:rFonts w:ascii="Consolas" w:eastAsia="Times New Roman" w:hAnsi="Consolas" w:cs="Courier New"/>
                                  <w:color w:val="404040"/>
                                  <w:sz w:val="18"/>
                                  <w:szCs w:val="18"/>
                                  <w:lang w:eastAsia="en-GB"/>
                                </w:rPr>
                              </w:pPr>
                              <w:ins w:id="1455" w:author="Marcelle von Wendland" w:date="2017-09-15T10:34:00Z">
                                <w:r w:rsidRPr="00DE529F">
                                  <w:rPr>
                                    <w:rFonts w:ascii="Consolas" w:eastAsia="Times New Roman" w:hAnsi="Consolas" w:cs="Courier New"/>
                                    <w:color w:val="404040"/>
                                    <w:sz w:val="18"/>
                                    <w:szCs w:val="18"/>
                                    <w:lang w:eastAsia="en-GB"/>
                                  </w:rPr>
                                  <w:t xml:space="preserve">        storedData </w:t>
                                </w:r>
                                <w:r w:rsidRPr="00DE529F">
                                  <w:rPr>
                                    <w:rFonts w:ascii="Consolas" w:eastAsia="Times New Roman" w:hAnsi="Consolas" w:cs="Courier New"/>
                                    <w:b/>
                                    <w:bCs/>
                                    <w:color w:val="404040"/>
                                    <w:sz w:val="18"/>
                                    <w:szCs w:val="18"/>
                                    <w:lang w:eastAsia="en-GB"/>
                                  </w:rPr>
                                  <w:t>=</w:t>
                                </w:r>
                                <w:r w:rsidRPr="00DE529F">
                                  <w:rPr>
                                    <w:rFonts w:ascii="Consolas" w:eastAsia="Times New Roman" w:hAnsi="Consolas" w:cs="Courier New"/>
                                    <w:color w:val="404040"/>
                                    <w:sz w:val="18"/>
                                    <w:szCs w:val="18"/>
                                    <w:lang w:eastAsia="en-GB"/>
                                  </w:rPr>
                                  <w:t xml:space="preserve"> x;</w:t>
                                </w:r>
                              </w:ins>
                            </w:p>
                            <w:p w14:paraId="6ADEB75A"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6" w:author="Marcelle von Wendland" w:date="2017-09-15T10:34:00Z"/>
                                  <w:rFonts w:ascii="Consolas" w:eastAsia="Times New Roman" w:hAnsi="Consolas" w:cs="Courier New"/>
                                  <w:color w:val="404040"/>
                                  <w:sz w:val="18"/>
                                  <w:szCs w:val="18"/>
                                  <w:lang w:eastAsia="en-GB"/>
                                </w:rPr>
                              </w:pPr>
                              <w:ins w:id="1457" w:author="Marcelle von Wendland" w:date="2017-09-15T10:34:00Z">
                                <w:r w:rsidRPr="00DE529F">
                                  <w:rPr>
                                    <w:rFonts w:ascii="Consolas" w:eastAsia="Times New Roman" w:hAnsi="Consolas" w:cs="Courier New"/>
                                    <w:color w:val="404040"/>
                                    <w:sz w:val="18"/>
                                    <w:szCs w:val="18"/>
                                    <w:lang w:eastAsia="en-GB"/>
                                  </w:rPr>
                                  <w:t xml:space="preserve">    }</w:t>
                                </w:r>
                              </w:ins>
                            </w:p>
                            <w:p w14:paraId="7D2CF5B9"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8" w:author="Marcelle von Wendland" w:date="2017-09-15T10:34:00Z"/>
                                  <w:rFonts w:ascii="Consolas" w:eastAsia="Times New Roman" w:hAnsi="Consolas" w:cs="Courier New"/>
                                  <w:color w:val="404040"/>
                                  <w:sz w:val="18"/>
                                  <w:szCs w:val="18"/>
                                  <w:lang w:eastAsia="en-GB"/>
                                </w:rPr>
                              </w:pPr>
                            </w:p>
                            <w:p w14:paraId="40DBA821"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9" w:author="Marcelle von Wendland" w:date="2017-09-15T10:34:00Z"/>
                                  <w:rFonts w:ascii="Consolas" w:eastAsia="Times New Roman" w:hAnsi="Consolas" w:cs="Courier New"/>
                                  <w:color w:val="404040"/>
                                  <w:sz w:val="18"/>
                                  <w:szCs w:val="18"/>
                                  <w:lang w:eastAsia="en-GB"/>
                                </w:rPr>
                              </w:pPr>
                              <w:ins w:id="1460"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get(</w:t>
                                </w:r>
                                <w:proofErr w:type="gramEnd"/>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constant</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returns</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w:t>
                                </w:r>
                              </w:ins>
                            </w:p>
                            <w:p w14:paraId="45CDBF72"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1" w:author="Marcelle von Wendland" w:date="2017-09-15T10:34:00Z"/>
                                  <w:rFonts w:ascii="Consolas" w:eastAsia="Times New Roman" w:hAnsi="Consolas" w:cs="Courier New"/>
                                  <w:color w:val="404040"/>
                                  <w:sz w:val="18"/>
                                  <w:szCs w:val="18"/>
                                  <w:lang w:eastAsia="en-GB"/>
                                </w:rPr>
                              </w:pPr>
                              <w:ins w:id="1462"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w:t>
                                </w:r>
                                <w:r w:rsidRPr="00DE529F">
                                  <w:rPr>
                                    <w:rFonts w:ascii="Consolas" w:eastAsia="Times New Roman" w:hAnsi="Consolas" w:cs="Courier New"/>
                                    <w:color w:val="404040"/>
                                    <w:sz w:val="18"/>
                                    <w:szCs w:val="18"/>
                                    <w:lang w:eastAsia="en-GB"/>
                                  </w:rPr>
                                  <w:t xml:space="preserve"> storedData;</w:t>
                                </w:r>
                              </w:ins>
                            </w:p>
                            <w:p w14:paraId="013660DE"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3" w:author="Marcelle von Wendland" w:date="2017-09-15T10:34:00Z"/>
                                  <w:rFonts w:ascii="Consolas" w:eastAsia="Times New Roman" w:hAnsi="Consolas" w:cs="Courier New"/>
                                  <w:color w:val="404040"/>
                                  <w:sz w:val="18"/>
                                  <w:szCs w:val="18"/>
                                  <w:lang w:eastAsia="en-GB"/>
                                </w:rPr>
                              </w:pPr>
                              <w:ins w:id="1464" w:author="Marcelle von Wendland" w:date="2017-09-15T10:34:00Z">
                                <w:r w:rsidRPr="00DE529F">
                                  <w:rPr>
                                    <w:rFonts w:ascii="Consolas" w:eastAsia="Times New Roman" w:hAnsi="Consolas" w:cs="Courier New"/>
                                    <w:color w:val="404040"/>
                                    <w:sz w:val="18"/>
                                    <w:szCs w:val="18"/>
                                    <w:lang w:eastAsia="en-GB"/>
                                  </w:rPr>
                                  <w:t xml:space="preserve">    }</w:t>
                                </w:r>
                              </w:ins>
                            </w:p>
                            <w:p w14:paraId="1E2EE012"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5" w:author="Marcelle von Wendland" w:date="2017-09-15T10:34:00Z"/>
                                  <w:rFonts w:ascii="Consolas" w:eastAsia="Times New Roman" w:hAnsi="Consolas" w:cs="Courier New"/>
                                  <w:color w:val="404040"/>
                                  <w:sz w:val="18"/>
                                  <w:szCs w:val="18"/>
                                  <w:lang w:eastAsia="en-GB"/>
                                </w:rPr>
                              </w:pPr>
                              <w:ins w:id="1466" w:author="Marcelle von Wendland" w:date="2017-09-15T10:34:00Z">
                                <w:r w:rsidRPr="00DE529F">
                                  <w:rPr>
                                    <w:rFonts w:ascii="Consolas" w:eastAsia="Times New Roman" w:hAnsi="Consolas" w:cs="Courier New"/>
                                    <w:color w:val="404040"/>
                                    <w:sz w:val="18"/>
                                    <w:szCs w:val="18"/>
                                    <w:lang w:eastAsia="en-GB"/>
                                  </w:rPr>
                                  <w:t>}</w:t>
                                </w:r>
                              </w:ins>
                            </w:p>
                            <w:p w14:paraId="5C5EF620" w14:textId="7D035560" w:rsidR="00880D6C" w:rsidRDefault="00880D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B66B" id="_x0000_s1031" type="#_x0000_t202" style="position:absolute;margin-left:0;margin-top:106.55pt;width:449.4pt;height:162.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vNJwIAAEw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">
                  <v:textbox>
                    <w:txbxContent>
                      <w:p w14:paraId="74C021F2" w14:textId="03EF2CA1" w:rsidR="00880D6C" w:rsidRPr="00DE529F" w:rsidRDefault="00880D6C" w:rsidP="00DE529F">
                        <w:pPr>
                          <w:pStyle w:val="HTMLPreformatted"/>
                          <w:shd w:val="clear" w:color="auto" w:fill="FFFFFF"/>
                          <w:rPr>
                            <w:ins w:id="1467" w:author="Marcelle von Wendland" w:date="2017-09-15T10:34:00Z"/>
                            <w:rFonts w:ascii="Consolas" w:hAnsi="Consolas"/>
                            <w:color w:val="404040"/>
                            <w:sz w:val="18"/>
                            <w:szCs w:val="18"/>
                          </w:rPr>
                        </w:pPr>
                        <w:ins w:id="1468" w:author="Marcelle von Wendland" w:date="2017-09-15T10:34:00Z">
                          <w:r w:rsidRPr="00DE529F">
                            <w:rPr>
                              <w:rFonts w:ascii="Consolas" w:hAnsi="Consolas"/>
                              <w:b/>
                              <w:bCs/>
                              <w:color w:val="404040"/>
                              <w:sz w:val="18"/>
                              <w:szCs w:val="18"/>
                            </w:rPr>
                            <w:t>pragma</w:t>
                          </w:r>
                          <w:r w:rsidRPr="00DE529F">
                            <w:rPr>
                              <w:rFonts w:ascii="Consolas" w:hAnsi="Consolas"/>
                              <w:color w:val="404040"/>
                              <w:sz w:val="18"/>
                              <w:szCs w:val="18"/>
                            </w:rPr>
                            <w:t xml:space="preserve"> solidity </w:t>
                          </w:r>
                          <w:r w:rsidRPr="00DE529F">
                            <w:rPr>
                              <w:rFonts w:ascii="Consolas" w:hAnsi="Consolas"/>
                              <w:b/>
                              <w:bCs/>
                              <w:color w:val="404040"/>
                              <w:sz w:val="18"/>
                              <w:szCs w:val="18"/>
                            </w:rPr>
                            <w:t>^</w:t>
                          </w:r>
                          <w:r w:rsidRPr="00DE529F">
                            <w:rPr>
                              <w:rFonts w:ascii="Consolas" w:hAnsi="Consolas"/>
                              <w:color w:val="009999"/>
                              <w:sz w:val="18"/>
                              <w:szCs w:val="18"/>
                            </w:rPr>
                            <w:t>0.4</w:t>
                          </w:r>
                          <w:r w:rsidRPr="00DE529F">
                            <w:rPr>
                              <w:rFonts w:ascii="Consolas" w:hAnsi="Consolas"/>
                              <w:color w:val="404040"/>
                              <w:sz w:val="18"/>
                              <w:szCs w:val="18"/>
                            </w:rPr>
                            <w:t>.</w:t>
                          </w:r>
                          <w:r w:rsidRPr="00DE529F">
                            <w:rPr>
                              <w:rFonts w:ascii="Consolas" w:hAnsi="Consolas"/>
                              <w:color w:val="009999"/>
                              <w:sz w:val="18"/>
                              <w:szCs w:val="18"/>
                            </w:rPr>
                            <w:t>0</w:t>
                          </w:r>
                          <w:r w:rsidRPr="00DE529F">
                            <w:rPr>
                              <w:rFonts w:ascii="Consolas" w:hAnsi="Consolas"/>
                              <w:color w:val="404040"/>
                              <w:sz w:val="18"/>
                              <w:szCs w:val="18"/>
                            </w:rPr>
                            <w:t>;</w:t>
                          </w:r>
                        </w:ins>
                      </w:p>
                      <w:p w14:paraId="09E32519"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9" w:author="Marcelle von Wendland" w:date="2017-09-15T10:34:00Z"/>
                            <w:rFonts w:ascii="Consolas" w:eastAsia="Times New Roman" w:hAnsi="Consolas" w:cs="Courier New"/>
                            <w:color w:val="404040"/>
                            <w:sz w:val="18"/>
                            <w:szCs w:val="18"/>
                            <w:lang w:eastAsia="en-GB"/>
                          </w:rPr>
                        </w:pPr>
                      </w:p>
                      <w:p w14:paraId="6A12DE03"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0" w:author="Marcelle von Wendland" w:date="2017-09-15T10:34:00Z"/>
                            <w:rFonts w:ascii="Consolas" w:eastAsia="Times New Roman" w:hAnsi="Consolas" w:cs="Courier New"/>
                            <w:color w:val="404040"/>
                            <w:sz w:val="18"/>
                            <w:szCs w:val="18"/>
                            <w:lang w:eastAsia="en-GB"/>
                          </w:rPr>
                        </w:pPr>
                        <w:ins w:id="1471" w:author="Marcelle von Wendland" w:date="2017-09-15T10:34:00Z">
                          <w:r w:rsidRPr="00DE529F">
                            <w:rPr>
                              <w:rFonts w:ascii="Consolas" w:eastAsia="Times New Roman" w:hAnsi="Consolas" w:cs="Courier New"/>
                              <w:b/>
                              <w:bCs/>
                              <w:color w:val="404040"/>
                              <w:sz w:val="18"/>
                              <w:szCs w:val="18"/>
                              <w:lang w:eastAsia="en-GB"/>
                            </w:rPr>
                            <w:t>contract</w:t>
                          </w:r>
                          <w:r w:rsidRPr="00DE529F">
                            <w:rPr>
                              <w:rFonts w:ascii="Consolas" w:eastAsia="Times New Roman" w:hAnsi="Consolas" w:cs="Courier New"/>
                              <w:color w:val="404040"/>
                              <w:sz w:val="18"/>
                              <w:szCs w:val="18"/>
                              <w:lang w:eastAsia="en-GB"/>
                            </w:rPr>
                            <w:t xml:space="preserve"> SimpleStorage {</w:t>
                          </w:r>
                        </w:ins>
                      </w:p>
                      <w:p w14:paraId="70DC0030"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2" w:author="Marcelle von Wendland" w:date="2017-09-15T10:34:00Z"/>
                            <w:rFonts w:ascii="Consolas" w:eastAsia="Times New Roman" w:hAnsi="Consolas" w:cs="Courier New"/>
                            <w:color w:val="404040"/>
                            <w:sz w:val="18"/>
                            <w:szCs w:val="18"/>
                            <w:lang w:eastAsia="en-GB"/>
                          </w:rPr>
                        </w:pPr>
                        <w:ins w:id="1473"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storedData;</w:t>
                          </w:r>
                        </w:ins>
                      </w:p>
                      <w:p w14:paraId="43002F3E"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4" w:author="Marcelle von Wendland" w:date="2017-09-15T10:34:00Z"/>
                            <w:rFonts w:ascii="Consolas" w:eastAsia="Times New Roman" w:hAnsi="Consolas" w:cs="Courier New"/>
                            <w:color w:val="404040"/>
                            <w:sz w:val="18"/>
                            <w:szCs w:val="18"/>
                            <w:lang w:eastAsia="en-GB"/>
                          </w:rPr>
                        </w:pPr>
                      </w:p>
                      <w:p w14:paraId="79213676"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5" w:author="Marcelle von Wendland" w:date="2017-09-15T10:34:00Z"/>
                            <w:rFonts w:ascii="Consolas" w:eastAsia="Times New Roman" w:hAnsi="Consolas" w:cs="Courier New"/>
                            <w:color w:val="404040"/>
                            <w:sz w:val="18"/>
                            <w:szCs w:val="18"/>
                            <w:lang w:eastAsia="en-GB"/>
                          </w:rPr>
                        </w:pPr>
                        <w:ins w:id="1476"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set(</w:t>
                          </w:r>
                          <w:proofErr w:type="gramEnd"/>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xml:space="preserve"> x) {</w:t>
                          </w:r>
                        </w:ins>
                      </w:p>
                      <w:p w14:paraId="0A333E03"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7" w:author="Marcelle von Wendland" w:date="2017-09-15T10:34:00Z"/>
                            <w:rFonts w:ascii="Consolas" w:eastAsia="Times New Roman" w:hAnsi="Consolas" w:cs="Courier New"/>
                            <w:color w:val="404040"/>
                            <w:sz w:val="18"/>
                            <w:szCs w:val="18"/>
                            <w:lang w:eastAsia="en-GB"/>
                          </w:rPr>
                        </w:pPr>
                        <w:ins w:id="1478" w:author="Marcelle von Wendland" w:date="2017-09-15T10:34:00Z">
                          <w:r w:rsidRPr="00DE529F">
                            <w:rPr>
                              <w:rFonts w:ascii="Consolas" w:eastAsia="Times New Roman" w:hAnsi="Consolas" w:cs="Courier New"/>
                              <w:color w:val="404040"/>
                              <w:sz w:val="18"/>
                              <w:szCs w:val="18"/>
                              <w:lang w:eastAsia="en-GB"/>
                            </w:rPr>
                            <w:t xml:space="preserve">        storedData </w:t>
                          </w:r>
                          <w:r w:rsidRPr="00DE529F">
                            <w:rPr>
                              <w:rFonts w:ascii="Consolas" w:eastAsia="Times New Roman" w:hAnsi="Consolas" w:cs="Courier New"/>
                              <w:b/>
                              <w:bCs/>
                              <w:color w:val="404040"/>
                              <w:sz w:val="18"/>
                              <w:szCs w:val="18"/>
                              <w:lang w:eastAsia="en-GB"/>
                            </w:rPr>
                            <w:t>=</w:t>
                          </w:r>
                          <w:r w:rsidRPr="00DE529F">
                            <w:rPr>
                              <w:rFonts w:ascii="Consolas" w:eastAsia="Times New Roman" w:hAnsi="Consolas" w:cs="Courier New"/>
                              <w:color w:val="404040"/>
                              <w:sz w:val="18"/>
                              <w:szCs w:val="18"/>
                              <w:lang w:eastAsia="en-GB"/>
                            </w:rPr>
                            <w:t xml:space="preserve"> x;</w:t>
                          </w:r>
                        </w:ins>
                      </w:p>
                      <w:p w14:paraId="6ADEB75A"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9" w:author="Marcelle von Wendland" w:date="2017-09-15T10:34:00Z"/>
                            <w:rFonts w:ascii="Consolas" w:eastAsia="Times New Roman" w:hAnsi="Consolas" w:cs="Courier New"/>
                            <w:color w:val="404040"/>
                            <w:sz w:val="18"/>
                            <w:szCs w:val="18"/>
                            <w:lang w:eastAsia="en-GB"/>
                          </w:rPr>
                        </w:pPr>
                        <w:ins w:id="1480" w:author="Marcelle von Wendland" w:date="2017-09-15T10:34:00Z">
                          <w:r w:rsidRPr="00DE529F">
                            <w:rPr>
                              <w:rFonts w:ascii="Consolas" w:eastAsia="Times New Roman" w:hAnsi="Consolas" w:cs="Courier New"/>
                              <w:color w:val="404040"/>
                              <w:sz w:val="18"/>
                              <w:szCs w:val="18"/>
                              <w:lang w:eastAsia="en-GB"/>
                            </w:rPr>
                            <w:t xml:space="preserve">    }</w:t>
                          </w:r>
                        </w:ins>
                      </w:p>
                      <w:p w14:paraId="7D2CF5B9"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1" w:author="Marcelle von Wendland" w:date="2017-09-15T10:34:00Z"/>
                            <w:rFonts w:ascii="Consolas" w:eastAsia="Times New Roman" w:hAnsi="Consolas" w:cs="Courier New"/>
                            <w:color w:val="404040"/>
                            <w:sz w:val="18"/>
                            <w:szCs w:val="18"/>
                            <w:lang w:eastAsia="en-GB"/>
                          </w:rPr>
                        </w:pPr>
                      </w:p>
                      <w:p w14:paraId="40DBA821"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2" w:author="Marcelle von Wendland" w:date="2017-09-15T10:34:00Z"/>
                            <w:rFonts w:ascii="Consolas" w:eastAsia="Times New Roman" w:hAnsi="Consolas" w:cs="Courier New"/>
                            <w:color w:val="404040"/>
                            <w:sz w:val="18"/>
                            <w:szCs w:val="18"/>
                            <w:lang w:eastAsia="en-GB"/>
                          </w:rPr>
                        </w:pPr>
                        <w:ins w:id="1483"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function</w:t>
                          </w:r>
                          <w:r w:rsidRPr="00DE529F">
                            <w:rPr>
                              <w:rFonts w:ascii="Consolas" w:eastAsia="Times New Roman" w:hAnsi="Consolas" w:cs="Courier New"/>
                              <w:color w:val="404040"/>
                              <w:sz w:val="18"/>
                              <w:szCs w:val="18"/>
                              <w:lang w:eastAsia="en-GB"/>
                            </w:rPr>
                            <w:t xml:space="preserve"> </w:t>
                          </w:r>
                          <w:proofErr w:type="gramStart"/>
                          <w:r w:rsidRPr="00DE529F">
                            <w:rPr>
                              <w:rFonts w:ascii="Consolas" w:eastAsia="Times New Roman" w:hAnsi="Consolas" w:cs="Courier New"/>
                              <w:color w:val="404040"/>
                              <w:sz w:val="18"/>
                              <w:szCs w:val="18"/>
                              <w:lang w:eastAsia="en-GB"/>
                            </w:rPr>
                            <w:t>get(</w:t>
                          </w:r>
                          <w:proofErr w:type="gramEnd"/>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constant</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returns</w:t>
                          </w:r>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45588"/>
                              <w:sz w:val="18"/>
                              <w:szCs w:val="18"/>
                              <w:lang w:eastAsia="en-GB"/>
                            </w:rPr>
                            <w:t>uint</w:t>
                          </w:r>
                          <w:r w:rsidRPr="00DE529F">
                            <w:rPr>
                              <w:rFonts w:ascii="Consolas" w:eastAsia="Times New Roman" w:hAnsi="Consolas" w:cs="Courier New"/>
                              <w:color w:val="404040"/>
                              <w:sz w:val="18"/>
                              <w:szCs w:val="18"/>
                              <w:lang w:eastAsia="en-GB"/>
                            </w:rPr>
                            <w:t>) {</w:t>
                          </w:r>
                        </w:ins>
                      </w:p>
                      <w:p w14:paraId="45CDBF72"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4" w:author="Marcelle von Wendland" w:date="2017-09-15T10:34:00Z"/>
                            <w:rFonts w:ascii="Consolas" w:eastAsia="Times New Roman" w:hAnsi="Consolas" w:cs="Courier New"/>
                            <w:color w:val="404040"/>
                            <w:sz w:val="18"/>
                            <w:szCs w:val="18"/>
                            <w:lang w:eastAsia="en-GB"/>
                          </w:rPr>
                        </w:pPr>
                        <w:ins w:id="1485" w:author="Marcelle von Wendland" w:date="2017-09-15T10:34:00Z">
                          <w:r w:rsidRPr="00DE529F">
                            <w:rPr>
                              <w:rFonts w:ascii="Consolas" w:eastAsia="Times New Roman" w:hAnsi="Consolas" w:cs="Courier New"/>
                              <w:color w:val="404040"/>
                              <w:sz w:val="18"/>
                              <w:szCs w:val="18"/>
                              <w:lang w:eastAsia="en-GB"/>
                            </w:rPr>
                            <w:t xml:space="preserve">        </w:t>
                          </w:r>
                          <w:r w:rsidRPr="00DE529F">
                            <w:rPr>
                              <w:rFonts w:ascii="Consolas" w:eastAsia="Times New Roman" w:hAnsi="Consolas" w:cs="Courier New"/>
                              <w:b/>
                              <w:bCs/>
                              <w:color w:val="404040"/>
                              <w:sz w:val="18"/>
                              <w:szCs w:val="18"/>
                              <w:lang w:eastAsia="en-GB"/>
                            </w:rPr>
                            <w:t>return</w:t>
                          </w:r>
                          <w:r w:rsidRPr="00DE529F">
                            <w:rPr>
                              <w:rFonts w:ascii="Consolas" w:eastAsia="Times New Roman" w:hAnsi="Consolas" w:cs="Courier New"/>
                              <w:color w:val="404040"/>
                              <w:sz w:val="18"/>
                              <w:szCs w:val="18"/>
                              <w:lang w:eastAsia="en-GB"/>
                            </w:rPr>
                            <w:t xml:space="preserve"> storedData;</w:t>
                          </w:r>
                        </w:ins>
                      </w:p>
                      <w:p w14:paraId="013660DE"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6" w:author="Marcelle von Wendland" w:date="2017-09-15T10:34:00Z"/>
                            <w:rFonts w:ascii="Consolas" w:eastAsia="Times New Roman" w:hAnsi="Consolas" w:cs="Courier New"/>
                            <w:color w:val="404040"/>
                            <w:sz w:val="18"/>
                            <w:szCs w:val="18"/>
                            <w:lang w:eastAsia="en-GB"/>
                          </w:rPr>
                        </w:pPr>
                        <w:ins w:id="1487" w:author="Marcelle von Wendland" w:date="2017-09-15T10:34:00Z">
                          <w:r w:rsidRPr="00DE529F">
                            <w:rPr>
                              <w:rFonts w:ascii="Consolas" w:eastAsia="Times New Roman" w:hAnsi="Consolas" w:cs="Courier New"/>
                              <w:color w:val="404040"/>
                              <w:sz w:val="18"/>
                              <w:szCs w:val="18"/>
                              <w:lang w:eastAsia="en-GB"/>
                            </w:rPr>
                            <w:t xml:space="preserve">    }</w:t>
                          </w:r>
                        </w:ins>
                      </w:p>
                      <w:p w14:paraId="1E2EE012" w14:textId="77777777" w:rsidR="00880D6C" w:rsidRPr="00DE529F" w:rsidRDefault="00880D6C" w:rsidP="00DE5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8" w:author="Marcelle von Wendland" w:date="2017-09-15T10:34:00Z"/>
                            <w:rFonts w:ascii="Consolas" w:eastAsia="Times New Roman" w:hAnsi="Consolas" w:cs="Courier New"/>
                            <w:color w:val="404040"/>
                            <w:sz w:val="18"/>
                            <w:szCs w:val="18"/>
                            <w:lang w:eastAsia="en-GB"/>
                          </w:rPr>
                        </w:pPr>
                        <w:ins w:id="1489" w:author="Marcelle von Wendland" w:date="2017-09-15T10:34:00Z">
                          <w:r w:rsidRPr="00DE529F">
                            <w:rPr>
                              <w:rFonts w:ascii="Consolas" w:eastAsia="Times New Roman" w:hAnsi="Consolas" w:cs="Courier New"/>
                              <w:color w:val="404040"/>
                              <w:sz w:val="18"/>
                              <w:szCs w:val="18"/>
                              <w:lang w:eastAsia="en-GB"/>
                            </w:rPr>
                            <w:t>}</w:t>
                          </w:r>
                        </w:ins>
                      </w:p>
                      <w:p w14:paraId="5C5EF620" w14:textId="7D035560" w:rsidR="00880D6C" w:rsidRDefault="00880D6C"/>
                    </w:txbxContent>
                  </v:textbox>
                  <w10:wrap type="square"/>
                </v:shape>
              </w:pict>
            </mc:Fallback>
          </mc:AlternateContent>
        </w:r>
      </w:ins>
      <w:ins w:id="1490" w:author="Marcelle von Wendland" w:date="2017-09-15T10:23:00Z">
        <w:r w:rsidR="00814E25">
          <w:rPr>
            <w:rFonts w:cstheme="minorHAnsi"/>
            <w:color w:val="000000" w:themeColor="text1"/>
          </w:rPr>
          <w:t xml:space="preserve">One such Higher level </w:t>
        </w:r>
      </w:ins>
      <w:ins w:id="1491" w:author="Marcelle von Wendland" w:date="2017-09-15T10:26:00Z">
        <w:r>
          <w:rPr>
            <w:rFonts w:cstheme="minorHAnsi"/>
            <w:color w:val="000000" w:themeColor="text1"/>
          </w:rPr>
          <w:t>language</w:t>
        </w:r>
      </w:ins>
      <w:ins w:id="1492" w:author="Marcelle von Wendland" w:date="2017-09-15T10:23:00Z">
        <w:r w:rsidR="00814E25">
          <w:rPr>
            <w:rFonts w:cstheme="minorHAnsi"/>
            <w:color w:val="000000" w:themeColor="text1"/>
          </w:rPr>
          <w:t xml:space="preserve"> is Solidity</w:t>
        </w:r>
      </w:ins>
      <w:ins w:id="1493" w:author="Marcelle von Wendland" w:date="2017-09-15T10:26:00Z">
        <w:r>
          <w:rPr>
            <w:rFonts w:cstheme="minorHAnsi"/>
            <w:color w:val="000000" w:themeColor="text1"/>
          </w:rPr>
          <w:t xml:space="preserve">. </w:t>
        </w:r>
      </w:ins>
      <w:ins w:id="1494" w:author="Marcelle von Wendland" w:date="2017-09-15T10:29:00Z">
        <w:r>
          <w:rPr>
            <w:rFonts w:cstheme="minorHAnsi"/>
            <w:color w:val="000000" w:themeColor="text1"/>
          </w:rPr>
          <w:t xml:space="preserve">The documentation for Solidity </w:t>
        </w:r>
        <w:r>
          <w:rPr>
            <w:b/>
            <w:sz w:val="16"/>
            <w:szCs w:val="16"/>
          </w:rPr>
          <w:t>[ SOLIDITY01]</w:t>
        </w:r>
        <w:r w:rsidRPr="00A66185">
          <w:t xml:space="preserve"> </w:t>
        </w:r>
        <w:proofErr w:type="gramStart"/>
        <w:r>
          <w:t xml:space="preserve">describes </w:t>
        </w:r>
      </w:ins>
      <w:ins w:id="1495" w:author="Marcelle von Wendland" w:date="2017-09-15T10:26:00Z">
        <w:r>
          <w:rPr>
            <w:rFonts w:cstheme="minorHAnsi"/>
            <w:color w:val="000000" w:themeColor="text1"/>
          </w:rPr>
          <w:t xml:space="preserve"> </w:t>
        </w:r>
      </w:ins>
      <w:ins w:id="1496" w:author="Marcelle von Wendland" w:date="2017-09-15T10:29:00Z">
        <w:r>
          <w:rPr>
            <w:rFonts w:cstheme="minorHAnsi"/>
            <w:color w:val="000000" w:themeColor="text1"/>
          </w:rPr>
          <w:t>it</w:t>
        </w:r>
        <w:proofErr w:type="gramEnd"/>
        <w:r>
          <w:rPr>
            <w:rFonts w:cstheme="minorHAnsi"/>
            <w:color w:val="000000" w:themeColor="text1"/>
          </w:rPr>
          <w:t xml:space="preserve"> as “</w:t>
        </w:r>
      </w:ins>
      <w:ins w:id="1497" w:author="Marcelle von Wendland" w:date="2017-09-15T10:30:00Z">
        <w:r>
          <w:rPr>
            <w:rFonts w:ascii="lato" w:hAnsi="lato"/>
            <w:color w:val="404040"/>
            <w:shd w:val="clear" w:color="auto" w:fill="FCFCFC"/>
          </w:rPr>
          <w:t xml:space="preserve">a contract-oriented, high-level language whose syntax is similar to that of JavaScript and it is designed to target the Ethereum Virtual Machine (EVM).” </w:t>
        </w:r>
      </w:ins>
      <w:ins w:id="1498" w:author="Marcelle von Wendland" w:date="2017-09-15T10:31:00Z">
        <w:r>
          <w:rPr>
            <w:rFonts w:ascii="lato" w:hAnsi="lato"/>
            <w:color w:val="404040"/>
            <w:shd w:val="clear" w:color="auto" w:fill="FCFCFC"/>
          </w:rPr>
          <w:t xml:space="preserve">Being, “statically typed,” it </w:t>
        </w:r>
        <w:proofErr w:type="gramStart"/>
        <w:r>
          <w:rPr>
            <w:rFonts w:ascii="lato" w:hAnsi="lato"/>
            <w:color w:val="404040"/>
            <w:shd w:val="clear" w:color="auto" w:fill="FCFCFC"/>
          </w:rPr>
          <w:t>“ supports</w:t>
        </w:r>
        <w:proofErr w:type="gramEnd"/>
        <w:r>
          <w:rPr>
            <w:rFonts w:ascii="lato" w:hAnsi="lato"/>
            <w:color w:val="404040"/>
            <w:shd w:val="clear" w:color="auto" w:fill="FCFCFC"/>
          </w:rPr>
          <w:t xml:space="preserve"> inheritance, libraries and complex user-defined types among other features.” </w:t>
        </w:r>
      </w:ins>
      <w:ins w:id="1499" w:author="Marcelle von Wendland" w:date="2017-09-15T10:32:00Z">
        <w:r>
          <w:rPr>
            <w:rFonts w:ascii="lato" w:hAnsi="lato"/>
            <w:color w:val="404040"/>
            <w:shd w:val="clear" w:color="auto" w:fill="FCFCFC"/>
          </w:rPr>
          <w:t>Using Solidity, the documentation continues, “it is possible to create contracts for voting, crowdfunding, blind auctions, multi-signature wallets and more”</w:t>
        </w:r>
      </w:ins>
      <w:ins w:id="1500" w:author="Marcelle von Wendland" w:date="2017-09-15T10:36:00Z">
        <w:r w:rsidR="0004557E">
          <w:rPr>
            <w:rFonts w:ascii="lato" w:hAnsi="lato"/>
            <w:color w:val="404040"/>
            <w:shd w:val="clear" w:color="auto" w:fill="FCFCFC"/>
          </w:rPr>
          <w:t>. Figure 3 shows a very simple example contract written in Solidity</w:t>
        </w:r>
      </w:ins>
      <w:ins w:id="1501" w:author="Marcelle von Wendland" w:date="2017-09-15T10:41:00Z">
        <w:r w:rsidR="0004557E">
          <w:rPr>
            <w:rFonts w:ascii="lato" w:hAnsi="lato"/>
            <w:color w:val="404040"/>
            <w:shd w:val="clear" w:color="auto" w:fill="FCFCFC"/>
          </w:rPr>
          <w:t xml:space="preserve">. This allows </w:t>
        </w:r>
      </w:ins>
      <w:ins w:id="1502" w:author="Marcelle von Wendland" w:date="2017-09-15T10:42:00Z">
        <w:r w:rsidR="0004557E">
          <w:rPr>
            <w:rFonts w:ascii="lato" w:hAnsi="lato"/>
            <w:color w:val="404040"/>
            <w:shd w:val="clear" w:color="auto" w:fill="FCFCFC"/>
          </w:rPr>
          <w:t xml:space="preserve">participants to set the value of a </w:t>
        </w:r>
      </w:ins>
    </w:p>
    <w:p w14:paraId="7E82D2D0" w14:textId="6C5AE1C4" w:rsidR="00DE529F" w:rsidRDefault="00DE529F" w:rsidP="00F34787">
      <w:pPr>
        <w:rPr>
          <w:ins w:id="1503" w:author="Marcelle von Wendland" w:date="2017-09-15T10:23:00Z"/>
          <w:rFonts w:cstheme="minorHAnsi"/>
          <w:color w:val="000000" w:themeColor="text1"/>
        </w:rPr>
      </w:pPr>
    </w:p>
    <w:p w14:paraId="40EDDCA3" w14:textId="77777777" w:rsidR="00814E25" w:rsidRDefault="00814E25" w:rsidP="00F34787">
      <w:pPr>
        <w:rPr>
          <w:ins w:id="1504" w:author="Marcelle von Wendland" w:date="2017-09-15T10:06:00Z"/>
          <w:rFonts w:cstheme="minorHAnsi"/>
          <w:color w:val="000000" w:themeColor="text1"/>
        </w:rPr>
      </w:pPr>
    </w:p>
    <w:p w14:paraId="1FD70130" w14:textId="7B4FEA13" w:rsidR="00835C22" w:rsidRDefault="00835C22" w:rsidP="00F34787">
      <w:pPr>
        <w:rPr>
          <w:ins w:id="1505" w:author="Marcelle von Wendland" w:date="2017-09-14T12:59:00Z"/>
          <w:rFonts w:cstheme="minorHAnsi"/>
          <w:color w:val="000000" w:themeColor="text1"/>
        </w:rPr>
      </w:pPr>
      <w:ins w:id="1506" w:author="Marcelle von Wendland" w:date="2017-09-15T10:06:00Z">
        <w:r>
          <w:rPr>
            <w:rFonts w:cstheme="minorHAnsi"/>
            <w:color w:val="000000" w:themeColor="text1"/>
          </w:rPr>
          <w:t xml:space="preserve">Using the EVM designers </w:t>
        </w:r>
      </w:ins>
      <w:ins w:id="1507" w:author="Marcelle von Wendland" w:date="2017-09-15T10:09:00Z">
        <w:r w:rsidR="006559E6">
          <w:rPr>
            <w:rFonts w:cstheme="minorHAnsi"/>
            <w:color w:val="000000" w:themeColor="text1"/>
          </w:rPr>
          <w:t xml:space="preserve">and implementers </w:t>
        </w:r>
      </w:ins>
      <w:ins w:id="1508" w:author="Marcelle von Wendland" w:date="2017-09-15T10:06:00Z">
        <w:r>
          <w:rPr>
            <w:rFonts w:cstheme="minorHAnsi"/>
            <w:color w:val="000000" w:themeColor="text1"/>
          </w:rPr>
          <w:t xml:space="preserve">of </w:t>
        </w:r>
      </w:ins>
      <w:ins w:id="1509" w:author="Marcelle von Wendland" w:date="2017-09-15T10:09:00Z">
        <w:r w:rsidR="006559E6">
          <w:rPr>
            <w:rFonts w:cstheme="minorHAnsi"/>
            <w:color w:val="000000" w:themeColor="text1"/>
          </w:rPr>
          <w:t>s</w:t>
        </w:r>
      </w:ins>
      <w:ins w:id="1510" w:author="Marcelle von Wendland" w:date="2017-09-15T10:06:00Z">
        <w:r>
          <w:rPr>
            <w:rFonts w:cstheme="minorHAnsi"/>
            <w:color w:val="000000" w:themeColor="text1"/>
          </w:rPr>
          <w:t xml:space="preserve">mart </w:t>
        </w:r>
      </w:ins>
      <w:ins w:id="1511" w:author="Marcelle von Wendland" w:date="2017-09-15T10:09:00Z">
        <w:r w:rsidR="006559E6">
          <w:rPr>
            <w:rFonts w:cstheme="minorHAnsi"/>
            <w:color w:val="000000" w:themeColor="text1"/>
          </w:rPr>
          <w:t>c</w:t>
        </w:r>
      </w:ins>
      <w:ins w:id="1512" w:author="Marcelle von Wendland" w:date="2017-09-15T10:06:00Z">
        <w:r>
          <w:rPr>
            <w:rFonts w:cstheme="minorHAnsi"/>
            <w:color w:val="000000" w:themeColor="text1"/>
          </w:rPr>
          <w:t xml:space="preserve">ontracts have complete freedom how to </w:t>
        </w:r>
      </w:ins>
      <w:ins w:id="1513" w:author="Marcelle von Wendland" w:date="2017-09-15T10:11:00Z">
        <w:r w:rsidR="006559E6">
          <w:rPr>
            <w:rFonts w:cstheme="minorHAnsi"/>
            <w:color w:val="000000" w:themeColor="text1"/>
          </w:rPr>
          <w:t xml:space="preserve">structure, represent and </w:t>
        </w:r>
      </w:ins>
      <w:ins w:id="1514" w:author="Marcelle von Wendland" w:date="2017-09-15T10:06:00Z">
        <w:r>
          <w:rPr>
            <w:rFonts w:cstheme="minorHAnsi"/>
            <w:color w:val="000000" w:themeColor="text1"/>
          </w:rPr>
          <w:t>encode the data</w:t>
        </w:r>
      </w:ins>
      <w:ins w:id="1515" w:author="Marcelle von Wendland" w:date="2017-09-15T10:08:00Z">
        <w:r w:rsidR="006559E6">
          <w:rPr>
            <w:rFonts w:cstheme="minorHAnsi"/>
            <w:color w:val="000000" w:themeColor="text1"/>
          </w:rPr>
          <w:t xml:space="preserve"> to be used in the context of </w:t>
        </w:r>
      </w:ins>
      <w:ins w:id="1516" w:author="Marcelle von Wendland" w:date="2017-09-15T10:12:00Z">
        <w:r w:rsidR="006559E6">
          <w:rPr>
            <w:rFonts w:cstheme="minorHAnsi"/>
            <w:color w:val="000000" w:themeColor="text1"/>
          </w:rPr>
          <w:t>such a contract.</w:t>
        </w:r>
      </w:ins>
    </w:p>
    <w:p w14:paraId="494F33B9" w14:textId="5D1C040A" w:rsidR="00401BAE" w:rsidDel="00A8031A" w:rsidRDefault="00401BAE" w:rsidP="00401BAE">
      <w:pPr>
        <w:rPr>
          <w:del w:id="1517" w:author="Marcelle von Wendland" w:date="2017-09-14T10:13:00Z"/>
        </w:rPr>
      </w:pPr>
      <w:del w:id="1518" w:author="Marcelle von Wendland" w:date="2017-09-14T10:07:00Z">
        <w:r w:rsidRPr="00CA14FE" w:rsidDel="00A8031A">
          <w:rPr>
            <w:rFonts w:cstheme="minorHAnsi"/>
            <w:color w:val="000000" w:themeColor="text1"/>
            <w:sz w:val="16"/>
            <w:szCs w:val="16"/>
          </w:rPr>
          <w:delText xml:space="preserve">  </w:delText>
        </w:r>
      </w:del>
    </w:p>
    <w:p w14:paraId="7E800B82" w14:textId="77777777" w:rsidR="00CA14FE" w:rsidRDefault="00CA14FE" w:rsidP="00CA14FE"/>
    <w:p w14:paraId="11466920" w14:textId="4886076F" w:rsidR="00CA14FE" w:rsidRPr="00855FA0" w:rsidRDefault="00401BAE" w:rsidP="005B6B2D">
      <w:pPr>
        <w:pStyle w:val="Heading3"/>
        <w:numPr>
          <w:ilvl w:val="1"/>
          <w:numId w:val="6"/>
        </w:numPr>
      </w:pPr>
      <w:r>
        <w:t xml:space="preserve">A Semantic Blockchain </w:t>
      </w:r>
      <w:r w:rsidR="00406099">
        <w:t>Procedural Language</w:t>
      </w:r>
      <w:r w:rsidR="005B6B2D">
        <w:t xml:space="preserve"> and Database</w:t>
      </w:r>
      <w:r>
        <w:t xml:space="preserve"> </w:t>
      </w:r>
      <w:r w:rsidR="00CA14FE">
        <w:t xml:space="preserve">– The </w:t>
      </w:r>
      <w:del w:id="1519" w:author="Marcelle von Wendland" w:date="2017-09-15T09:58:00Z">
        <w:r w:rsidR="00CA14FE" w:rsidDel="003458F0">
          <w:delText>HyperLedger</w:delText>
        </w:r>
      </w:del>
      <w:ins w:id="1520" w:author="Marcelle von Wendland" w:date="2017-09-15T09:58:00Z">
        <w:r w:rsidR="003458F0">
          <w:t>HyperLedger</w:t>
        </w:r>
      </w:ins>
      <w:r w:rsidR="00CA14FE">
        <w:t xml:space="preserve"> Approach</w:t>
      </w:r>
    </w:p>
    <w:p w14:paraId="553B9D82" w14:textId="77777777" w:rsidR="00293033" w:rsidRDefault="00293033" w:rsidP="00293033"/>
    <w:p w14:paraId="0F2462BC" w14:textId="31223C35" w:rsidR="003C3FB6" w:rsidRDefault="00A66185" w:rsidP="00293033">
      <w:pPr>
        <w:rPr>
          <w:ins w:id="1521" w:author="Marcelle von Wendland" w:date="2017-09-14T13:28:00Z"/>
          <w:rFonts w:cstheme="minorHAnsi"/>
          <w:color w:val="000000" w:themeColor="text1"/>
          <w:shd w:val="clear" w:color="auto" w:fill="FFFFFF"/>
        </w:rPr>
      </w:pPr>
      <w:ins w:id="1522" w:author="Marcelle von Wendland" w:date="2017-09-14T13:43:00Z">
        <w:r>
          <w:rPr>
            <w:noProof/>
          </w:rPr>
          <mc:AlternateContent>
            <mc:Choice Requires="wps">
              <w:drawing>
                <wp:anchor distT="0" distB="0" distL="114300" distR="114300" simplePos="0" relativeHeight="251661312" behindDoc="0" locked="0" layoutInCell="1" allowOverlap="1" wp14:anchorId="11D3AE32" wp14:editId="3A8A74F6">
                  <wp:simplePos x="0" y="0"/>
                  <wp:positionH relativeFrom="column">
                    <wp:posOffset>-60960</wp:posOffset>
                  </wp:positionH>
                  <wp:positionV relativeFrom="paragraph">
                    <wp:posOffset>6658610</wp:posOffset>
                  </wp:positionV>
                  <wp:extent cx="57378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36F1901F" w14:textId="040796A9" w:rsidR="00880D6C" w:rsidRPr="00291F5F" w:rsidRDefault="00880D6C">
                              <w:pPr>
                                <w:pStyle w:val="Caption"/>
                                <w:rPr>
                                  <w:noProof/>
                                </w:rPr>
                                <w:pPrChange w:id="1523" w:author="Marcelle von Wendland" w:date="2017-09-14T13:43:00Z">
                                  <w:pPr/>
                                </w:pPrChange>
                              </w:pPr>
                              <w:ins w:id="1524" w:author="Marcelle von Wendland" w:date="2017-09-14T13:43:00Z">
                                <w:r>
                                  <w:t xml:space="preserve">Figure </w:t>
                                </w:r>
                                <w:r>
                                  <w:fldChar w:fldCharType="begin"/>
                                </w:r>
                                <w:r>
                                  <w:instrText xml:space="preserve"> SEQ Figure \* ARABIC </w:instrText>
                                </w:r>
                              </w:ins>
                              <w:r>
                                <w:fldChar w:fldCharType="separate"/>
                              </w:r>
                              <w:ins w:id="1525" w:author="Marcelle von Wendland" w:date="2017-09-19T14:47:00Z">
                                <w:r w:rsidR="005B664F">
                                  <w:rPr>
                                    <w:noProof/>
                                  </w:rPr>
                                  <w:t>4</w:t>
                                </w:r>
                              </w:ins>
                              <w:ins w:id="1526" w:author="Marcelle von Wendland" w:date="2017-09-14T13:43:00Z">
                                <w:r>
                                  <w:fldChar w:fldCharType="end"/>
                                </w:r>
                                <w:r>
                                  <w:t xml:space="preserve"> - Simple Chain Code for </w:t>
                                </w:r>
                              </w:ins>
                              <w:ins w:id="1527" w:author="Marcelle von Wendland" w:date="2017-09-15T10:05:00Z">
                                <w:r>
                                  <w:t>initializing</w:t>
                                </w:r>
                              </w:ins>
                              <w:ins w:id="1528" w:author="Marcelle von Wendland" w:date="2017-09-14T13:43:00Z">
                                <w:r>
                                  <w:t xml:space="preserve"> a Ledger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3AE32" id="Text Box 8" o:spid="_x0000_s1032" type="#_x0000_t202" style="position:absolute;margin-left:-4.8pt;margin-top:524.3pt;width:451.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" stroked="f">
                  <v:textbox style="mso-fit-shape-to-text:t" inset="0,0,0,0">
                    <w:txbxContent>
                      <w:p w14:paraId="36F1901F" w14:textId="040796A9" w:rsidR="00880D6C" w:rsidRPr="00291F5F" w:rsidRDefault="00880D6C">
                        <w:pPr>
                          <w:pStyle w:val="Caption"/>
                          <w:rPr>
                            <w:noProof/>
                          </w:rPr>
                          <w:pPrChange w:id="1529" w:author="Marcelle von Wendland" w:date="2017-09-14T13:43:00Z">
                            <w:pPr/>
                          </w:pPrChange>
                        </w:pPr>
                        <w:ins w:id="1530" w:author="Marcelle von Wendland" w:date="2017-09-14T13:43:00Z">
                          <w:r>
                            <w:t xml:space="preserve">Figure </w:t>
                          </w:r>
                          <w:r>
                            <w:fldChar w:fldCharType="begin"/>
                          </w:r>
                          <w:r>
                            <w:instrText xml:space="preserve"> SEQ Figure \* ARABIC </w:instrText>
                          </w:r>
                        </w:ins>
                        <w:r>
                          <w:fldChar w:fldCharType="separate"/>
                        </w:r>
                        <w:ins w:id="1531" w:author="Marcelle von Wendland" w:date="2017-09-19T14:47:00Z">
                          <w:r w:rsidR="005B664F">
                            <w:rPr>
                              <w:noProof/>
                            </w:rPr>
                            <w:t>4</w:t>
                          </w:r>
                        </w:ins>
                        <w:ins w:id="1532" w:author="Marcelle von Wendland" w:date="2017-09-14T13:43:00Z">
                          <w:r>
                            <w:fldChar w:fldCharType="end"/>
                          </w:r>
                          <w:r>
                            <w:t xml:space="preserve"> - Simple Chain Code for </w:t>
                          </w:r>
                        </w:ins>
                        <w:ins w:id="1533" w:author="Marcelle von Wendland" w:date="2017-09-15T10:05:00Z">
                          <w:r>
                            <w:t>initializing</w:t>
                          </w:r>
                        </w:ins>
                        <w:ins w:id="1534" w:author="Marcelle von Wendland" w:date="2017-09-14T13:43:00Z">
                          <w:r>
                            <w:t xml:space="preserve"> a Ledger</w:t>
                          </w:r>
                        </w:ins>
                      </w:p>
                    </w:txbxContent>
                  </v:textbox>
                  <w10:wrap type="square"/>
                </v:shape>
              </w:pict>
            </mc:Fallback>
          </mc:AlternateContent>
        </w:r>
      </w:ins>
      <w:del w:id="1535" w:author="Marcelle von Wendland" w:date="2017-09-14T13:07:00Z">
        <w:r w:rsidR="005B6B2D" w:rsidDel="00BF62A2">
          <w:delText>[HYPERLEDGER]</w:delText>
        </w:r>
      </w:del>
      <w:ins w:id="1536" w:author="Marcelle von Wendland" w:date="2017-09-14T13:08:00Z">
        <w:r w:rsidR="00BF62A2">
          <w:t xml:space="preserve">In contrast to the EVM, </w:t>
        </w:r>
      </w:ins>
      <w:ins w:id="1537" w:author="Marcelle von Wendland" w:date="2017-09-14T13:07:00Z">
        <w:r w:rsidR="00BF62A2">
          <w:t xml:space="preserve">HyperLedger </w:t>
        </w:r>
      </w:ins>
      <w:ins w:id="1538" w:author="Marcelle von Wendland" w:date="2017-09-14T13:10:00Z">
        <w:r w:rsidR="00DB0FC2">
          <w:t xml:space="preserve">does not provide stack machine or other low level virtual machine but instead provides a Byzantine Fault </w:t>
        </w:r>
      </w:ins>
      <w:ins w:id="1539" w:author="Marcelle von Wendland" w:date="2017-09-14T13:11:00Z">
        <w:r w:rsidR="00DB0FC2">
          <w:t xml:space="preserve">Tolerant ledger machine based on Liskov </w:t>
        </w:r>
      </w:ins>
      <w:ins w:id="1540" w:author="Marcelle von Wendland" w:date="2017-09-15T09:58:00Z">
        <w:r w:rsidR="003458F0">
          <w:t>and Castros</w:t>
        </w:r>
      </w:ins>
      <w:ins w:id="1541" w:author="Marcelle von Wendland" w:date="2017-09-14T13:12:00Z">
        <w:r w:rsidR="00DB0FC2">
          <w:t xml:space="preserve"> </w:t>
        </w:r>
        <w:r w:rsidR="00DB0FC2" w:rsidRPr="00CA14FE">
          <w:rPr>
            <w:rFonts w:cstheme="minorHAnsi"/>
            <w:b/>
            <w:color w:val="000000" w:themeColor="text1"/>
            <w:sz w:val="16"/>
            <w:szCs w:val="16"/>
            <w:shd w:val="clear" w:color="auto" w:fill="FFFFFF"/>
          </w:rPr>
          <w:t xml:space="preserve">[Liskov et al 1999] </w:t>
        </w:r>
        <w:r w:rsidR="00DB0FC2" w:rsidRPr="00DB0FC2">
          <w:rPr>
            <w:rFonts w:cstheme="minorHAnsi"/>
            <w:color w:val="000000" w:themeColor="text1"/>
            <w:shd w:val="clear" w:color="auto" w:fill="FFFFFF"/>
            <w:rPrChange w:id="1542" w:author="Marcelle von Wendland" w:date="2017-09-14T13:13:00Z">
              <w:rPr>
                <w:rFonts w:cstheme="minorHAnsi"/>
                <w:b/>
                <w:color w:val="000000" w:themeColor="text1"/>
                <w:sz w:val="16"/>
                <w:szCs w:val="16"/>
                <w:shd w:val="clear" w:color="auto" w:fill="FFFFFF"/>
              </w:rPr>
            </w:rPrChange>
          </w:rPr>
          <w:t xml:space="preserve">  </w:t>
        </w:r>
      </w:ins>
      <w:ins w:id="1543" w:author="Marcelle von Wendland" w:date="2017-09-14T13:13:00Z">
        <w:r w:rsidR="00DB0FC2" w:rsidRPr="00DB0FC2">
          <w:rPr>
            <w:rFonts w:cstheme="minorHAnsi"/>
            <w:color w:val="000000" w:themeColor="text1"/>
            <w:shd w:val="clear" w:color="auto" w:fill="FFFFFF"/>
            <w:rPrChange w:id="1544" w:author="Marcelle von Wendland" w:date="2017-09-14T13:13:00Z">
              <w:rPr>
                <w:rFonts w:cstheme="minorHAnsi"/>
                <w:b/>
                <w:color w:val="000000" w:themeColor="text1"/>
                <w:sz w:val="16"/>
                <w:szCs w:val="16"/>
                <w:shd w:val="clear" w:color="auto" w:fill="FFFFFF"/>
              </w:rPr>
            </w:rPrChange>
          </w:rPr>
          <w:t>Practical</w:t>
        </w:r>
      </w:ins>
      <w:ins w:id="1545" w:author="Marcelle von Wendland" w:date="2017-09-14T13:12:00Z">
        <w:r w:rsidR="00DB0FC2" w:rsidRPr="00DB0FC2">
          <w:rPr>
            <w:rFonts w:cstheme="minorHAnsi"/>
            <w:color w:val="000000" w:themeColor="text1"/>
            <w:shd w:val="clear" w:color="auto" w:fill="FFFFFF"/>
            <w:rPrChange w:id="1546" w:author="Marcelle von Wendland" w:date="2017-09-14T13:13:00Z">
              <w:rPr>
                <w:rFonts w:cstheme="minorHAnsi"/>
                <w:b/>
                <w:color w:val="000000" w:themeColor="text1"/>
                <w:sz w:val="16"/>
                <w:szCs w:val="16"/>
                <w:shd w:val="clear" w:color="auto" w:fill="FFFFFF"/>
              </w:rPr>
            </w:rPrChange>
          </w:rPr>
          <w:t xml:space="preserve"> Byzantine Fault </w:t>
        </w:r>
      </w:ins>
      <w:ins w:id="1547" w:author="Marcelle von Wendland" w:date="2017-09-15T10:00:00Z">
        <w:r w:rsidR="003458F0" w:rsidRPr="00DB0FC2">
          <w:rPr>
            <w:rFonts w:cstheme="minorHAnsi"/>
            <w:color w:val="000000" w:themeColor="text1"/>
            <w:shd w:val="clear" w:color="auto" w:fill="FFFFFF"/>
          </w:rPr>
          <w:t>Tolerance (</w:t>
        </w:r>
      </w:ins>
      <w:ins w:id="1548" w:author="Marcelle von Wendland" w:date="2017-09-14T13:13:00Z">
        <w:r w:rsidR="00DB0FC2">
          <w:rPr>
            <w:rFonts w:cstheme="minorHAnsi"/>
            <w:color w:val="000000" w:themeColor="text1"/>
            <w:shd w:val="clear" w:color="auto" w:fill="FFFFFF"/>
          </w:rPr>
          <w:t>PBFT) algorithm</w:t>
        </w:r>
      </w:ins>
      <w:ins w:id="1549" w:author="Marcelle von Wendland" w:date="2017-09-14T13:14:00Z">
        <w:r w:rsidR="00DB0FC2">
          <w:rPr>
            <w:rFonts w:cstheme="minorHAnsi"/>
            <w:color w:val="000000" w:themeColor="text1"/>
            <w:shd w:val="clear" w:color="auto" w:fill="FFFFFF"/>
          </w:rPr>
          <w:t xml:space="preserve">.  This machine can be accessed by external </w:t>
        </w:r>
      </w:ins>
      <w:ins w:id="1550" w:author="Marcelle von Wendland" w:date="2017-09-14T13:15:00Z">
        <w:r w:rsidR="00DB0FC2">
          <w:rPr>
            <w:rFonts w:cstheme="minorHAnsi"/>
            <w:color w:val="000000" w:themeColor="text1"/>
            <w:shd w:val="clear" w:color="auto" w:fill="FFFFFF"/>
          </w:rPr>
          <w:t>programs</w:t>
        </w:r>
      </w:ins>
      <w:ins w:id="1551" w:author="Marcelle von Wendland" w:date="2017-09-14T13:14:00Z">
        <w:r w:rsidR="00DB0FC2">
          <w:rPr>
            <w:rFonts w:cstheme="minorHAnsi"/>
            <w:color w:val="000000" w:themeColor="text1"/>
            <w:shd w:val="clear" w:color="auto" w:fill="FFFFFF"/>
          </w:rPr>
          <w:t xml:space="preserve"> via a Web API</w:t>
        </w:r>
      </w:ins>
      <w:ins w:id="1552" w:author="Marcelle von Wendland" w:date="2017-09-14T13:13:00Z">
        <w:r w:rsidR="00DB0FC2">
          <w:rPr>
            <w:rFonts w:cstheme="minorHAnsi"/>
            <w:color w:val="000000" w:themeColor="text1"/>
            <w:shd w:val="clear" w:color="auto" w:fill="FFFFFF"/>
          </w:rPr>
          <w:t xml:space="preserve"> </w:t>
        </w:r>
      </w:ins>
      <w:ins w:id="1553" w:author="Marcelle von Wendland" w:date="2017-09-14T13:15:00Z">
        <w:r w:rsidR="00DB0FC2">
          <w:rPr>
            <w:rFonts w:cstheme="minorHAnsi"/>
            <w:color w:val="000000" w:themeColor="text1"/>
            <w:shd w:val="clear" w:color="auto" w:fill="FFFFFF"/>
          </w:rPr>
          <w:t xml:space="preserve">making it easy to create complex </w:t>
        </w:r>
      </w:ins>
      <w:ins w:id="1554" w:author="Marcelle von Wendland" w:date="2017-09-15T10:00:00Z">
        <w:r w:rsidR="003458F0">
          <w:rPr>
            <w:rFonts w:cstheme="minorHAnsi"/>
            <w:color w:val="000000" w:themeColor="text1"/>
            <w:shd w:val="clear" w:color="auto" w:fill="FFFFFF"/>
          </w:rPr>
          <w:t>real-life</w:t>
        </w:r>
      </w:ins>
      <w:ins w:id="1555" w:author="Marcelle von Wendland" w:date="2017-09-14T13:15:00Z">
        <w:r w:rsidR="00DB0FC2">
          <w:rPr>
            <w:rFonts w:cstheme="minorHAnsi"/>
            <w:color w:val="000000" w:themeColor="text1"/>
            <w:shd w:val="clear" w:color="auto" w:fill="FFFFFF"/>
          </w:rPr>
          <w:t xml:space="preserve"> solutions with embedded smart contracts and secure distributed ledgers. </w:t>
        </w:r>
      </w:ins>
    </w:p>
    <w:p w14:paraId="311DF887" w14:textId="4031E186" w:rsidR="00380751" w:rsidRDefault="003C3FB6" w:rsidP="00293033">
      <w:pPr>
        <w:rPr>
          <w:ins w:id="1556" w:author="Marcelle von Wendland" w:date="2017-09-14T17:21:00Z"/>
          <w:rFonts w:cstheme="minorHAnsi"/>
          <w:color w:val="000000" w:themeColor="text1"/>
          <w:shd w:val="clear" w:color="auto" w:fill="FFFFFF"/>
        </w:rPr>
      </w:pPr>
      <w:ins w:id="1557" w:author="Marcelle von Wendland" w:date="2017-09-14T13:23:00Z">
        <w:r>
          <w:rPr>
            <w:rFonts w:cstheme="minorHAnsi"/>
            <w:color w:val="000000" w:themeColor="text1"/>
            <w:shd w:val="clear" w:color="auto" w:fill="FFFFFF"/>
          </w:rPr>
          <w:t xml:space="preserve"> </w:t>
        </w:r>
      </w:ins>
      <w:ins w:id="1558" w:author="Marcelle von Wendland" w:date="2017-09-14T13:43:00Z">
        <w:r w:rsidR="00A66185">
          <w:rPr>
            <w:rFonts w:cstheme="minorHAnsi"/>
            <w:color w:val="000000" w:themeColor="text1"/>
            <w:shd w:val="clear" w:color="auto" w:fill="FFFFFF"/>
          </w:rPr>
          <w:t xml:space="preserve">The actual logic for smart contracts or other block chain ledger based functionality is implemented in what are called “Chain Code” modules.  Chain code modules can be written in GO, a modern </w:t>
        </w:r>
        <w:r w:rsidR="00A66185">
          <w:rPr>
            <w:rFonts w:cstheme="minorHAnsi"/>
            <w:color w:val="000000" w:themeColor="text1"/>
            <w:shd w:val="clear" w:color="auto" w:fill="FFFFFF"/>
          </w:rPr>
          <w:lastRenderedPageBreak/>
          <w:t xml:space="preserve">imperative language suitable for robust </w:t>
        </w:r>
      </w:ins>
      <w:ins w:id="1559" w:author="Marcelle von Wendland" w:date="2017-09-15T10:00:00Z">
        <w:r w:rsidR="003458F0">
          <w:rPr>
            <w:rFonts w:cstheme="minorHAnsi"/>
            <w:color w:val="000000" w:themeColor="text1"/>
            <w:shd w:val="clear" w:color="auto" w:fill="FFFFFF"/>
          </w:rPr>
          <w:t>high-performance</w:t>
        </w:r>
      </w:ins>
      <w:ins w:id="1560" w:author="Marcelle von Wendland" w:date="2017-09-14T13:43:00Z">
        <w:r w:rsidR="00A66185">
          <w:rPr>
            <w:rFonts w:cstheme="minorHAnsi"/>
            <w:color w:val="000000" w:themeColor="text1"/>
            <w:shd w:val="clear" w:color="auto" w:fill="FFFFFF"/>
          </w:rPr>
          <w:t xml:space="preserve"> systems applications. Chain code modules consist of standard GO code but utilize a small API that exposes</w:t>
        </w:r>
      </w:ins>
      <w:ins w:id="1561" w:author="Marcelle von Wendland" w:date="2017-09-14T13:44:00Z">
        <w:r w:rsidR="00A66185">
          <w:rPr>
            <w:rFonts w:cstheme="minorHAnsi"/>
            <w:color w:val="000000" w:themeColor="text1"/>
            <w:shd w:val="clear" w:color="auto" w:fill="FFFFFF"/>
          </w:rPr>
          <w:t xml:space="preserve">.  </w:t>
        </w:r>
      </w:ins>
    </w:p>
    <w:p w14:paraId="13E81886" w14:textId="77777777" w:rsidR="00380751" w:rsidRDefault="00380751" w:rsidP="00293033">
      <w:pPr>
        <w:rPr>
          <w:ins w:id="1562" w:author="Marcelle von Wendland" w:date="2017-09-14T17:21:00Z"/>
          <w:rFonts w:cstheme="minorHAnsi"/>
          <w:color w:val="000000" w:themeColor="text1"/>
          <w:shd w:val="clear" w:color="auto" w:fill="FFFFFF"/>
        </w:rPr>
      </w:pPr>
    </w:p>
    <w:p w14:paraId="6B16567F" w14:textId="740EBAFB" w:rsidR="00293033" w:rsidRDefault="00A66185" w:rsidP="00293033">
      <w:pPr>
        <w:rPr>
          <w:ins w:id="1563" w:author="Marcelle von Wendland" w:date="2017-09-14T17:15:00Z"/>
          <w:rFonts w:cstheme="minorHAnsi"/>
          <w:color w:val="000000" w:themeColor="text1"/>
          <w:shd w:val="clear" w:color="auto" w:fill="FFFFFF"/>
        </w:rPr>
      </w:pPr>
      <w:ins w:id="1564" w:author="Marcelle von Wendland" w:date="2017-09-14T13:44:00Z">
        <w:r>
          <w:rPr>
            <w:rFonts w:cstheme="minorHAnsi"/>
            <w:color w:val="000000" w:themeColor="text1"/>
            <w:shd w:val="clear" w:color="auto" w:fill="FFFFFF"/>
          </w:rPr>
          <w:t xml:space="preserve">The example </w:t>
        </w:r>
      </w:ins>
      <w:ins w:id="1565" w:author="Marcelle von Wendland" w:date="2017-09-14T13:45:00Z">
        <w:r>
          <w:rPr>
            <w:rFonts w:cstheme="minorHAnsi"/>
            <w:color w:val="000000" w:themeColor="text1"/>
            <w:shd w:val="clear" w:color="auto" w:fill="FFFFFF"/>
          </w:rPr>
          <w:t xml:space="preserve">chain code </w:t>
        </w:r>
      </w:ins>
      <w:ins w:id="1566" w:author="Marcelle von Wendland" w:date="2017-09-14T13:44:00Z">
        <w:r>
          <w:rPr>
            <w:rFonts w:cstheme="minorHAnsi"/>
            <w:color w:val="000000" w:themeColor="text1"/>
            <w:shd w:val="clear" w:color="auto" w:fill="FFFFFF"/>
          </w:rPr>
          <w:t>program</w:t>
        </w:r>
      </w:ins>
      <w:ins w:id="1567" w:author="Marcelle von Wendland" w:date="2017-09-14T13:45:00Z">
        <w:r>
          <w:rPr>
            <w:rFonts w:cstheme="minorHAnsi"/>
            <w:color w:val="000000" w:themeColor="text1"/>
            <w:shd w:val="clear" w:color="auto" w:fill="FFFFFF"/>
          </w:rPr>
          <w:t xml:space="preserve"> in Figure 3 illustrates how Chain code combines GO </w:t>
        </w:r>
      </w:ins>
      <w:ins w:id="1568" w:author="Marcelle von Wendland" w:date="2017-09-14T13:46:00Z">
        <w:r>
          <w:rPr>
            <w:rFonts w:cstheme="minorHAnsi"/>
            <w:color w:val="000000" w:themeColor="text1"/>
            <w:shd w:val="clear" w:color="auto" w:fill="FFFFFF"/>
          </w:rPr>
          <w:t>and</w:t>
        </w:r>
      </w:ins>
      <w:ins w:id="1569" w:author="Marcelle von Wendland" w:date="2017-09-14T13:45:00Z">
        <w:r>
          <w:rPr>
            <w:rFonts w:cstheme="minorHAnsi"/>
            <w:color w:val="000000" w:themeColor="text1"/>
            <w:shd w:val="clear" w:color="auto" w:fill="FFFFFF"/>
          </w:rPr>
          <w:t xml:space="preserve"> the HyperLegder API. </w:t>
        </w:r>
      </w:ins>
      <w:ins w:id="1570" w:author="Marcelle von Wendland" w:date="2017-09-14T17:21:00Z">
        <w:r w:rsidR="00380751">
          <w:rPr>
            <w:rFonts w:cstheme="minorHAnsi"/>
            <w:color w:val="000000" w:themeColor="text1"/>
            <w:shd w:val="clear" w:color="auto" w:fill="FFFFFF"/>
          </w:rPr>
          <w:t xml:space="preserve"> </w:t>
        </w:r>
      </w:ins>
      <w:ins w:id="1571" w:author="Marcelle von Wendland" w:date="2017-09-14T17:13:00Z">
        <w:r w:rsidR="00525A78">
          <w:rPr>
            <w:rFonts w:cstheme="minorHAnsi"/>
            <w:color w:val="000000" w:themeColor="text1"/>
            <w:shd w:val="clear" w:color="auto" w:fill="FFFFFF"/>
          </w:rPr>
          <w:t>The</w:t>
        </w:r>
      </w:ins>
      <w:ins w:id="1572" w:author="Marcelle von Wendland" w:date="2017-09-14T17:14:00Z">
        <w:r w:rsidR="00525A78">
          <w:rPr>
            <w:rFonts w:cstheme="minorHAnsi"/>
            <w:color w:val="000000" w:themeColor="text1"/>
            <w:shd w:val="clear" w:color="auto" w:fill="FFFFFF"/>
          </w:rPr>
          <w:t xml:space="preserve">re are two </w:t>
        </w:r>
      </w:ins>
      <w:ins w:id="1573" w:author="Marcelle von Wendland" w:date="2017-09-14T17:13:00Z">
        <w:r w:rsidR="00525A78">
          <w:rPr>
            <w:rFonts w:cstheme="minorHAnsi"/>
            <w:color w:val="000000" w:themeColor="text1"/>
            <w:shd w:val="clear" w:color="auto" w:fill="FFFFFF"/>
          </w:rPr>
          <w:t xml:space="preserve">key </w:t>
        </w:r>
      </w:ins>
      <w:ins w:id="1574" w:author="Marcelle von Wendland" w:date="2017-09-14T17:14:00Z">
        <w:r w:rsidR="00525A78">
          <w:rPr>
            <w:rFonts w:cstheme="minorHAnsi"/>
            <w:color w:val="000000" w:themeColor="text1"/>
            <w:shd w:val="clear" w:color="auto" w:fill="FFFFFF"/>
          </w:rPr>
          <w:t xml:space="preserve">blocks of statements </w:t>
        </w:r>
      </w:ins>
      <w:ins w:id="1575" w:author="Marcelle von Wendland" w:date="2017-09-14T17:13:00Z">
        <w:r w:rsidR="00525A78">
          <w:rPr>
            <w:rFonts w:cstheme="minorHAnsi"/>
            <w:color w:val="000000" w:themeColor="text1"/>
            <w:shd w:val="clear" w:color="auto" w:fill="FFFFFF"/>
          </w:rPr>
          <w:t xml:space="preserve">in the Example in </w:t>
        </w:r>
      </w:ins>
      <w:ins w:id="1576" w:author="Marcelle von Wendland" w:date="2017-09-15T10:00:00Z">
        <w:r w:rsidR="003458F0">
          <w:rPr>
            <w:rFonts w:cstheme="minorHAnsi"/>
            <w:color w:val="000000" w:themeColor="text1"/>
            <w:shd w:val="clear" w:color="auto" w:fill="FFFFFF"/>
          </w:rPr>
          <w:t>Figure 3</w:t>
        </w:r>
      </w:ins>
      <w:ins w:id="1577" w:author="Marcelle von Wendland" w:date="2017-09-14T17:15:00Z">
        <w:r w:rsidR="00525A78">
          <w:rPr>
            <w:rFonts w:cstheme="minorHAnsi"/>
            <w:color w:val="000000" w:themeColor="text1"/>
            <w:shd w:val="clear" w:color="auto" w:fill="FFFFFF"/>
          </w:rPr>
          <w:t>. The first block is</w:t>
        </w:r>
      </w:ins>
    </w:p>
    <w:p w14:paraId="2F427182" w14:textId="3641032C" w:rsidR="00525A78" w:rsidRDefault="00525A78">
      <w:pPr>
        <w:spacing w:after="0"/>
        <w:rPr>
          <w:ins w:id="1578" w:author="Marcelle von Wendland" w:date="2017-09-14T17:15:00Z"/>
          <w:rFonts w:ascii="Consolas" w:eastAsia="Times New Roman" w:hAnsi="Consolas" w:cs="Segoe UI"/>
          <w:color w:val="24292E"/>
          <w:sz w:val="16"/>
          <w:szCs w:val="16"/>
          <w:lang w:eastAsia="en-GB"/>
        </w:rPr>
        <w:pPrChange w:id="1579" w:author="Marcelle von Wendland" w:date="2017-09-14T17:15:00Z">
          <w:pPr/>
        </w:pPrChange>
      </w:pPr>
      <w:ins w:id="1580" w:author="Marcelle von Wendland" w:date="2017-09-14T17:15:00Z">
        <w:r w:rsidRPr="00101AE7">
          <w:rPr>
            <w:rFonts w:ascii="Consolas" w:eastAsia="Times New Roman" w:hAnsi="Consolas" w:cs="Segoe UI"/>
            <w:color w:val="24292E"/>
            <w:sz w:val="16"/>
            <w:szCs w:val="16"/>
            <w:lang w:eastAsia="en-GB"/>
          </w:rPr>
          <w:t>account = args[</w:t>
        </w:r>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ins>
    </w:p>
    <w:p w14:paraId="772387D9" w14:textId="17672B6F" w:rsidR="00525A78" w:rsidRDefault="00525A78">
      <w:pPr>
        <w:spacing w:after="0"/>
        <w:rPr>
          <w:ins w:id="1581" w:author="Marcelle von Wendland" w:date="2017-09-14T17:16:00Z"/>
          <w:rFonts w:ascii="Consolas" w:eastAsia="Times New Roman" w:hAnsi="Consolas" w:cs="Segoe UI"/>
          <w:color w:val="24292E"/>
          <w:sz w:val="16"/>
          <w:szCs w:val="16"/>
          <w:lang w:eastAsia="en-GB"/>
        </w:rPr>
        <w:pPrChange w:id="1582" w:author="Marcelle von Wendland" w:date="2017-09-14T17:15:00Z">
          <w:pPr/>
        </w:pPrChange>
      </w:pPr>
      <w:ins w:id="1583" w:author="Marcelle von Wendland" w:date="2017-09-14T17:15:00Z">
        <w:r w:rsidRPr="00101AE7">
          <w:rPr>
            <w:rFonts w:ascii="Consolas" w:eastAsia="Times New Roman" w:hAnsi="Consolas" w:cs="Segoe UI"/>
            <w:color w:val="24292E"/>
            <w:sz w:val="16"/>
            <w:szCs w:val="16"/>
            <w:lang w:eastAsia="en-GB"/>
          </w:rPr>
          <w:t>accountValue, err = strconv.</w:t>
        </w:r>
        <w:r w:rsidRPr="00101AE7">
          <w:rPr>
            <w:rFonts w:ascii="Consolas" w:eastAsia="Times New Roman" w:hAnsi="Consolas" w:cs="Segoe UI"/>
            <w:color w:val="005CC5"/>
            <w:sz w:val="16"/>
            <w:szCs w:val="16"/>
            <w:lang w:eastAsia="en-GB"/>
          </w:rPr>
          <w:t>Atoi</w:t>
        </w:r>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1</w:t>
        </w:r>
        <w:r w:rsidRPr="00101AE7">
          <w:rPr>
            <w:rFonts w:ascii="Consolas" w:eastAsia="Times New Roman" w:hAnsi="Consolas" w:cs="Segoe UI"/>
            <w:color w:val="24292E"/>
            <w:sz w:val="16"/>
            <w:szCs w:val="16"/>
            <w:lang w:eastAsia="en-GB"/>
          </w:rPr>
          <w:t>])</w:t>
        </w:r>
      </w:ins>
    </w:p>
    <w:p w14:paraId="6BF9F04D" w14:textId="6E84B5E7" w:rsidR="00525A78" w:rsidRDefault="00525A78">
      <w:pPr>
        <w:spacing w:after="0"/>
        <w:rPr>
          <w:ins w:id="1584" w:author="Marcelle von Wendland" w:date="2017-09-14T17:16:00Z"/>
          <w:rFonts w:ascii="Consolas" w:eastAsia="Times New Roman" w:hAnsi="Consolas" w:cs="Segoe UI"/>
          <w:color w:val="24292E"/>
          <w:sz w:val="16"/>
          <w:szCs w:val="16"/>
          <w:lang w:eastAsia="en-GB"/>
        </w:rPr>
        <w:pPrChange w:id="1585" w:author="Marcelle von Wendland" w:date="2017-09-14T17:15:00Z">
          <w:pPr/>
        </w:pPrChange>
      </w:pPr>
    </w:p>
    <w:p w14:paraId="7443498A" w14:textId="4078CB22" w:rsidR="00525A78" w:rsidRPr="00525A78" w:rsidRDefault="00525A78">
      <w:pPr>
        <w:spacing w:after="0"/>
        <w:rPr>
          <w:ins w:id="1586" w:author="Marcelle von Wendland" w:date="2017-09-14T17:16:00Z"/>
          <w:rFonts w:eastAsia="Times New Roman" w:cstheme="minorHAnsi"/>
          <w:color w:val="24292E"/>
          <w:lang w:eastAsia="en-GB"/>
          <w:rPrChange w:id="1587" w:author="Marcelle von Wendland" w:date="2017-09-14T17:17:00Z">
            <w:rPr>
              <w:ins w:id="1588" w:author="Marcelle von Wendland" w:date="2017-09-14T17:16:00Z"/>
              <w:rFonts w:ascii="Consolas" w:eastAsia="Times New Roman" w:hAnsi="Consolas" w:cs="Segoe UI"/>
              <w:color w:val="24292E"/>
              <w:sz w:val="16"/>
              <w:szCs w:val="16"/>
              <w:lang w:eastAsia="en-GB"/>
            </w:rPr>
          </w:rPrChange>
        </w:rPr>
        <w:pPrChange w:id="1589" w:author="Marcelle von Wendland" w:date="2017-09-14T17:15:00Z">
          <w:pPr/>
        </w:pPrChange>
      </w:pPr>
      <w:ins w:id="1590" w:author="Marcelle von Wendland" w:date="2017-09-14T17:16:00Z">
        <w:r w:rsidRPr="00525A78">
          <w:rPr>
            <w:rFonts w:eastAsia="Times New Roman" w:cstheme="minorHAnsi"/>
            <w:color w:val="24292E"/>
            <w:lang w:eastAsia="en-GB"/>
            <w:rPrChange w:id="1591" w:author="Marcelle von Wendland" w:date="2017-09-14T17:17:00Z">
              <w:rPr>
                <w:rFonts w:ascii="Consolas" w:eastAsia="Times New Roman" w:hAnsi="Consolas" w:cs="Segoe UI"/>
                <w:color w:val="24292E"/>
                <w:sz w:val="16"/>
                <w:szCs w:val="16"/>
                <w:lang w:eastAsia="en-GB"/>
              </w:rPr>
            </w:rPrChange>
          </w:rPr>
          <w:t xml:space="preserve">This takes the name </w:t>
        </w:r>
      </w:ins>
      <w:ins w:id="1592" w:author="Marcelle von Wendland" w:date="2017-09-15T10:01:00Z">
        <w:r w:rsidR="003458F0" w:rsidRPr="00525A78">
          <w:rPr>
            <w:rFonts w:eastAsia="Times New Roman" w:cstheme="minorHAnsi"/>
            <w:color w:val="24292E"/>
            <w:lang w:eastAsia="en-GB"/>
          </w:rPr>
          <w:t>of the</w:t>
        </w:r>
      </w:ins>
      <w:ins w:id="1593" w:author="Marcelle von Wendland" w:date="2017-09-14T17:16:00Z">
        <w:r w:rsidRPr="00525A78">
          <w:rPr>
            <w:rFonts w:eastAsia="Times New Roman" w:cstheme="minorHAnsi"/>
            <w:color w:val="24292E"/>
            <w:lang w:eastAsia="en-GB"/>
            <w:rPrChange w:id="1594" w:author="Marcelle von Wendland" w:date="2017-09-14T17:17:00Z">
              <w:rPr>
                <w:rFonts w:ascii="Consolas" w:eastAsia="Times New Roman" w:hAnsi="Consolas" w:cs="Segoe UI"/>
                <w:color w:val="24292E"/>
                <w:sz w:val="16"/>
                <w:szCs w:val="16"/>
                <w:lang w:eastAsia="en-GB"/>
              </w:rPr>
            </w:rPrChange>
          </w:rPr>
          <w:t xml:space="preserve"> account to be updated </w:t>
        </w:r>
      </w:ins>
      <w:ins w:id="1595" w:author="Marcelle von Wendland" w:date="2017-09-14T17:17:00Z">
        <w:r>
          <w:rPr>
            <w:rFonts w:eastAsia="Times New Roman" w:cstheme="minorHAnsi"/>
            <w:color w:val="24292E"/>
            <w:lang w:eastAsia="en-GB"/>
          </w:rPr>
          <w:t xml:space="preserve">from the first argument </w:t>
        </w:r>
      </w:ins>
      <w:ins w:id="1596" w:author="Marcelle von Wendland" w:date="2017-09-14T17:19:00Z">
        <w:r>
          <w:rPr>
            <w:rFonts w:eastAsia="Times New Roman" w:cstheme="minorHAnsi"/>
            <w:color w:val="24292E"/>
            <w:lang w:eastAsia="en-GB"/>
          </w:rPr>
          <w:t xml:space="preserve">( </w:t>
        </w:r>
        <w:r w:rsidRPr="00101AE7">
          <w:rPr>
            <w:rFonts w:ascii="Consolas" w:eastAsia="Times New Roman" w:hAnsi="Consolas" w:cs="Segoe UI"/>
            <w:color w:val="24292E"/>
            <w:sz w:val="16"/>
            <w:szCs w:val="16"/>
            <w:lang w:eastAsia="en-GB"/>
          </w:rPr>
          <w:t>args[</w:t>
        </w:r>
        <w:r w:rsidRPr="00101AE7">
          <w:rPr>
            <w:rFonts w:ascii="Consolas" w:eastAsia="Times New Roman" w:hAnsi="Consolas" w:cs="Segoe UI"/>
            <w:color w:val="005CC5"/>
            <w:sz w:val="16"/>
            <w:szCs w:val="16"/>
            <w:lang w:eastAsia="en-GB"/>
          </w:rPr>
          <w:t>0</w:t>
        </w:r>
        <w:r w:rsidRPr="00101AE7">
          <w:rPr>
            <w:rFonts w:ascii="Consolas" w:eastAsia="Times New Roman" w:hAnsi="Consolas" w:cs="Segoe UI"/>
            <w:color w:val="24292E"/>
            <w:sz w:val="16"/>
            <w:szCs w:val="16"/>
            <w:lang w:eastAsia="en-GB"/>
          </w:rPr>
          <w:t>]</w:t>
        </w:r>
        <w:r>
          <w:rPr>
            <w:rFonts w:ascii="Consolas" w:eastAsia="Times New Roman" w:hAnsi="Consolas" w:cs="Segoe UI"/>
            <w:color w:val="24292E"/>
            <w:sz w:val="16"/>
            <w:szCs w:val="16"/>
            <w:lang w:eastAsia="en-GB"/>
          </w:rPr>
          <w:t xml:space="preserve"> )</w:t>
        </w:r>
      </w:ins>
      <w:ins w:id="1597" w:author="Marcelle von Wendland" w:date="2017-09-14T17:17:00Z">
        <w:r>
          <w:rPr>
            <w:rFonts w:eastAsia="Times New Roman" w:cstheme="minorHAnsi"/>
            <w:color w:val="24292E"/>
            <w:lang w:eastAsia="en-GB"/>
          </w:rPr>
          <w:t xml:space="preserve">of the call invoking this </w:t>
        </w:r>
      </w:ins>
      <w:ins w:id="1598" w:author="Marcelle von Wendland" w:date="2017-09-14T17:18:00Z">
        <w:r>
          <w:rPr>
            <w:rFonts w:eastAsia="Times New Roman" w:cstheme="minorHAnsi"/>
            <w:color w:val="24292E"/>
            <w:lang w:eastAsia="en-GB"/>
          </w:rPr>
          <w:t>chain</w:t>
        </w:r>
      </w:ins>
      <w:ins w:id="1599" w:author="Marcelle von Wendland" w:date="2017-09-14T17:17:00Z">
        <w:r>
          <w:rPr>
            <w:rFonts w:eastAsia="Times New Roman" w:cstheme="minorHAnsi"/>
            <w:color w:val="24292E"/>
            <w:lang w:eastAsia="en-GB"/>
          </w:rPr>
          <w:t xml:space="preserve"> code procedure</w:t>
        </w:r>
      </w:ins>
      <w:ins w:id="1600" w:author="Marcelle von Wendland" w:date="2017-09-14T17:18:00Z">
        <w:r>
          <w:rPr>
            <w:rFonts w:eastAsia="Times New Roman" w:cstheme="minorHAnsi"/>
            <w:color w:val="24292E"/>
            <w:lang w:eastAsia="en-GB"/>
          </w:rPr>
          <w:t xml:space="preserve"> and </w:t>
        </w:r>
      </w:ins>
      <w:ins w:id="1601" w:author="Marcelle von Wendland" w:date="2017-09-14T17:19:00Z">
        <w:r>
          <w:rPr>
            <w:rFonts w:eastAsia="Times New Roman" w:cstheme="minorHAnsi"/>
            <w:color w:val="24292E"/>
            <w:lang w:eastAsia="en-GB"/>
          </w:rPr>
          <w:t xml:space="preserve">stores </w:t>
        </w:r>
        <w:r w:rsidR="00380751">
          <w:rPr>
            <w:rFonts w:eastAsia="Times New Roman" w:cstheme="minorHAnsi"/>
            <w:color w:val="24292E"/>
            <w:lang w:eastAsia="en-GB"/>
          </w:rPr>
          <w:t>it</w:t>
        </w:r>
        <w:r>
          <w:rPr>
            <w:rFonts w:eastAsia="Times New Roman" w:cstheme="minorHAnsi"/>
            <w:color w:val="24292E"/>
            <w:lang w:eastAsia="en-GB"/>
          </w:rPr>
          <w:t xml:space="preserve"> in the variable </w:t>
        </w:r>
        <w:r w:rsidRPr="00101AE7">
          <w:rPr>
            <w:rFonts w:ascii="Consolas" w:eastAsia="Times New Roman" w:hAnsi="Consolas" w:cs="Segoe UI"/>
            <w:color w:val="24292E"/>
            <w:sz w:val="16"/>
            <w:szCs w:val="16"/>
            <w:lang w:eastAsia="en-GB"/>
          </w:rPr>
          <w:t>account</w:t>
        </w:r>
      </w:ins>
      <w:ins w:id="1602" w:author="Marcelle von Wendland" w:date="2017-09-14T17:17:00Z">
        <w:r>
          <w:rPr>
            <w:rFonts w:eastAsia="Times New Roman" w:cstheme="minorHAnsi"/>
            <w:color w:val="24292E"/>
            <w:lang w:eastAsia="en-GB"/>
          </w:rPr>
          <w:t xml:space="preserve">. It then takes </w:t>
        </w:r>
      </w:ins>
      <w:ins w:id="1603" w:author="Marcelle von Wendland" w:date="2017-09-14T17:20:00Z">
        <w:r w:rsidR="00380751">
          <w:rPr>
            <w:rFonts w:eastAsia="Times New Roman" w:cstheme="minorHAnsi"/>
            <w:color w:val="24292E"/>
            <w:lang w:eastAsia="en-GB"/>
          </w:rPr>
          <w:t>the</w:t>
        </w:r>
      </w:ins>
      <w:ins w:id="1604" w:author="Marcelle von Wendland" w:date="2017-09-14T17:16:00Z">
        <w:r w:rsidRPr="00525A78">
          <w:rPr>
            <w:rFonts w:eastAsia="Times New Roman" w:cstheme="minorHAnsi"/>
            <w:color w:val="24292E"/>
            <w:lang w:eastAsia="en-GB"/>
            <w:rPrChange w:id="1605" w:author="Marcelle von Wendland" w:date="2017-09-14T17:17:00Z">
              <w:rPr>
                <w:rFonts w:ascii="Consolas" w:eastAsia="Times New Roman" w:hAnsi="Consolas" w:cs="Segoe UI"/>
                <w:color w:val="24292E"/>
                <w:sz w:val="16"/>
                <w:szCs w:val="16"/>
                <w:lang w:eastAsia="en-GB"/>
              </w:rPr>
            </w:rPrChange>
          </w:rPr>
          <w:t xml:space="preserve"> initial </w:t>
        </w:r>
      </w:ins>
      <w:ins w:id="1606" w:author="Marcelle von Wendland" w:date="2017-09-14T17:20:00Z">
        <w:r w:rsidR="00380751">
          <w:rPr>
            <w:rFonts w:eastAsia="Times New Roman" w:cstheme="minorHAnsi"/>
            <w:color w:val="24292E"/>
            <w:lang w:eastAsia="en-GB"/>
          </w:rPr>
          <w:t xml:space="preserve">balance </w:t>
        </w:r>
      </w:ins>
      <w:ins w:id="1607" w:author="Marcelle von Wendland" w:date="2017-09-14T17:21:00Z">
        <w:r w:rsidR="00380751">
          <w:rPr>
            <w:rFonts w:eastAsia="Times New Roman" w:cstheme="minorHAnsi"/>
            <w:color w:val="24292E"/>
            <w:lang w:eastAsia="en-GB"/>
          </w:rPr>
          <w:t>for</w:t>
        </w:r>
      </w:ins>
      <w:ins w:id="1608" w:author="Marcelle von Wendland" w:date="2017-09-14T17:20:00Z">
        <w:r w:rsidR="00380751">
          <w:rPr>
            <w:rFonts w:eastAsia="Times New Roman" w:cstheme="minorHAnsi"/>
            <w:color w:val="24292E"/>
            <w:lang w:eastAsia="en-GB"/>
          </w:rPr>
          <w:t xml:space="preserve"> the account </w:t>
        </w:r>
      </w:ins>
      <w:ins w:id="1609" w:author="Marcelle von Wendland" w:date="2017-09-14T17:16:00Z">
        <w:r w:rsidRPr="00525A78">
          <w:rPr>
            <w:rFonts w:eastAsia="Times New Roman" w:cstheme="minorHAnsi"/>
            <w:color w:val="24292E"/>
            <w:lang w:eastAsia="en-GB"/>
            <w:rPrChange w:id="1610" w:author="Marcelle von Wendland" w:date="2017-09-14T17:17:00Z">
              <w:rPr>
                <w:rFonts w:ascii="Consolas" w:eastAsia="Times New Roman" w:hAnsi="Consolas" w:cs="Segoe UI"/>
                <w:color w:val="24292E"/>
                <w:sz w:val="16"/>
                <w:szCs w:val="16"/>
                <w:lang w:eastAsia="en-GB"/>
              </w:rPr>
            </w:rPrChange>
          </w:rPr>
          <w:t xml:space="preserve">from </w:t>
        </w:r>
      </w:ins>
      <w:ins w:id="1611" w:author="Marcelle von Wendland" w:date="2017-09-14T17:20:00Z">
        <w:r w:rsidR="00380751">
          <w:rPr>
            <w:rFonts w:eastAsia="Times New Roman" w:cstheme="minorHAnsi"/>
            <w:color w:val="24292E"/>
            <w:lang w:eastAsia="en-GB"/>
          </w:rPr>
          <w:t xml:space="preserve">the second argument ( </w:t>
        </w:r>
        <w:r w:rsidR="00380751" w:rsidRPr="00101AE7">
          <w:rPr>
            <w:rFonts w:ascii="Consolas" w:eastAsia="Times New Roman" w:hAnsi="Consolas" w:cs="Segoe UI"/>
            <w:color w:val="24292E"/>
            <w:sz w:val="16"/>
            <w:szCs w:val="16"/>
            <w:lang w:eastAsia="en-GB"/>
          </w:rPr>
          <w:t>args[</w:t>
        </w:r>
        <w:r w:rsidR="00380751">
          <w:rPr>
            <w:rFonts w:ascii="Consolas" w:eastAsia="Times New Roman" w:hAnsi="Consolas" w:cs="Segoe UI"/>
            <w:color w:val="005CC5"/>
            <w:sz w:val="16"/>
            <w:szCs w:val="16"/>
            <w:lang w:eastAsia="en-GB"/>
          </w:rPr>
          <w:t>1</w:t>
        </w:r>
        <w:r w:rsidR="00380751" w:rsidRPr="00101AE7">
          <w:rPr>
            <w:rFonts w:ascii="Consolas" w:eastAsia="Times New Roman" w:hAnsi="Consolas" w:cs="Segoe UI"/>
            <w:color w:val="24292E"/>
            <w:sz w:val="16"/>
            <w:szCs w:val="16"/>
            <w:lang w:eastAsia="en-GB"/>
          </w:rPr>
          <w:t>]</w:t>
        </w:r>
        <w:r w:rsidR="00380751">
          <w:rPr>
            <w:rFonts w:ascii="Consolas" w:eastAsia="Times New Roman" w:hAnsi="Consolas" w:cs="Segoe UI"/>
            <w:color w:val="24292E"/>
            <w:sz w:val="16"/>
            <w:szCs w:val="16"/>
            <w:lang w:eastAsia="en-GB"/>
          </w:rPr>
          <w:t xml:space="preserve"> )</w:t>
        </w:r>
        <w:r w:rsidR="00380751">
          <w:rPr>
            <w:rFonts w:eastAsia="Times New Roman" w:cstheme="minorHAnsi"/>
            <w:color w:val="24292E"/>
            <w:lang w:eastAsia="en-GB"/>
          </w:rPr>
          <w:t xml:space="preserve">of the call and stores it in the variable </w:t>
        </w:r>
      </w:ins>
      <w:ins w:id="1612" w:author="Marcelle von Wendland" w:date="2017-09-14T17:21:00Z">
        <w:r w:rsidR="00380751" w:rsidRPr="00101AE7">
          <w:rPr>
            <w:rFonts w:ascii="Consolas" w:eastAsia="Times New Roman" w:hAnsi="Consolas" w:cs="Segoe UI"/>
            <w:color w:val="24292E"/>
            <w:sz w:val="16"/>
            <w:szCs w:val="16"/>
            <w:lang w:eastAsia="en-GB"/>
          </w:rPr>
          <w:t>accountValue</w:t>
        </w:r>
        <w:r w:rsidR="00380751">
          <w:rPr>
            <w:rFonts w:ascii="Consolas" w:eastAsia="Times New Roman" w:hAnsi="Consolas" w:cs="Segoe UI"/>
            <w:color w:val="24292E"/>
            <w:sz w:val="16"/>
            <w:szCs w:val="16"/>
            <w:lang w:eastAsia="en-GB"/>
          </w:rPr>
          <w:t>.</w:t>
        </w:r>
      </w:ins>
    </w:p>
    <w:p w14:paraId="3E03D996" w14:textId="77777777" w:rsidR="00525A78" w:rsidRDefault="00525A78">
      <w:pPr>
        <w:spacing w:after="0"/>
        <w:pPrChange w:id="1613" w:author="Marcelle von Wendland" w:date="2017-09-14T17:15:00Z">
          <w:pPr/>
        </w:pPrChange>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34"/>
      </w:tblGrid>
      <w:tr w:rsidR="00525A78" w:rsidRPr="00101AE7" w14:paraId="5CEE04E8" w14:textId="77777777" w:rsidTr="00814E25">
        <w:tc>
          <w:tcPr>
            <w:tcW w:w="0" w:type="auto"/>
            <w:shd w:val="clear" w:color="auto" w:fill="FFFFFF"/>
            <w:tcMar>
              <w:top w:w="0" w:type="dxa"/>
              <w:left w:w="150" w:type="dxa"/>
              <w:bottom w:w="0" w:type="dxa"/>
              <w:right w:w="150" w:type="dxa"/>
            </w:tcMar>
            <w:hideMark/>
          </w:tcPr>
          <w:p w14:paraId="4C193B80" w14:textId="5DCDE45E" w:rsidR="00380751" w:rsidRDefault="00380751" w:rsidP="00380751">
            <w:pPr>
              <w:rPr>
                <w:rFonts w:cstheme="minorHAnsi"/>
                <w:color w:val="000000" w:themeColor="text1"/>
                <w:shd w:val="clear" w:color="auto" w:fill="FFFFFF"/>
              </w:rPr>
            </w:pPr>
            <w:r>
              <w:rPr>
                <w:rFonts w:cstheme="minorHAnsi"/>
                <w:color w:val="000000" w:themeColor="text1"/>
                <w:shd w:val="clear" w:color="auto" w:fill="FFFFFF"/>
              </w:rPr>
              <w:t xml:space="preserve">The second key block is then using the </w:t>
            </w:r>
            <w:r w:rsidR="003458F0">
              <w:rPr>
                <w:rFonts w:cstheme="minorHAnsi"/>
                <w:color w:val="000000" w:themeColor="text1"/>
                <w:shd w:val="clear" w:color="auto" w:fill="FFFFFF"/>
              </w:rPr>
              <w:t>chain</w:t>
            </w:r>
            <w:r>
              <w:rPr>
                <w:rFonts w:cstheme="minorHAnsi"/>
                <w:color w:val="000000" w:themeColor="text1"/>
                <w:shd w:val="clear" w:color="auto" w:fill="FFFFFF"/>
              </w:rPr>
              <w:t xml:space="preserve"> code API </w:t>
            </w:r>
          </w:p>
          <w:p w14:paraId="7F0C692D" w14:textId="47290FC5" w:rsidR="00380751" w:rsidRDefault="00380751" w:rsidP="00380751">
            <w:pPr>
              <w:spacing w:after="0"/>
              <w:rPr>
                <w:rFonts w:ascii="Consolas" w:eastAsia="Times New Roman" w:hAnsi="Consolas" w:cs="Segoe UI"/>
                <w:color w:val="24292E"/>
                <w:sz w:val="16"/>
                <w:szCs w:val="16"/>
                <w:lang w:eastAsia="en-GB"/>
              </w:rPr>
            </w:pPr>
          </w:p>
          <w:p w14:paraId="3A6F5A75" w14:textId="529C92D6" w:rsidR="00525A78" w:rsidRPr="00101AE7" w:rsidRDefault="00525A78" w:rsidP="00525A78">
            <w:pPr>
              <w:spacing w:after="0" w:line="300" w:lineRule="atLeast"/>
              <w:rPr>
                <w:rFonts w:ascii="Consolas" w:eastAsia="Times New Roman" w:hAnsi="Consolas" w:cs="Segoe UI"/>
                <w:color w:val="24292E"/>
                <w:sz w:val="16"/>
                <w:szCs w:val="16"/>
                <w:lang w:eastAsia="en-GB"/>
              </w:rPr>
            </w:pPr>
            <w:r w:rsidRPr="00A66185">
              <w:rPr>
                <w:rFonts w:ascii="Consolas" w:eastAsia="Times New Roman" w:hAnsi="Consolas" w:cs="Segoe UI"/>
                <w:color w:val="6A737D"/>
                <w:sz w:val="18"/>
                <w:szCs w:val="18"/>
                <w:lang w:eastAsia="en-GB"/>
              </w:rPr>
              <w:t>// Write the state to the ledger</w:t>
            </w:r>
          </w:p>
        </w:tc>
      </w:tr>
      <w:tr w:rsidR="00525A78" w:rsidRPr="00101AE7" w14:paraId="3E8E07BA" w14:textId="77777777" w:rsidTr="00814E25">
        <w:tc>
          <w:tcPr>
            <w:tcW w:w="0" w:type="auto"/>
            <w:shd w:val="clear" w:color="auto" w:fill="FFFFFF"/>
            <w:tcMar>
              <w:top w:w="0" w:type="dxa"/>
              <w:left w:w="150" w:type="dxa"/>
              <w:bottom w:w="0" w:type="dxa"/>
              <w:right w:w="150" w:type="dxa"/>
            </w:tcMar>
          </w:tcPr>
          <w:p w14:paraId="19DC96B3" w14:textId="7ADB8F7B" w:rsidR="00525A78" w:rsidRPr="00A66185" w:rsidRDefault="00525A78" w:rsidP="00525A78">
            <w:pPr>
              <w:spacing w:after="0" w:line="300" w:lineRule="atLeast"/>
              <w:rPr>
                <w:rFonts w:ascii="Consolas" w:eastAsia="Times New Roman" w:hAnsi="Consolas" w:cs="Segoe UI"/>
                <w:color w:val="24292E"/>
                <w:sz w:val="18"/>
                <w:szCs w:val="18"/>
                <w:lang w:eastAsia="en-GB"/>
              </w:rPr>
            </w:pPr>
            <w:r w:rsidRPr="00A66185">
              <w:rPr>
                <w:rFonts w:ascii="Consolas" w:eastAsia="Times New Roman" w:hAnsi="Consolas" w:cs="Segoe UI"/>
                <w:color w:val="24292E"/>
                <w:sz w:val="18"/>
                <w:szCs w:val="18"/>
                <w:lang w:eastAsia="en-GB"/>
              </w:rPr>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p>
        </w:tc>
      </w:tr>
    </w:tbl>
    <w:p w14:paraId="530130E9" w14:textId="541C66AE" w:rsidR="003923F4" w:rsidRDefault="003923F4"/>
    <w:p w14:paraId="6910EEBF" w14:textId="1E91575A" w:rsidR="00A66185" w:rsidRDefault="00A66185">
      <w:r>
        <w:rPr>
          <w:noProof/>
        </w:rPr>
        <w:lastRenderedPageBreak/>
        <mc:AlternateContent>
          <mc:Choice Requires="wps">
            <w:drawing>
              <wp:anchor distT="45720" distB="45720" distL="114300" distR="114300" simplePos="0" relativeHeight="251659264" behindDoc="0" locked="0" layoutInCell="1" allowOverlap="1" wp14:anchorId="48D0CFAB" wp14:editId="6CB5D2A9">
                <wp:simplePos x="0" y="0"/>
                <wp:positionH relativeFrom="column">
                  <wp:posOffset>0</wp:posOffset>
                </wp:positionH>
                <wp:positionV relativeFrom="paragraph">
                  <wp:posOffset>327660</wp:posOffset>
                </wp:positionV>
                <wp:extent cx="5737860" cy="8580120"/>
                <wp:effectExtent l="0" t="0" r="1524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8580120"/>
                        </a:xfrm>
                        <a:prstGeom prst="rect">
                          <a:avLst/>
                        </a:prstGeom>
                        <a:solidFill>
                          <a:srgbClr val="FFFFFF"/>
                        </a:solidFill>
                        <a:ln w="9525">
                          <a:solidFill>
                            <a:srgbClr val="000000"/>
                          </a:solidFill>
                          <a:miter lim="800000"/>
                          <a:headEnd/>
                          <a:tailEnd/>
                        </a:ln>
                      </wps:spPr>
                      <wps:txb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1614">
                                <w:tblGrid>
                                  <w:gridCol w:w="810"/>
                                  <w:gridCol w:w="2262"/>
                                  <w:gridCol w:w="810"/>
                                  <w:gridCol w:w="5961"/>
                                </w:tblGrid>
                              </w:tblGridChange>
                            </w:tblGrid>
                            <w:tr w:rsidR="00880D6C" w:rsidRPr="00A66185" w14:paraId="25612EAB" w14:textId="77777777" w:rsidTr="00A66185">
                              <w:trPr>
                                <w:gridAfter w:val="1"/>
                                <w:ins w:id="1615"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880D6C" w:rsidRPr="00A66185" w:rsidRDefault="00880D6C" w:rsidP="00A66185">
                                  <w:pPr>
                                    <w:spacing w:after="0" w:line="300" w:lineRule="atLeast"/>
                                    <w:rPr>
                                      <w:ins w:id="1616" w:author="Marcelle von Wendland" w:date="2017-09-14T13:42:00Z"/>
                                      <w:rFonts w:ascii="Consolas" w:eastAsia="Times New Roman" w:hAnsi="Consolas" w:cs="Segoe UI"/>
                                      <w:color w:val="24292E"/>
                                      <w:sz w:val="16"/>
                                      <w:szCs w:val="16"/>
                                      <w:lang w:eastAsia="en-GB"/>
                                      <w:rPrChange w:id="1617" w:author="Marcelle von Wendland" w:date="2017-09-14T13:42:00Z">
                                        <w:rPr>
                                          <w:ins w:id="1618" w:author="Marcelle von Wendland" w:date="2017-09-14T13:42:00Z"/>
                                          <w:rFonts w:ascii="Consolas" w:eastAsia="Times New Roman" w:hAnsi="Consolas" w:cs="Segoe UI"/>
                                          <w:color w:val="24292E"/>
                                          <w:sz w:val="18"/>
                                          <w:szCs w:val="18"/>
                                          <w:lang w:eastAsia="en-GB"/>
                                        </w:rPr>
                                      </w:rPrChange>
                                    </w:rPr>
                                  </w:pPr>
                                  <w:ins w:id="1619" w:author="Marcelle von Wendland" w:date="2017-09-14T13:42:00Z">
                                    <w:r w:rsidRPr="00A66185">
                                      <w:rPr>
                                        <w:rFonts w:ascii="Consolas" w:eastAsia="Times New Roman" w:hAnsi="Consolas" w:cs="Segoe UI"/>
                                        <w:color w:val="D73A49"/>
                                        <w:sz w:val="16"/>
                                        <w:szCs w:val="16"/>
                                        <w:lang w:eastAsia="en-GB"/>
                                        <w:rPrChange w:id="1620"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1621"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1622"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1623"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1624"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1625"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1626" w:author="Marcelle von Wendland" w:date="2017-09-14T13:42:00Z">
                                          <w:rPr>
                                            <w:rFonts w:ascii="Consolas" w:eastAsia="Times New Roman" w:hAnsi="Consolas" w:cs="Segoe UI"/>
                                            <w:color w:val="6F42C1"/>
                                            <w:sz w:val="18"/>
                                            <w:szCs w:val="18"/>
                                            <w:lang w:eastAsia="en-GB"/>
                                          </w:rPr>
                                        </w:rPrChange>
                                      </w:rPr>
                                      <w:t>) Init</w:t>
                                    </w:r>
                                    <w:r w:rsidRPr="00A66185">
                                      <w:rPr>
                                        <w:rFonts w:ascii="Consolas" w:eastAsia="Times New Roman" w:hAnsi="Consolas" w:cs="Segoe UI"/>
                                        <w:color w:val="24292E"/>
                                        <w:sz w:val="16"/>
                                        <w:szCs w:val="16"/>
                                        <w:lang w:eastAsia="en-GB"/>
                                        <w:rPrChange w:id="1627"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628"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1629"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0"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1631"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1632"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163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4"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1635"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6"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637"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38"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1639"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40"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1641"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1642"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164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1644"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1645" w:author="Marcelle von Wendland" w:date="2017-09-14T13:42:00Z">
                                          <w:rPr>
                                            <w:rFonts w:ascii="Consolas" w:eastAsia="Times New Roman" w:hAnsi="Consolas" w:cs="Segoe UI"/>
                                            <w:color w:val="24292E"/>
                                            <w:sz w:val="18"/>
                                            <w:szCs w:val="18"/>
                                            <w:lang w:eastAsia="en-GB"/>
                                          </w:rPr>
                                        </w:rPrChange>
                                      </w:rPr>
                                      <w:t>) {</w:t>
                                    </w:r>
                                  </w:ins>
                                </w:p>
                              </w:tc>
                            </w:tr>
                            <w:tr w:rsidR="00880D6C" w:rsidRPr="00A66185" w14:paraId="4DA93AAE" w14:textId="77777777" w:rsidTr="00A66185">
                              <w:tblPrEx>
                                <w:tblW w:w="0" w:type="auto"/>
                                <w:shd w:val="clear" w:color="auto" w:fill="FFFFFF"/>
                                <w:tblCellMar>
                                  <w:top w:w="15" w:type="dxa"/>
                                  <w:left w:w="15" w:type="dxa"/>
                                  <w:bottom w:w="15" w:type="dxa"/>
                                  <w:right w:w="15" w:type="dxa"/>
                                </w:tblCellMar>
                                <w:tblPrExChange w:id="1646" w:author="Marcelle von Wendland" w:date="2017-09-14T13:42:00Z">
                                  <w:tblPrEx>
                                    <w:tblW w:w="0" w:type="auto"/>
                                    <w:shd w:val="clear" w:color="auto" w:fill="FFFFFF"/>
                                    <w:tblCellMar>
                                      <w:top w:w="15" w:type="dxa"/>
                                      <w:left w:w="15" w:type="dxa"/>
                                      <w:bottom w:w="15" w:type="dxa"/>
                                      <w:right w:w="15" w:type="dxa"/>
                                    </w:tblCellMar>
                                  </w:tblPrEx>
                                </w:tblPrExChange>
                              </w:tblPrEx>
                              <w:trPr>
                                <w:ins w:id="1647" w:author="Marcelle von Wendland" w:date="2017-09-14T13:42:00Z"/>
                                <w:trPrChange w:id="164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4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880D6C" w:rsidRPr="00A66185" w:rsidRDefault="00880D6C" w:rsidP="00A66185">
                                  <w:pPr>
                                    <w:spacing w:after="0" w:line="300" w:lineRule="atLeast"/>
                                    <w:rPr>
                                      <w:ins w:id="1650" w:author="Marcelle von Wendland" w:date="2017-09-14T13:42:00Z"/>
                                      <w:rFonts w:ascii="Consolas" w:eastAsia="Times New Roman" w:hAnsi="Consolas" w:cs="Segoe UI"/>
                                      <w:color w:val="24292E"/>
                                      <w:sz w:val="16"/>
                                      <w:szCs w:val="16"/>
                                      <w:lang w:eastAsia="en-GB"/>
                                      <w:rPrChange w:id="1651" w:author="Marcelle von Wendland" w:date="2017-09-14T13:42:00Z">
                                        <w:rPr>
                                          <w:ins w:id="165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53"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880D6C" w:rsidRPr="00A66185" w:rsidRDefault="00880D6C" w:rsidP="00A66185">
                                  <w:pPr>
                                    <w:spacing w:after="0" w:line="300" w:lineRule="atLeast"/>
                                    <w:rPr>
                                      <w:ins w:id="1654" w:author="Marcelle von Wendland" w:date="2017-09-14T13:42:00Z"/>
                                      <w:rFonts w:ascii="Consolas" w:eastAsia="Times New Roman" w:hAnsi="Consolas" w:cs="Segoe UI"/>
                                      <w:color w:val="24292E"/>
                                      <w:sz w:val="16"/>
                                      <w:szCs w:val="16"/>
                                      <w:lang w:eastAsia="en-GB"/>
                                      <w:rPrChange w:id="1655" w:author="Marcelle von Wendland" w:date="2017-09-14T13:42:00Z">
                                        <w:rPr>
                                          <w:ins w:id="1656" w:author="Marcelle von Wendland" w:date="2017-09-14T13:42:00Z"/>
                                          <w:rFonts w:ascii="Consolas" w:eastAsia="Times New Roman" w:hAnsi="Consolas" w:cs="Segoe UI"/>
                                          <w:color w:val="24292E"/>
                                          <w:sz w:val="18"/>
                                          <w:szCs w:val="18"/>
                                          <w:lang w:eastAsia="en-GB"/>
                                        </w:rPr>
                                      </w:rPrChange>
                                    </w:rPr>
                                  </w:pPr>
                                  <w:ins w:id="1657" w:author="Marcelle von Wendland" w:date="2017-09-14T13:42:00Z">
                                    <w:r w:rsidRPr="00A66185">
                                      <w:rPr>
                                        <w:rFonts w:ascii="Consolas" w:eastAsia="Times New Roman" w:hAnsi="Consolas" w:cs="Segoe UI"/>
                                        <w:color w:val="24292E"/>
                                        <w:sz w:val="16"/>
                                        <w:szCs w:val="16"/>
                                        <w:lang w:eastAsia="en-GB"/>
                                        <w:rPrChange w:id="165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59" w:author="Marcelle von Wendland" w:date="2017-09-14T13:42:00Z">
                                          <w:rPr>
                                            <w:rFonts w:ascii="Consolas" w:eastAsia="Times New Roman" w:hAnsi="Consolas" w:cs="Segoe UI"/>
                                            <w:color w:val="6A737D"/>
                                            <w:sz w:val="18"/>
                                            <w:szCs w:val="18"/>
                                            <w:lang w:eastAsia="en-GB"/>
                                          </w:rPr>
                                        </w:rPrChange>
                                      </w:rPr>
                                      <w:t>// State variable "account"</w:t>
                                    </w:r>
                                  </w:ins>
                                </w:p>
                              </w:tc>
                            </w:tr>
                            <w:tr w:rsidR="00880D6C" w:rsidRPr="00A66185" w14:paraId="5E6B708B" w14:textId="77777777" w:rsidTr="00A66185">
                              <w:tblPrEx>
                                <w:tblW w:w="0" w:type="auto"/>
                                <w:shd w:val="clear" w:color="auto" w:fill="FFFFFF"/>
                                <w:tblCellMar>
                                  <w:top w:w="15" w:type="dxa"/>
                                  <w:left w:w="15" w:type="dxa"/>
                                  <w:bottom w:w="15" w:type="dxa"/>
                                  <w:right w:w="15" w:type="dxa"/>
                                </w:tblCellMar>
                                <w:tblPrExChange w:id="1660" w:author="Marcelle von Wendland" w:date="2017-09-14T13:42:00Z">
                                  <w:tblPrEx>
                                    <w:tblW w:w="0" w:type="auto"/>
                                    <w:shd w:val="clear" w:color="auto" w:fill="FFFFFF"/>
                                    <w:tblCellMar>
                                      <w:top w:w="15" w:type="dxa"/>
                                      <w:left w:w="15" w:type="dxa"/>
                                      <w:bottom w:w="15" w:type="dxa"/>
                                      <w:right w:w="15" w:type="dxa"/>
                                    </w:tblCellMar>
                                  </w:tblPrEx>
                                </w:tblPrExChange>
                              </w:tblPrEx>
                              <w:trPr>
                                <w:ins w:id="1661" w:author="Marcelle von Wendland" w:date="2017-09-14T13:42:00Z"/>
                                <w:trPrChange w:id="166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6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880D6C" w:rsidRPr="00A66185" w:rsidRDefault="00880D6C" w:rsidP="00A66185">
                                  <w:pPr>
                                    <w:spacing w:after="0" w:line="300" w:lineRule="atLeast"/>
                                    <w:rPr>
                                      <w:ins w:id="1664" w:author="Marcelle von Wendland" w:date="2017-09-14T13:42:00Z"/>
                                      <w:rFonts w:ascii="Consolas" w:eastAsia="Times New Roman" w:hAnsi="Consolas" w:cs="Segoe UI"/>
                                      <w:color w:val="24292E"/>
                                      <w:sz w:val="16"/>
                                      <w:szCs w:val="16"/>
                                      <w:lang w:eastAsia="en-GB"/>
                                      <w:rPrChange w:id="1665" w:author="Marcelle von Wendland" w:date="2017-09-14T13:42:00Z">
                                        <w:rPr>
                                          <w:ins w:id="166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67"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880D6C" w:rsidRPr="00A66185" w:rsidRDefault="00880D6C" w:rsidP="00A66185">
                                  <w:pPr>
                                    <w:spacing w:after="0" w:line="300" w:lineRule="atLeast"/>
                                    <w:rPr>
                                      <w:ins w:id="1668" w:author="Marcelle von Wendland" w:date="2017-09-14T13:42:00Z"/>
                                      <w:rFonts w:ascii="Consolas" w:eastAsia="Times New Roman" w:hAnsi="Consolas" w:cs="Segoe UI"/>
                                      <w:color w:val="24292E"/>
                                      <w:sz w:val="16"/>
                                      <w:szCs w:val="16"/>
                                      <w:lang w:eastAsia="en-GB"/>
                                      <w:rPrChange w:id="1669" w:author="Marcelle von Wendland" w:date="2017-09-14T13:42:00Z">
                                        <w:rPr>
                                          <w:ins w:id="1670" w:author="Marcelle von Wendland" w:date="2017-09-14T13:42:00Z"/>
                                          <w:rFonts w:ascii="Consolas" w:eastAsia="Times New Roman" w:hAnsi="Consolas" w:cs="Segoe UI"/>
                                          <w:color w:val="24292E"/>
                                          <w:sz w:val="18"/>
                                          <w:szCs w:val="18"/>
                                          <w:lang w:eastAsia="en-GB"/>
                                        </w:rPr>
                                      </w:rPrChange>
                                    </w:rPr>
                                  </w:pPr>
                                  <w:ins w:id="1671" w:author="Marcelle von Wendland" w:date="2017-09-14T13:42:00Z">
                                    <w:r w:rsidRPr="00A66185">
                                      <w:rPr>
                                        <w:rFonts w:ascii="Consolas" w:eastAsia="Times New Roman" w:hAnsi="Consolas" w:cs="Segoe UI"/>
                                        <w:color w:val="24292E"/>
                                        <w:sz w:val="16"/>
                                        <w:szCs w:val="16"/>
                                        <w:lang w:eastAsia="en-GB"/>
                                        <w:rPrChange w:id="167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673"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674"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1675" w:author="Marcelle von Wendland" w:date="2017-09-14T13:42:00Z">
                                          <w:rPr>
                                            <w:rFonts w:ascii="Consolas" w:eastAsia="Times New Roman" w:hAnsi="Consolas" w:cs="Segoe UI"/>
                                            <w:color w:val="D73A49"/>
                                            <w:sz w:val="18"/>
                                            <w:szCs w:val="18"/>
                                            <w:lang w:eastAsia="en-GB"/>
                                          </w:rPr>
                                        </w:rPrChange>
                                      </w:rPr>
                                      <w:t>string</w:t>
                                    </w:r>
                                  </w:ins>
                                </w:p>
                              </w:tc>
                            </w:tr>
                            <w:tr w:rsidR="00880D6C" w:rsidRPr="00A66185" w14:paraId="490B8775" w14:textId="77777777" w:rsidTr="00A66185">
                              <w:tblPrEx>
                                <w:tblW w:w="0" w:type="auto"/>
                                <w:shd w:val="clear" w:color="auto" w:fill="FFFFFF"/>
                                <w:tblCellMar>
                                  <w:top w:w="15" w:type="dxa"/>
                                  <w:left w:w="15" w:type="dxa"/>
                                  <w:bottom w:w="15" w:type="dxa"/>
                                  <w:right w:w="15" w:type="dxa"/>
                                </w:tblCellMar>
                                <w:tblPrExChange w:id="1676" w:author="Marcelle von Wendland" w:date="2017-09-14T13:42:00Z">
                                  <w:tblPrEx>
                                    <w:tblW w:w="0" w:type="auto"/>
                                    <w:shd w:val="clear" w:color="auto" w:fill="FFFFFF"/>
                                    <w:tblCellMar>
                                      <w:top w:w="15" w:type="dxa"/>
                                      <w:left w:w="15" w:type="dxa"/>
                                      <w:bottom w:w="15" w:type="dxa"/>
                                      <w:right w:w="15" w:type="dxa"/>
                                    </w:tblCellMar>
                                  </w:tblPrEx>
                                </w:tblPrExChange>
                              </w:tblPrEx>
                              <w:trPr>
                                <w:ins w:id="1677" w:author="Marcelle von Wendland" w:date="2017-09-14T13:42:00Z"/>
                                <w:trPrChange w:id="167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7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880D6C" w:rsidRPr="00A66185" w:rsidRDefault="00880D6C" w:rsidP="00A66185">
                                  <w:pPr>
                                    <w:spacing w:after="0" w:line="300" w:lineRule="atLeast"/>
                                    <w:rPr>
                                      <w:ins w:id="1680" w:author="Marcelle von Wendland" w:date="2017-09-14T13:42:00Z"/>
                                      <w:rFonts w:ascii="Consolas" w:eastAsia="Times New Roman" w:hAnsi="Consolas" w:cs="Segoe UI"/>
                                      <w:color w:val="24292E"/>
                                      <w:sz w:val="16"/>
                                      <w:szCs w:val="16"/>
                                      <w:lang w:eastAsia="en-GB"/>
                                      <w:rPrChange w:id="1681" w:author="Marcelle von Wendland" w:date="2017-09-14T13:42:00Z">
                                        <w:rPr>
                                          <w:ins w:id="168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83"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880D6C" w:rsidRPr="00A66185" w:rsidRDefault="00880D6C" w:rsidP="00A66185">
                                  <w:pPr>
                                    <w:spacing w:after="0" w:line="300" w:lineRule="atLeast"/>
                                    <w:rPr>
                                      <w:ins w:id="1684" w:author="Marcelle von Wendland" w:date="2017-09-14T13:42:00Z"/>
                                      <w:rFonts w:ascii="Consolas" w:eastAsia="Times New Roman" w:hAnsi="Consolas" w:cs="Segoe UI"/>
                                      <w:color w:val="24292E"/>
                                      <w:sz w:val="16"/>
                                      <w:szCs w:val="16"/>
                                      <w:lang w:eastAsia="en-GB"/>
                                      <w:rPrChange w:id="1685" w:author="Marcelle von Wendland" w:date="2017-09-14T13:42:00Z">
                                        <w:rPr>
                                          <w:ins w:id="1686" w:author="Marcelle von Wendland" w:date="2017-09-14T13:42:00Z"/>
                                          <w:rFonts w:ascii="Consolas" w:eastAsia="Times New Roman" w:hAnsi="Consolas" w:cs="Segoe UI"/>
                                          <w:color w:val="24292E"/>
                                          <w:sz w:val="18"/>
                                          <w:szCs w:val="18"/>
                                          <w:lang w:eastAsia="en-GB"/>
                                        </w:rPr>
                                      </w:rPrChange>
                                    </w:rPr>
                                  </w:pPr>
                                  <w:ins w:id="1687" w:author="Marcelle von Wendland" w:date="2017-09-14T13:42:00Z">
                                    <w:r w:rsidRPr="00A66185">
                                      <w:rPr>
                                        <w:rFonts w:ascii="Consolas" w:eastAsia="Times New Roman" w:hAnsi="Consolas" w:cs="Segoe UI"/>
                                        <w:color w:val="24292E"/>
                                        <w:sz w:val="16"/>
                                        <w:szCs w:val="16"/>
                                        <w:lang w:eastAsia="en-GB"/>
                                        <w:rPrChange w:id="168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689"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880D6C" w:rsidRPr="00A66185" w14:paraId="429A8B22" w14:textId="77777777" w:rsidTr="00A66185">
                              <w:tblPrEx>
                                <w:tblW w:w="0" w:type="auto"/>
                                <w:shd w:val="clear" w:color="auto" w:fill="FFFFFF"/>
                                <w:tblCellMar>
                                  <w:top w:w="15" w:type="dxa"/>
                                  <w:left w:w="15" w:type="dxa"/>
                                  <w:bottom w:w="15" w:type="dxa"/>
                                  <w:right w:w="15" w:type="dxa"/>
                                </w:tblCellMar>
                                <w:tblPrExChange w:id="1690" w:author="Marcelle von Wendland" w:date="2017-09-14T13:42:00Z">
                                  <w:tblPrEx>
                                    <w:tblW w:w="0" w:type="auto"/>
                                    <w:shd w:val="clear" w:color="auto" w:fill="FFFFFF"/>
                                    <w:tblCellMar>
                                      <w:top w:w="15" w:type="dxa"/>
                                      <w:left w:w="15" w:type="dxa"/>
                                      <w:bottom w:w="15" w:type="dxa"/>
                                      <w:right w:w="15" w:type="dxa"/>
                                    </w:tblCellMar>
                                  </w:tblPrEx>
                                </w:tblPrExChange>
                              </w:tblPrEx>
                              <w:trPr>
                                <w:ins w:id="1691" w:author="Marcelle von Wendland" w:date="2017-09-14T13:42:00Z"/>
                                <w:trPrChange w:id="169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69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880D6C" w:rsidRPr="00A66185" w:rsidRDefault="00880D6C" w:rsidP="00A66185">
                                  <w:pPr>
                                    <w:spacing w:after="0" w:line="300" w:lineRule="atLeast"/>
                                    <w:rPr>
                                      <w:ins w:id="1694" w:author="Marcelle von Wendland" w:date="2017-09-14T13:42:00Z"/>
                                      <w:rFonts w:ascii="Consolas" w:eastAsia="Times New Roman" w:hAnsi="Consolas" w:cs="Segoe UI"/>
                                      <w:color w:val="24292E"/>
                                      <w:sz w:val="16"/>
                                      <w:szCs w:val="16"/>
                                      <w:lang w:eastAsia="en-GB"/>
                                      <w:rPrChange w:id="1695" w:author="Marcelle von Wendland" w:date="2017-09-14T13:42:00Z">
                                        <w:rPr>
                                          <w:ins w:id="169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697"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880D6C" w:rsidRPr="00A66185" w:rsidRDefault="00880D6C" w:rsidP="00A66185">
                                  <w:pPr>
                                    <w:spacing w:after="0" w:line="300" w:lineRule="atLeast"/>
                                    <w:rPr>
                                      <w:ins w:id="1698" w:author="Marcelle von Wendland" w:date="2017-09-14T13:42:00Z"/>
                                      <w:rFonts w:ascii="Consolas" w:eastAsia="Times New Roman" w:hAnsi="Consolas" w:cs="Segoe UI"/>
                                      <w:color w:val="24292E"/>
                                      <w:sz w:val="16"/>
                                      <w:szCs w:val="16"/>
                                      <w:lang w:eastAsia="en-GB"/>
                                      <w:rPrChange w:id="1699" w:author="Marcelle von Wendland" w:date="2017-09-14T13:42:00Z">
                                        <w:rPr>
                                          <w:ins w:id="1700" w:author="Marcelle von Wendland" w:date="2017-09-14T13:42:00Z"/>
                                          <w:rFonts w:ascii="Consolas" w:eastAsia="Times New Roman" w:hAnsi="Consolas" w:cs="Segoe UI"/>
                                          <w:color w:val="24292E"/>
                                          <w:sz w:val="18"/>
                                          <w:szCs w:val="18"/>
                                          <w:lang w:eastAsia="en-GB"/>
                                        </w:rPr>
                                      </w:rPrChange>
                                    </w:rPr>
                                  </w:pPr>
                                  <w:ins w:id="1701" w:author="Marcelle von Wendland" w:date="2017-09-14T13:42:00Z">
                                    <w:r w:rsidRPr="00A66185">
                                      <w:rPr>
                                        <w:rFonts w:ascii="Consolas" w:eastAsia="Times New Roman" w:hAnsi="Consolas" w:cs="Segoe UI"/>
                                        <w:color w:val="24292E"/>
                                        <w:sz w:val="16"/>
                                        <w:szCs w:val="16"/>
                                        <w:lang w:eastAsia="en-GB"/>
                                        <w:rPrChange w:id="170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03"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704"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1705" w:author="Marcelle von Wendland" w:date="2017-09-14T13:42:00Z">
                                          <w:rPr>
                                            <w:rFonts w:ascii="Consolas" w:eastAsia="Times New Roman" w:hAnsi="Consolas" w:cs="Segoe UI"/>
                                            <w:color w:val="D73A49"/>
                                            <w:sz w:val="18"/>
                                            <w:szCs w:val="18"/>
                                            <w:lang w:eastAsia="en-GB"/>
                                          </w:rPr>
                                        </w:rPrChange>
                                      </w:rPr>
                                      <w:t>int</w:t>
                                    </w:r>
                                  </w:ins>
                                </w:p>
                              </w:tc>
                            </w:tr>
                            <w:tr w:rsidR="00880D6C" w:rsidRPr="00A66185" w14:paraId="426AC914" w14:textId="77777777" w:rsidTr="00A66185">
                              <w:tblPrEx>
                                <w:tblW w:w="0" w:type="auto"/>
                                <w:shd w:val="clear" w:color="auto" w:fill="FFFFFF"/>
                                <w:tblCellMar>
                                  <w:top w:w="15" w:type="dxa"/>
                                  <w:left w:w="15" w:type="dxa"/>
                                  <w:bottom w:w="15" w:type="dxa"/>
                                  <w:right w:w="15" w:type="dxa"/>
                                </w:tblCellMar>
                                <w:tblPrExChange w:id="1706" w:author="Marcelle von Wendland" w:date="2017-09-14T13:42:00Z">
                                  <w:tblPrEx>
                                    <w:tblW w:w="0" w:type="auto"/>
                                    <w:shd w:val="clear" w:color="auto" w:fill="FFFFFF"/>
                                    <w:tblCellMar>
                                      <w:top w:w="15" w:type="dxa"/>
                                      <w:left w:w="15" w:type="dxa"/>
                                      <w:bottom w:w="15" w:type="dxa"/>
                                      <w:right w:w="15" w:type="dxa"/>
                                    </w:tblCellMar>
                                  </w:tblPrEx>
                                </w:tblPrExChange>
                              </w:tblPrEx>
                              <w:trPr>
                                <w:ins w:id="1707" w:author="Marcelle von Wendland" w:date="2017-09-14T13:42:00Z"/>
                                <w:trPrChange w:id="170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0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880D6C" w:rsidRPr="00A66185" w:rsidRDefault="00880D6C" w:rsidP="00A66185">
                                  <w:pPr>
                                    <w:spacing w:after="0" w:line="300" w:lineRule="atLeast"/>
                                    <w:rPr>
                                      <w:ins w:id="1710" w:author="Marcelle von Wendland" w:date="2017-09-14T13:42:00Z"/>
                                      <w:rFonts w:ascii="Consolas" w:eastAsia="Times New Roman" w:hAnsi="Consolas" w:cs="Segoe UI"/>
                                      <w:color w:val="24292E"/>
                                      <w:sz w:val="16"/>
                                      <w:szCs w:val="16"/>
                                      <w:lang w:eastAsia="en-GB"/>
                                      <w:rPrChange w:id="1711" w:author="Marcelle von Wendland" w:date="2017-09-14T13:42:00Z">
                                        <w:rPr>
                                          <w:ins w:id="171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13"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880D6C" w:rsidRPr="00A66185" w:rsidRDefault="00880D6C" w:rsidP="00A66185">
                                  <w:pPr>
                                    <w:spacing w:after="0" w:line="300" w:lineRule="atLeast"/>
                                    <w:rPr>
                                      <w:ins w:id="1714" w:author="Marcelle von Wendland" w:date="2017-09-14T13:42:00Z"/>
                                      <w:rFonts w:ascii="Consolas" w:eastAsia="Times New Roman" w:hAnsi="Consolas" w:cs="Segoe UI"/>
                                      <w:color w:val="24292E"/>
                                      <w:sz w:val="16"/>
                                      <w:szCs w:val="16"/>
                                      <w:lang w:eastAsia="en-GB"/>
                                      <w:rPrChange w:id="1715" w:author="Marcelle von Wendland" w:date="2017-09-14T13:42:00Z">
                                        <w:rPr>
                                          <w:ins w:id="1716" w:author="Marcelle von Wendland" w:date="2017-09-14T13:42:00Z"/>
                                          <w:rFonts w:ascii="Consolas" w:eastAsia="Times New Roman" w:hAnsi="Consolas" w:cs="Segoe UI"/>
                                          <w:color w:val="24292E"/>
                                          <w:sz w:val="18"/>
                                          <w:szCs w:val="18"/>
                                          <w:lang w:eastAsia="en-GB"/>
                                        </w:rPr>
                                      </w:rPrChange>
                                    </w:rPr>
                                  </w:pPr>
                                  <w:ins w:id="1717" w:author="Marcelle von Wendland" w:date="2017-09-14T13:42:00Z">
                                    <w:r w:rsidRPr="00A66185">
                                      <w:rPr>
                                        <w:rFonts w:ascii="Consolas" w:eastAsia="Times New Roman" w:hAnsi="Consolas" w:cs="Segoe UI"/>
                                        <w:color w:val="24292E"/>
                                        <w:sz w:val="16"/>
                                        <w:szCs w:val="16"/>
                                        <w:lang w:eastAsia="en-GB"/>
                                        <w:rPrChange w:id="171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719"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880D6C" w:rsidRPr="00A66185" w14:paraId="469D78B2" w14:textId="77777777" w:rsidTr="00A66185">
                              <w:tblPrEx>
                                <w:tblW w:w="0" w:type="auto"/>
                                <w:shd w:val="clear" w:color="auto" w:fill="FFFFFF"/>
                                <w:tblCellMar>
                                  <w:top w:w="15" w:type="dxa"/>
                                  <w:left w:w="15" w:type="dxa"/>
                                  <w:bottom w:w="15" w:type="dxa"/>
                                  <w:right w:w="15" w:type="dxa"/>
                                </w:tblCellMar>
                                <w:tblPrExChange w:id="1720" w:author="Marcelle von Wendland" w:date="2017-09-14T13:42:00Z">
                                  <w:tblPrEx>
                                    <w:tblW w:w="0" w:type="auto"/>
                                    <w:shd w:val="clear" w:color="auto" w:fill="FFFFFF"/>
                                    <w:tblCellMar>
                                      <w:top w:w="15" w:type="dxa"/>
                                      <w:left w:w="15" w:type="dxa"/>
                                      <w:bottom w:w="15" w:type="dxa"/>
                                      <w:right w:w="15" w:type="dxa"/>
                                    </w:tblCellMar>
                                  </w:tblPrEx>
                                </w:tblPrExChange>
                              </w:tblPrEx>
                              <w:trPr>
                                <w:ins w:id="1721" w:author="Marcelle von Wendland" w:date="2017-09-14T13:42:00Z"/>
                                <w:trPrChange w:id="172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2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880D6C" w:rsidRPr="00A66185" w:rsidRDefault="00880D6C" w:rsidP="00A66185">
                                  <w:pPr>
                                    <w:spacing w:after="0" w:line="300" w:lineRule="atLeast"/>
                                    <w:rPr>
                                      <w:ins w:id="1724" w:author="Marcelle von Wendland" w:date="2017-09-14T13:42:00Z"/>
                                      <w:rFonts w:ascii="Consolas" w:eastAsia="Times New Roman" w:hAnsi="Consolas" w:cs="Segoe UI"/>
                                      <w:color w:val="24292E"/>
                                      <w:sz w:val="16"/>
                                      <w:szCs w:val="16"/>
                                      <w:lang w:eastAsia="en-GB"/>
                                      <w:rPrChange w:id="1725" w:author="Marcelle von Wendland" w:date="2017-09-14T13:42:00Z">
                                        <w:rPr>
                                          <w:ins w:id="172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27"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880D6C" w:rsidRPr="00A66185" w:rsidRDefault="00880D6C" w:rsidP="00A66185">
                                  <w:pPr>
                                    <w:spacing w:after="0" w:line="300" w:lineRule="atLeast"/>
                                    <w:rPr>
                                      <w:ins w:id="1728" w:author="Marcelle von Wendland" w:date="2017-09-14T13:42:00Z"/>
                                      <w:rFonts w:ascii="Consolas" w:eastAsia="Times New Roman" w:hAnsi="Consolas" w:cs="Segoe UI"/>
                                      <w:color w:val="24292E"/>
                                      <w:sz w:val="16"/>
                                      <w:szCs w:val="16"/>
                                      <w:lang w:eastAsia="en-GB"/>
                                      <w:rPrChange w:id="1729" w:author="Marcelle von Wendland" w:date="2017-09-14T13:42:00Z">
                                        <w:rPr>
                                          <w:ins w:id="1730" w:author="Marcelle von Wendland" w:date="2017-09-14T13:42:00Z"/>
                                          <w:rFonts w:ascii="Consolas" w:eastAsia="Times New Roman" w:hAnsi="Consolas" w:cs="Segoe UI"/>
                                          <w:color w:val="24292E"/>
                                          <w:sz w:val="18"/>
                                          <w:szCs w:val="18"/>
                                          <w:lang w:eastAsia="en-GB"/>
                                        </w:rPr>
                                      </w:rPrChange>
                                    </w:rPr>
                                  </w:pPr>
                                  <w:ins w:id="1731" w:author="Marcelle von Wendland" w:date="2017-09-14T13:42:00Z">
                                    <w:r w:rsidRPr="00A66185">
                                      <w:rPr>
                                        <w:rFonts w:ascii="Consolas" w:eastAsia="Times New Roman" w:hAnsi="Consolas" w:cs="Segoe UI"/>
                                        <w:color w:val="24292E"/>
                                        <w:sz w:val="16"/>
                                        <w:szCs w:val="16"/>
                                        <w:lang w:eastAsia="en-GB"/>
                                        <w:rPrChange w:id="173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33"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1734"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1735" w:author="Marcelle von Wendland" w:date="2017-09-14T13:42:00Z">
                                          <w:rPr>
                                            <w:rFonts w:ascii="Consolas" w:eastAsia="Times New Roman" w:hAnsi="Consolas" w:cs="Segoe UI"/>
                                            <w:color w:val="D73A49"/>
                                            <w:sz w:val="18"/>
                                            <w:szCs w:val="18"/>
                                            <w:lang w:eastAsia="en-GB"/>
                                          </w:rPr>
                                        </w:rPrChange>
                                      </w:rPr>
                                      <w:t>error</w:t>
                                    </w:r>
                                  </w:ins>
                                </w:p>
                              </w:tc>
                            </w:tr>
                            <w:tr w:rsidR="00880D6C" w:rsidRPr="00A66185" w14:paraId="17739B4B" w14:textId="77777777" w:rsidTr="00A66185">
                              <w:tblPrEx>
                                <w:tblW w:w="0" w:type="auto"/>
                                <w:shd w:val="clear" w:color="auto" w:fill="FFFFFF"/>
                                <w:tblCellMar>
                                  <w:top w:w="15" w:type="dxa"/>
                                  <w:left w:w="15" w:type="dxa"/>
                                  <w:bottom w:w="15" w:type="dxa"/>
                                  <w:right w:w="15" w:type="dxa"/>
                                </w:tblCellMar>
                                <w:tblPrExChange w:id="1736" w:author="Marcelle von Wendland" w:date="2017-09-14T13:42:00Z">
                                  <w:tblPrEx>
                                    <w:tblW w:w="0" w:type="auto"/>
                                    <w:shd w:val="clear" w:color="auto" w:fill="FFFFFF"/>
                                    <w:tblCellMar>
                                      <w:top w:w="15" w:type="dxa"/>
                                      <w:left w:w="15" w:type="dxa"/>
                                      <w:bottom w:w="15" w:type="dxa"/>
                                      <w:right w:w="15" w:type="dxa"/>
                                    </w:tblCellMar>
                                  </w:tblPrEx>
                                </w:tblPrExChange>
                              </w:tblPrEx>
                              <w:trPr>
                                <w:ins w:id="1737" w:author="Marcelle von Wendland" w:date="2017-09-14T13:42:00Z"/>
                                <w:trPrChange w:id="173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3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880D6C" w:rsidRPr="00A66185" w:rsidRDefault="00880D6C" w:rsidP="00A66185">
                                  <w:pPr>
                                    <w:spacing w:after="0" w:line="300" w:lineRule="atLeast"/>
                                    <w:rPr>
                                      <w:ins w:id="1740" w:author="Marcelle von Wendland" w:date="2017-09-14T13:42:00Z"/>
                                      <w:rFonts w:ascii="Consolas" w:eastAsia="Times New Roman" w:hAnsi="Consolas" w:cs="Segoe UI"/>
                                      <w:color w:val="24292E"/>
                                      <w:sz w:val="16"/>
                                      <w:szCs w:val="16"/>
                                      <w:lang w:eastAsia="en-GB"/>
                                      <w:rPrChange w:id="1741" w:author="Marcelle von Wendland" w:date="2017-09-14T13:42:00Z">
                                        <w:rPr>
                                          <w:ins w:id="174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43"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880D6C" w:rsidRPr="00A66185" w:rsidRDefault="00880D6C" w:rsidP="00A66185">
                                  <w:pPr>
                                    <w:spacing w:after="0" w:line="300" w:lineRule="atLeast"/>
                                    <w:rPr>
                                      <w:ins w:id="1744" w:author="Marcelle von Wendland" w:date="2017-09-14T13:42:00Z"/>
                                      <w:rFonts w:ascii="Consolas" w:eastAsia="Times New Roman" w:hAnsi="Consolas" w:cs="Segoe UI"/>
                                      <w:color w:val="24292E"/>
                                      <w:sz w:val="16"/>
                                      <w:szCs w:val="16"/>
                                      <w:lang w:eastAsia="en-GB"/>
                                      <w:rPrChange w:id="1745" w:author="Marcelle von Wendland" w:date="2017-09-14T13:42:00Z">
                                        <w:rPr>
                                          <w:ins w:id="1746" w:author="Marcelle von Wendland" w:date="2017-09-14T13:42:00Z"/>
                                          <w:rFonts w:ascii="Consolas" w:eastAsia="Times New Roman" w:hAnsi="Consolas" w:cs="Segoe UI"/>
                                          <w:color w:val="24292E"/>
                                          <w:sz w:val="18"/>
                                          <w:szCs w:val="18"/>
                                          <w:lang w:eastAsia="en-GB"/>
                                        </w:rPr>
                                      </w:rPrChange>
                                    </w:rPr>
                                  </w:pPr>
                                </w:p>
                                <w:p w14:paraId="4368683C" w14:textId="77777777" w:rsidR="00880D6C" w:rsidRPr="00A66185" w:rsidRDefault="00880D6C" w:rsidP="00A66185">
                                  <w:pPr>
                                    <w:spacing w:after="0" w:line="300" w:lineRule="atLeast"/>
                                    <w:jc w:val="right"/>
                                    <w:rPr>
                                      <w:ins w:id="1747" w:author="Marcelle von Wendland" w:date="2017-09-14T13:42:00Z"/>
                                      <w:rFonts w:ascii="Times New Roman" w:eastAsia="Times New Roman" w:hAnsi="Times New Roman" w:cs="Times New Roman"/>
                                      <w:sz w:val="16"/>
                                      <w:szCs w:val="16"/>
                                      <w:lang w:eastAsia="en-GB"/>
                                      <w:rPrChange w:id="1748" w:author="Marcelle von Wendland" w:date="2017-09-14T13:42:00Z">
                                        <w:rPr>
                                          <w:ins w:id="1749" w:author="Marcelle von Wendland" w:date="2017-09-14T13:42:00Z"/>
                                          <w:rFonts w:ascii="Times New Roman" w:eastAsia="Times New Roman" w:hAnsi="Times New Roman" w:cs="Times New Roman"/>
                                          <w:sz w:val="20"/>
                                          <w:szCs w:val="20"/>
                                          <w:lang w:eastAsia="en-GB"/>
                                        </w:rPr>
                                      </w:rPrChange>
                                    </w:rPr>
                                  </w:pPr>
                                </w:p>
                              </w:tc>
                            </w:tr>
                            <w:tr w:rsidR="00880D6C" w:rsidRPr="00A66185" w14:paraId="18358607" w14:textId="77777777" w:rsidTr="00A66185">
                              <w:tblPrEx>
                                <w:tblW w:w="0" w:type="auto"/>
                                <w:shd w:val="clear" w:color="auto" w:fill="FFFFFF"/>
                                <w:tblCellMar>
                                  <w:top w:w="15" w:type="dxa"/>
                                  <w:left w:w="15" w:type="dxa"/>
                                  <w:bottom w:w="15" w:type="dxa"/>
                                  <w:right w:w="15" w:type="dxa"/>
                                </w:tblCellMar>
                                <w:tblPrExChange w:id="1750" w:author="Marcelle von Wendland" w:date="2017-09-14T13:42:00Z">
                                  <w:tblPrEx>
                                    <w:tblW w:w="0" w:type="auto"/>
                                    <w:shd w:val="clear" w:color="auto" w:fill="FFFFFF"/>
                                    <w:tblCellMar>
                                      <w:top w:w="15" w:type="dxa"/>
                                      <w:left w:w="15" w:type="dxa"/>
                                      <w:bottom w:w="15" w:type="dxa"/>
                                      <w:right w:w="15" w:type="dxa"/>
                                    </w:tblCellMar>
                                  </w:tblPrEx>
                                </w:tblPrExChange>
                              </w:tblPrEx>
                              <w:trPr>
                                <w:ins w:id="1751" w:author="Marcelle von Wendland" w:date="2017-09-14T13:42:00Z"/>
                                <w:trPrChange w:id="175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5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880D6C" w:rsidRPr="00A66185" w:rsidRDefault="00880D6C" w:rsidP="00A66185">
                                  <w:pPr>
                                    <w:spacing w:after="0" w:line="300" w:lineRule="atLeast"/>
                                    <w:rPr>
                                      <w:ins w:id="1754" w:author="Marcelle von Wendland" w:date="2017-09-14T13:42:00Z"/>
                                      <w:rFonts w:ascii="Times New Roman" w:eastAsia="Times New Roman" w:hAnsi="Times New Roman" w:cs="Times New Roman"/>
                                      <w:sz w:val="16"/>
                                      <w:szCs w:val="16"/>
                                      <w:lang w:eastAsia="en-GB"/>
                                      <w:rPrChange w:id="1755" w:author="Marcelle von Wendland" w:date="2017-09-14T13:42:00Z">
                                        <w:rPr>
                                          <w:ins w:id="1756"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757"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880D6C" w:rsidRPr="00A66185" w:rsidRDefault="00880D6C" w:rsidP="00A66185">
                                  <w:pPr>
                                    <w:spacing w:after="0" w:line="300" w:lineRule="atLeast"/>
                                    <w:rPr>
                                      <w:ins w:id="1758" w:author="Marcelle von Wendland" w:date="2017-09-14T13:42:00Z"/>
                                      <w:rFonts w:ascii="Consolas" w:eastAsia="Times New Roman" w:hAnsi="Consolas" w:cs="Segoe UI"/>
                                      <w:color w:val="24292E"/>
                                      <w:sz w:val="16"/>
                                      <w:szCs w:val="16"/>
                                      <w:lang w:eastAsia="en-GB"/>
                                      <w:rPrChange w:id="1759" w:author="Marcelle von Wendland" w:date="2017-09-14T13:42:00Z">
                                        <w:rPr>
                                          <w:ins w:id="1760" w:author="Marcelle von Wendland" w:date="2017-09-14T13:42:00Z"/>
                                          <w:rFonts w:ascii="Consolas" w:eastAsia="Times New Roman" w:hAnsi="Consolas" w:cs="Segoe UI"/>
                                          <w:color w:val="24292E"/>
                                          <w:sz w:val="18"/>
                                          <w:szCs w:val="18"/>
                                          <w:lang w:eastAsia="en-GB"/>
                                        </w:rPr>
                                      </w:rPrChange>
                                    </w:rPr>
                                  </w:pPr>
                                  <w:ins w:id="1761" w:author="Marcelle von Wendland" w:date="2017-09-14T13:42:00Z">
                                    <w:r w:rsidRPr="00A66185">
                                      <w:rPr>
                                        <w:rFonts w:ascii="Consolas" w:eastAsia="Times New Roman" w:hAnsi="Consolas" w:cs="Segoe UI"/>
                                        <w:color w:val="24292E"/>
                                        <w:sz w:val="16"/>
                                        <w:szCs w:val="16"/>
                                        <w:lang w:eastAsia="en-GB"/>
                                        <w:rPrChange w:id="176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63"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76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65"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1766" w:author="Marcelle von Wendland" w:date="2017-09-14T13:42:00Z">
                                          <w:rPr>
                                            <w:rFonts w:ascii="Consolas" w:eastAsia="Times New Roman" w:hAnsi="Consolas" w:cs="Segoe UI"/>
                                            <w:color w:val="24292E"/>
                                            <w:sz w:val="18"/>
                                            <w:szCs w:val="18"/>
                                            <w:lang w:eastAsia="en-GB"/>
                                          </w:rPr>
                                        </w:rPrChange>
                                      </w:rPr>
                                      <w:t xml:space="preserve">(args) != </w:t>
                                    </w:r>
                                    <w:r w:rsidRPr="00A66185">
                                      <w:rPr>
                                        <w:rFonts w:ascii="Consolas" w:eastAsia="Times New Roman" w:hAnsi="Consolas" w:cs="Segoe UI"/>
                                        <w:color w:val="005CC5"/>
                                        <w:sz w:val="16"/>
                                        <w:szCs w:val="16"/>
                                        <w:lang w:eastAsia="en-GB"/>
                                        <w:rPrChange w:id="1767"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1768" w:author="Marcelle von Wendland" w:date="2017-09-14T13:42:00Z">
                                          <w:rPr>
                                            <w:rFonts w:ascii="Consolas" w:eastAsia="Times New Roman" w:hAnsi="Consolas" w:cs="Segoe UI"/>
                                            <w:color w:val="24292E"/>
                                            <w:sz w:val="18"/>
                                            <w:szCs w:val="18"/>
                                            <w:lang w:eastAsia="en-GB"/>
                                          </w:rPr>
                                        </w:rPrChange>
                                      </w:rPr>
                                      <w:t xml:space="preserve"> {</w:t>
                                    </w:r>
                                  </w:ins>
                                </w:p>
                              </w:tc>
                            </w:tr>
                            <w:tr w:rsidR="00880D6C" w:rsidRPr="00A66185" w14:paraId="58CD8634" w14:textId="77777777" w:rsidTr="00A66185">
                              <w:tblPrEx>
                                <w:tblW w:w="0" w:type="auto"/>
                                <w:shd w:val="clear" w:color="auto" w:fill="FFFFFF"/>
                                <w:tblCellMar>
                                  <w:top w:w="15" w:type="dxa"/>
                                  <w:left w:w="15" w:type="dxa"/>
                                  <w:bottom w:w="15" w:type="dxa"/>
                                  <w:right w:w="15" w:type="dxa"/>
                                </w:tblCellMar>
                                <w:tblPrExChange w:id="1769" w:author="Marcelle von Wendland" w:date="2017-09-14T13:42:00Z">
                                  <w:tblPrEx>
                                    <w:tblW w:w="0" w:type="auto"/>
                                    <w:shd w:val="clear" w:color="auto" w:fill="FFFFFF"/>
                                    <w:tblCellMar>
                                      <w:top w:w="15" w:type="dxa"/>
                                      <w:left w:w="15" w:type="dxa"/>
                                      <w:bottom w:w="15" w:type="dxa"/>
                                      <w:right w:w="15" w:type="dxa"/>
                                    </w:tblCellMar>
                                  </w:tblPrEx>
                                </w:tblPrExChange>
                              </w:tblPrEx>
                              <w:trPr>
                                <w:ins w:id="1770" w:author="Marcelle von Wendland" w:date="2017-09-14T13:42:00Z"/>
                                <w:trPrChange w:id="177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7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880D6C" w:rsidRPr="00A66185" w:rsidRDefault="00880D6C" w:rsidP="00A66185">
                                  <w:pPr>
                                    <w:spacing w:after="0" w:line="300" w:lineRule="atLeast"/>
                                    <w:rPr>
                                      <w:ins w:id="1773" w:author="Marcelle von Wendland" w:date="2017-09-14T13:42:00Z"/>
                                      <w:rFonts w:ascii="Consolas" w:eastAsia="Times New Roman" w:hAnsi="Consolas" w:cs="Segoe UI"/>
                                      <w:color w:val="24292E"/>
                                      <w:sz w:val="16"/>
                                      <w:szCs w:val="16"/>
                                      <w:lang w:eastAsia="en-GB"/>
                                      <w:rPrChange w:id="1774" w:author="Marcelle von Wendland" w:date="2017-09-14T13:42:00Z">
                                        <w:rPr>
                                          <w:ins w:id="177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76"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880D6C" w:rsidRPr="00A66185" w:rsidRDefault="00880D6C" w:rsidP="00A66185">
                                  <w:pPr>
                                    <w:spacing w:after="0" w:line="300" w:lineRule="atLeast"/>
                                    <w:rPr>
                                      <w:ins w:id="1777" w:author="Marcelle von Wendland" w:date="2017-09-14T13:42:00Z"/>
                                      <w:rFonts w:ascii="Consolas" w:eastAsia="Times New Roman" w:hAnsi="Consolas" w:cs="Segoe UI"/>
                                      <w:color w:val="24292E"/>
                                      <w:sz w:val="16"/>
                                      <w:szCs w:val="16"/>
                                      <w:lang w:eastAsia="en-GB"/>
                                      <w:rPrChange w:id="1778" w:author="Marcelle von Wendland" w:date="2017-09-14T13:42:00Z">
                                        <w:rPr>
                                          <w:ins w:id="1779" w:author="Marcelle von Wendland" w:date="2017-09-14T13:42:00Z"/>
                                          <w:rFonts w:ascii="Consolas" w:eastAsia="Times New Roman" w:hAnsi="Consolas" w:cs="Segoe UI"/>
                                          <w:color w:val="24292E"/>
                                          <w:sz w:val="18"/>
                                          <w:szCs w:val="18"/>
                                          <w:lang w:eastAsia="en-GB"/>
                                        </w:rPr>
                                      </w:rPrChange>
                                    </w:rPr>
                                  </w:pPr>
                                  <w:ins w:id="1780" w:author="Marcelle von Wendland" w:date="2017-09-14T13:42:00Z">
                                    <w:r w:rsidRPr="00A66185">
                                      <w:rPr>
                                        <w:rFonts w:ascii="Consolas" w:eastAsia="Times New Roman" w:hAnsi="Consolas" w:cs="Segoe UI"/>
                                        <w:color w:val="24292E"/>
                                        <w:sz w:val="16"/>
                                        <w:szCs w:val="16"/>
                                        <w:lang w:eastAsia="en-GB"/>
                                        <w:rPrChange w:id="178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782"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783"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78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785"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786"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1787"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1788"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789"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1790"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78172594" w14:textId="77777777" w:rsidTr="00A66185">
                              <w:tblPrEx>
                                <w:tblW w:w="0" w:type="auto"/>
                                <w:shd w:val="clear" w:color="auto" w:fill="FFFFFF"/>
                                <w:tblCellMar>
                                  <w:top w:w="15" w:type="dxa"/>
                                  <w:left w:w="15" w:type="dxa"/>
                                  <w:bottom w:w="15" w:type="dxa"/>
                                  <w:right w:w="15" w:type="dxa"/>
                                </w:tblCellMar>
                                <w:tblPrExChange w:id="1791" w:author="Marcelle von Wendland" w:date="2017-09-14T13:42:00Z">
                                  <w:tblPrEx>
                                    <w:tblW w:w="0" w:type="auto"/>
                                    <w:shd w:val="clear" w:color="auto" w:fill="FFFFFF"/>
                                    <w:tblCellMar>
                                      <w:top w:w="15" w:type="dxa"/>
                                      <w:left w:w="15" w:type="dxa"/>
                                      <w:bottom w:w="15" w:type="dxa"/>
                                      <w:right w:w="15" w:type="dxa"/>
                                    </w:tblCellMar>
                                  </w:tblPrEx>
                                </w:tblPrExChange>
                              </w:tblPrEx>
                              <w:trPr>
                                <w:ins w:id="1792" w:author="Marcelle von Wendland" w:date="2017-09-14T13:42:00Z"/>
                                <w:trPrChange w:id="179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79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880D6C" w:rsidRPr="00A66185" w:rsidRDefault="00880D6C" w:rsidP="00A66185">
                                  <w:pPr>
                                    <w:spacing w:after="0" w:line="300" w:lineRule="atLeast"/>
                                    <w:rPr>
                                      <w:ins w:id="1795" w:author="Marcelle von Wendland" w:date="2017-09-14T13:42:00Z"/>
                                      <w:rFonts w:ascii="Consolas" w:eastAsia="Times New Roman" w:hAnsi="Consolas" w:cs="Segoe UI"/>
                                      <w:color w:val="24292E"/>
                                      <w:sz w:val="16"/>
                                      <w:szCs w:val="16"/>
                                      <w:lang w:eastAsia="en-GB"/>
                                      <w:rPrChange w:id="1796" w:author="Marcelle von Wendland" w:date="2017-09-14T13:42:00Z">
                                        <w:rPr>
                                          <w:ins w:id="179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798"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880D6C" w:rsidRPr="00A66185" w:rsidRDefault="00880D6C" w:rsidP="00A66185">
                                  <w:pPr>
                                    <w:spacing w:after="0" w:line="300" w:lineRule="atLeast"/>
                                    <w:rPr>
                                      <w:ins w:id="1799" w:author="Marcelle von Wendland" w:date="2017-09-14T13:42:00Z"/>
                                      <w:rFonts w:ascii="Consolas" w:eastAsia="Times New Roman" w:hAnsi="Consolas" w:cs="Segoe UI"/>
                                      <w:color w:val="24292E"/>
                                      <w:sz w:val="16"/>
                                      <w:szCs w:val="16"/>
                                      <w:lang w:eastAsia="en-GB"/>
                                      <w:rPrChange w:id="1800" w:author="Marcelle von Wendland" w:date="2017-09-14T13:42:00Z">
                                        <w:rPr>
                                          <w:ins w:id="1801" w:author="Marcelle von Wendland" w:date="2017-09-14T13:42:00Z"/>
                                          <w:rFonts w:ascii="Consolas" w:eastAsia="Times New Roman" w:hAnsi="Consolas" w:cs="Segoe UI"/>
                                          <w:color w:val="24292E"/>
                                          <w:sz w:val="18"/>
                                          <w:szCs w:val="18"/>
                                          <w:lang w:eastAsia="en-GB"/>
                                        </w:rPr>
                                      </w:rPrChange>
                                    </w:rPr>
                                  </w:pPr>
                                  <w:ins w:id="1802" w:author="Marcelle von Wendland" w:date="2017-09-14T13:42:00Z">
                                    <w:r w:rsidRPr="00A66185">
                                      <w:rPr>
                                        <w:rFonts w:ascii="Consolas" w:eastAsia="Times New Roman" w:hAnsi="Consolas" w:cs="Segoe UI"/>
                                        <w:color w:val="24292E"/>
                                        <w:sz w:val="16"/>
                                        <w:szCs w:val="16"/>
                                        <w:lang w:eastAsia="en-GB"/>
                                        <w:rPrChange w:id="1803" w:author="Marcelle von Wendland" w:date="2017-09-14T13:42:00Z">
                                          <w:rPr>
                                            <w:rFonts w:ascii="Consolas" w:eastAsia="Times New Roman" w:hAnsi="Consolas" w:cs="Segoe UI"/>
                                            <w:color w:val="24292E"/>
                                            <w:sz w:val="18"/>
                                            <w:szCs w:val="18"/>
                                            <w:lang w:eastAsia="en-GB"/>
                                          </w:rPr>
                                        </w:rPrChange>
                                      </w:rPr>
                                      <w:tab/>
                                      <w:t>}</w:t>
                                    </w:r>
                                  </w:ins>
                                </w:p>
                              </w:tc>
                            </w:tr>
                            <w:tr w:rsidR="00880D6C" w:rsidRPr="00A66185" w14:paraId="12B8ECE9" w14:textId="77777777" w:rsidTr="00A66185">
                              <w:tblPrEx>
                                <w:tblW w:w="0" w:type="auto"/>
                                <w:shd w:val="clear" w:color="auto" w:fill="FFFFFF"/>
                                <w:tblCellMar>
                                  <w:top w:w="15" w:type="dxa"/>
                                  <w:left w:w="15" w:type="dxa"/>
                                  <w:bottom w:w="15" w:type="dxa"/>
                                  <w:right w:w="15" w:type="dxa"/>
                                </w:tblCellMar>
                                <w:tblPrExChange w:id="1804" w:author="Marcelle von Wendland" w:date="2017-09-14T13:42:00Z">
                                  <w:tblPrEx>
                                    <w:tblW w:w="0" w:type="auto"/>
                                    <w:shd w:val="clear" w:color="auto" w:fill="FFFFFF"/>
                                    <w:tblCellMar>
                                      <w:top w:w="15" w:type="dxa"/>
                                      <w:left w:w="15" w:type="dxa"/>
                                      <w:bottom w:w="15" w:type="dxa"/>
                                      <w:right w:w="15" w:type="dxa"/>
                                    </w:tblCellMar>
                                  </w:tblPrEx>
                                </w:tblPrExChange>
                              </w:tblPrEx>
                              <w:trPr>
                                <w:ins w:id="1805" w:author="Marcelle von Wendland" w:date="2017-09-14T13:42:00Z"/>
                                <w:trPrChange w:id="180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0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880D6C" w:rsidRPr="00A66185" w:rsidRDefault="00880D6C" w:rsidP="00A66185">
                                  <w:pPr>
                                    <w:spacing w:after="0" w:line="300" w:lineRule="atLeast"/>
                                    <w:rPr>
                                      <w:ins w:id="1808" w:author="Marcelle von Wendland" w:date="2017-09-14T13:42:00Z"/>
                                      <w:rFonts w:ascii="Consolas" w:eastAsia="Times New Roman" w:hAnsi="Consolas" w:cs="Segoe UI"/>
                                      <w:color w:val="24292E"/>
                                      <w:sz w:val="16"/>
                                      <w:szCs w:val="16"/>
                                      <w:lang w:eastAsia="en-GB"/>
                                      <w:rPrChange w:id="1809" w:author="Marcelle von Wendland" w:date="2017-09-14T13:42:00Z">
                                        <w:rPr>
                                          <w:ins w:id="181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11"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880D6C" w:rsidRPr="00A66185" w:rsidRDefault="00880D6C" w:rsidP="00A66185">
                                  <w:pPr>
                                    <w:spacing w:after="0" w:line="300" w:lineRule="atLeast"/>
                                    <w:rPr>
                                      <w:ins w:id="1812" w:author="Marcelle von Wendland" w:date="2017-09-14T13:42:00Z"/>
                                      <w:rFonts w:ascii="Consolas" w:eastAsia="Times New Roman" w:hAnsi="Consolas" w:cs="Segoe UI"/>
                                      <w:color w:val="24292E"/>
                                      <w:sz w:val="16"/>
                                      <w:szCs w:val="16"/>
                                      <w:lang w:eastAsia="en-GB"/>
                                      <w:rPrChange w:id="1813" w:author="Marcelle von Wendland" w:date="2017-09-14T13:42:00Z">
                                        <w:rPr>
                                          <w:ins w:id="1814" w:author="Marcelle von Wendland" w:date="2017-09-14T13:42:00Z"/>
                                          <w:rFonts w:ascii="Consolas" w:eastAsia="Times New Roman" w:hAnsi="Consolas" w:cs="Segoe UI"/>
                                          <w:color w:val="24292E"/>
                                          <w:sz w:val="18"/>
                                          <w:szCs w:val="18"/>
                                          <w:lang w:eastAsia="en-GB"/>
                                        </w:rPr>
                                      </w:rPrChange>
                                    </w:rPr>
                                  </w:pPr>
                                </w:p>
                                <w:p w14:paraId="62D7FAAF" w14:textId="77777777" w:rsidR="00880D6C" w:rsidRPr="00A66185" w:rsidRDefault="00880D6C" w:rsidP="00A66185">
                                  <w:pPr>
                                    <w:spacing w:after="0" w:line="300" w:lineRule="atLeast"/>
                                    <w:jc w:val="right"/>
                                    <w:rPr>
                                      <w:ins w:id="1815" w:author="Marcelle von Wendland" w:date="2017-09-14T13:42:00Z"/>
                                      <w:rFonts w:ascii="Times New Roman" w:eastAsia="Times New Roman" w:hAnsi="Times New Roman" w:cs="Times New Roman"/>
                                      <w:sz w:val="16"/>
                                      <w:szCs w:val="16"/>
                                      <w:lang w:eastAsia="en-GB"/>
                                      <w:rPrChange w:id="1816" w:author="Marcelle von Wendland" w:date="2017-09-14T13:42:00Z">
                                        <w:rPr>
                                          <w:ins w:id="1817" w:author="Marcelle von Wendland" w:date="2017-09-14T13:42:00Z"/>
                                          <w:rFonts w:ascii="Times New Roman" w:eastAsia="Times New Roman" w:hAnsi="Times New Roman" w:cs="Times New Roman"/>
                                          <w:sz w:val="20"/>
                                          <w:szCs w:val="20"/>
                                          <w:lang w:eastAsia="en-GB"/>
                                        </w:rPr>
                                      </w:rPrChange>
                                    </w:rPr>
                                  </w:pPr>
                                </w:p>
                              </w:tc>
                            </w:tr>
                            <w:tr w:rsidR="00880D6C" w:rsidRPr="00A66185" w14:paraId="7F31DAF2" w14:textId="77777777" w:rsidTr="00A66185">
                              <w:tblPrEx>
                                <w:tblW w:w="0" w:type="auto"/>
                                <w:shd w:val="clear" w:color="auto" w:fill="FFFFFF"/>
                                <w:tblCellMar>
                                  <w:top w:w="15" w:type="dxa"/>
                                  <w:left w:w="15" w:type="dxa"/>
                                  <w:bottom w:w="15" w:type="dxa"/>
                                  <w:right w:w="15" w:type="dxa"/>
                                </w:tblCellMar>
                                <w:tblPrExChange w:id="1818" w:author="Marcelle von Wendland" w:date="2017-09-14T13:42:00Z">
                                  <w:tblPrEx>
                                    <w:tblW w:w="0" w:type="auto"/>
                                    <w:shd w:val="clear" w:color="auto" w:fill="FFFFFF"/>
                                    <w:tblCellMar>
                                      <w:top w:w="15" w:type="dxa"/>
                                      <w:left w:w="15" w:type="dxa"/>
                                      <w:bottom w:w="15" w:type="dxa"/>
                                      <w:right w:w="15" w:type="dxa"/>
                                    </w:tblCellMar>
                                  </w:tblPrEx>
                                </w:tblPrExChange>
                              </w:tblPrEx>
                              <w:trPr>
                                <w:ins w:id="1819" w:author="Marcelle von Wendland" w:date="2017-09-14T13:42:00Z"/>
                                <w:trPrChange w:id="182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2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880D6C" w:rsidRPr="00A66185" w:rsidRDefault="00880D6C" w:rsidP="00A66185">
                                  <w:pPr>
                                    <w:spacing w:after="0" w:line="300" w:lineRule="atLeast"/>
                                    <w:rPr>
                                      <w:ins w:id="1822" w:author="Marcelle von Wendland" w:date="2017-09-14T13:42:00Z"/>
                                      <w:rFonts w:ascii="Times New Roman" w:eastAsia="Times New Roman" w:hAnsi="Times New Roman" w:cs="Times New Roman"/>
                                      <w:sz w:val="16"/>
                                      <w:szCs w:val="16"/>
                                      <w:lang w:eastAsia="en-GB"/>
                                      <w:rPrChange w:id="1823" w:author="Marcelle von Wendland" w:date="2017-09-14T13:42:00Z">
                                        <w:rPr>
                                          <w:ins w:id="1824"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1825"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880D6C" w:rsidRPr="00A66185" w:rsidRDefault="00880D6C" w:rsidP="00A66185">
                                  <w:pPr>
                                    <w:spacing w:after="0" w:line="300" w:lineRule="atLeast"/>
                                    <w:rPr>
                                      <w:ins w:id="1826" w:author="Marcelle von Wendland" w:date="2017-09-14T13:42:00Z"/>
                                      <w:rFonts w:ascii="Consolas" w:eastAsia="Times New Roman" w:hAnsi="Consolas" w:cs="Segoe UI"/>
                                      <w:color w:val="24292E"/>
                                      <w:sz w:val="16"/>
                                      <w:szCs w:val="16"/>
                                      <w:lang w:eastAsia="en-GB"/>
                                      <w:rPrChange w:id="1827" w:author="Marcelle von Wendland" w:date="2017-09-14T13:42:00Z">
                                        <w:rPr>
                                          <w:ins w:id="1828" w:author="Marcelle von Wendland" w:date="2017-09-14T13:42:00Z"/>
                                          <w:rFonts w:ascii="Consolas" w:eastAsia="Times New Roman" w:hAnsi="Consolas" w:cs="Segoe UI"/>
                                          <w:color w:val="24292E"/>
                                          <w:sz w:val="18"/>
                                          <w:szCs w:val="18"/>
                                          <w:lang w:eastAsia="en-GB"/>
                                        </w:rPr>
                                      </w:rPrChange>
                                    </w:rPr>
                                  </w:pPr>
                                  <w:ins w:id="1829" w:author="Marcelle von Wendland" w:date="2017-09-14T13:42:00Z">
                                    <w:r w:rsidRPr="00A66185">
                                      <w:rPr>
                                        <w:rFonts w:ascii="Consolas" w:eastAsia="Times New Roman" w:hAnsi="Consolas" w:cs="Segoe UI"/>
                                        <w:color w:val="24292E"/>
                                        <w:sz w:val="16"/>
                                        <w:szCs w:val="16"/>
                                        <w:lang w:eastAsia="en-GB"/>
                                        <w:rPrChange w:id="183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831"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880D6C" w:rsidRPr="00A66185" w14:paraId="76777EE9" w14:textId="77777777" w:rsidTr="00A66185">
                              <w:tblPrEx>
                                <w:tblW w:w="0" w:type="auto"/>
                                <w:shd w:val="clear" w:color="auto" w:fill="FFFFFF"/>
                                <w:tblCellMar>
                                  <w:top w:w="15" w:type="dxa"/>
                                  <w:left w:w="15" w:type="dxa"/>
                                  <w:bottom w:w="15" w:type="dxa"/>
                                  <w:right w:w="15" w:type="dxa"/>
                                </w:tblCellMar>
                                <w:tblPrExChange w:id="1832" w:author="Marcelle von Wendland" w:date="2017-09-14T13:42:00Z">
                                  <w:tblPrEx>
                                    <w:tblW w:w="0" w:type="auto"/>
                                    <w:shd w:val="clear" w:color="auto" w:fill="FFFFFF"/>
                                    <w:tblCellMar>
                                      <w:top w:w="15" w:type="dxa"/>
                                      <w:left w:w="15" w:type="dxa"/>
                                      <w:bottom w:w="15" w:type="dxa"/>
                                      <w:right w:w="15" w:type="dxa"/>
                                    </w:tblCellMar>
                                  </w:tblPrEx>
                                </w:tblPrExChange>
                              </w:tblPrEx>
                              <w:trPr>
                                <w:ins w:id="1833" w:author="Marcelle von Wendland" w:date="2017-09-14T13:42:00Z"/>
                                <w:trPrChange w:id="183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3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880D6C" w:rsidRPr="00A66185" w:rsidRDefault="00880D6C" w:rsidP="00A66185">
                                  <w:pPr>
                                    <w:spacing w:after="0" w:line="300" w:lineRule="atLeast"/>
                                    <w:rPr>
                                      <w:ins w:id="1836" w:author="Marcelle von Wendland" w:date="2017-09-14T13:42:00Z"/>
                                      <w:rFonts w:ascii="Consolas" w:eastAsia="Times New Roman" w:hAnsi="Consolas" w:cs="Segoe UI"/>
                                      <w:color w:val="24292E"/>
                                      <w:sz w:val="16"/>
                                      <w:szCs w:val="16"/>
                                      <w:lang w:eastAsia="en-GB"/>
                                      <w:rPrChange w:id="1837" w:author="Marcelle von Wendland" w:date="2017-09-14T13:42:00Z">
                                        <w:rPr>
                                          <w:ins w:id="1838"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39"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880D6C" w:rsidRPr="00A66185" w:rsidRDefault="00880D6C" w:rsidP="00A66185">
                                  <w:pPr>
                                    <w:spacing w:after="0" w:line="300" w:lineRule="atLeast"/>
                                    <w:rPr>
                                      <w:ins w:id="1840" w:author="Marcelle von Wendland" w:date="2017-09-14T13:42:00Z"/>
                                      <w:rFonts w:ascii="Consolas" w:eastAsia="Times New Roman" w:hAnsi="Consolas" w:cs="Segoe UI"/>
                                      <w:color w:val="24292E"/>
                                      <w:sz w:val="16"/>
                                      <w:szCs w:val="16"/>
                                      <w:lang w:eastAsia="en-GB"/>
                                      <w:rPrChange w:id="1841" w:author="Marcelle von Wendland" w:date="2017-09-14T13:42:00Z">
                                        <w:rPr>
                                          <w:ins w:id="1842" w:author="Marcelle von Wendland" w:date="2017-09-14T13:42:00Z"/>
                                          <w:rFonts w:ascii="Consolas" w:eastAsia="Times New Roman" w:hAnsi="Consolas" w:cs="Segoe UI"/>
                                          <w:color w:val="24292E"/>
                                          <w:sz w:val="18"/>
                                          <w:szCs w:val="18"/>
                                          <w:lang w:eastAsia="en-GB"/>
                                        </w:rPr>
                                      </w:rPrChange>
                                    </w:rPr>
                                  </w:pPr>
                                  <w:ins w:id="1843" w:author="Marcelle von Wendland" w:date="2017-09-14T13:42:00Z">
                                    <w:r w:rsidRPr="00A66185">
                                      <w:rPr>
                                        <w:rFonts w:ascii="Consolas" w:eastAsia="Times New Roman" w:hAnsi="Consolas" w:cs="Segoe UI"/>
                                        <w:color w:val="24292E"/>
                                        <w:sz w:val="16"/>
                                        <w:szCs w:val="16"/>
                                        <w:lang w:eastAsia="en-GB"/>
                                        <w:rPrChange w:id="1844" w:author="Marcelle von Wendland" w:date="2017-09-14T13:42:00Z">
                                          <w:rPr>
                                            <w:rFonts w:ascii="Consolas" w:eastAsia="Times New Roman" w:hAnsi="Consolas" w:cs="Segoe UI"/>
                                            <w:color w:val="24292E"/>
                                            <w:sz w:val="18"/>
                                            <w:szCs w:val="18"/>
                                            <w:lang w:eastAsia="en-GB"/>
                                          </w:rPr>
                                        </w:rPrChange>
                                      </w:rPr>
                                      <w:tab/>
                                      <w:t>account = args[</w:t>
                                    </w:r>
                                    <w:r w:rsidRPr="00A66185">
                                      <w:rPr>
                                        <w:rFonts w:ascii="Consolas" w:eastAsia="Times New Roman" w:hAnsi="Consolas" w:cs="Segoe UI"/>
                                        <w:color w:val="005CC5"/>
                                        <w:sz w:val="16"/>
                                        <w:szCs w:val="16"/>
                                        <w:lang w:eastAsia="en-GB"/>
                                        <w:rPrChange w:id="1845"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1846"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282AE037" w14:textId="77777777" w:rsidTr="00A66185">
                              <w:tblPrEx>
                                <w:tblW w:w="0" w:type="auto"/>
                                <w:shd w:val="clear" w:color="auto" w:fill="FFFFFF"/>
                                <w:tblCellMar>
                                  <w:top w:w="15" w:type="dxa"/>
                                  <w:left w:w="15" w:type="dxa"/>
                                  <w:bottom w:w="15" w:type="dxa"/>
                                  <w:right w:w="15" w:type="dxa"/>
                                </w:tblCellMar>
                                <w:tblPrExChange w:id="1847" w:author="Marcelle von Wendland" w:date="2017-09-14T13:42:00Z">
                                  <w:tblPrEx>
                                    <w:tblW w:w="0" w:type="auto"/>
                                    <w:shd w:val="clear" w:color="auto" w:fill="FFFFFF"/>
                                    <w:tblCellMar>
                                      <w:top w:w="15" w:type="dxa"/>
                                      <w:left w:w="15" w:type="dxa"/>
                                      <w:bottom w:w="15" w:type="dxa"/>
                                      <w:right w:w="15" w:type="dxa"/>
                                    </w:tblCellMar>
                                  </w:tblPrEx>
                                </w:tblPrExChange>
                              </w:tblPrEx>
                              <w:trPr>
                                <w:ins w:id="1848" w:author="Marcelle von Wendland" w:date="2017-09-14T13:42:00Z"/>
                                <w:trPrChange w:id="184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5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880D6C" w:rsidRPr="00A66185" w:rsidRDefault="00880D6C" w:rsidP="00A66185">
                                  <w:pPr>
                                    <w:spacing w:after="0" w:line="300" w:lineRule="atLeast"/>
                                    <w:rPr>
                                      <w:ins w:id="1851" w:author="Marcelle von Wendland" w:date="2017-09-14T13:42:00Z"/>
                                      <w:rFonts w:ascii="Consolas" w:eastAsia="Times New Roman" w:hAnsi="Consolas" w:cs="Segoe UI"/>
                                      <w:color w:val="24292E"/>
                                      <w:sz w:val="16"/>
                                      <w:szCs w:val="16"/>
                                      <w:lang w:eastAsia="en-GB"/>
                                      <w:rPrChange w:id="1852" w:author="Marcelle von Wendland" w:date="2017-09-14T13:42:00Z">
                                        <w:rPr>
                                          <w:ins w:id="185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54"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880D6C" w:rsidRPr="00A66185" w:rsidRDefault="00880D6C" w:rsidP="00A66185">
                                  <w:pPr>
                                    <w:spacing w:after="0" w:line="300" w:lineRule="atLeast"/>
                                    <w:rPr>
                                      <w:ins w:id="1855" w:author="Marcelle von Wendland" w:date="2017-09-14T13:42:00Z"/>
                                      <w:rFonts w:ascii="Consolas" w:eastAsia="Times New Roman" w:hAnsi="Consolas" w:cs="Segoe UI"/>
                                      <w:color w:val="24292E"/>
                                      <w:sz w:val="16"/>
                                      <w:szCs w:val="16"/>
                                      <w:lang w:eastAsia="en-GB"/>
                                      <w:rPrChange w:id="1856" w:author="Marcelle von Wendland" w:date="2017-09-14T13:42:00Z">
                                        <w:rPr>
                                          <w:ins w:id="1857" w:author="Marcelle von Wendland" w:date="2017-09-14T13:42:00Z"/>
                                          <w:rFonts w:ascii="Consolas" w:eastAsia="Times New Roman" w:hAnsi="Consolas" w:cs="Segoe UI"/>
                                          <w:color w:val="24292E"/>
                                          <w:sz w:val="18"/>
                                          <w:szCs w:val="18"/>
                                          <w:lang w:eastAsia="en-GB"/>
                                        </w:rPr>
                                      </w:rPrChange>
                                    </w:rPr>
                                  </w:pPr>
                                  <w:ins w:id="1858" w:author="Marcelle von Wendland" w:date="2017-09-14T13:42:00Z">
                                    <w:r w:rsidRPr="00A66185">
                                      <w:rPr>
                                        <w:rFonts w:ascii="Consolas" w:eastAsia="Times New Roman" w:hAnsi="Consolas" w:cs="Segoe UI"/>
                                        <w:color w:val="24292E"/>
                                        <w:sz w:val="16"/>
                                        <w:szCs w:val="16"/>
                                        <w:lang w:eastAsia="en-GB"/>
                                        <w:rPrChange w:id="185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1860"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880D6C" w:rsidRPr="00A66185" w14:paraId="28CA8A31" w14:textId="77777777" w:rsidTr="00A66185">
                              <w:tblPrEx>
                                <w:tblW w:w="0" w:type="auto"/>
                                <w:shd w:val="clear" w:color="auto" w:fill="FFFFFF"/>
                                <w:tblCellMar>
                                  <w:top w:w="15" w:type="dxa"/>
                                  <w:left w:w="15" w:type="dxa"/>
                                  <w:bottom w:w="15" w:type="dxa"/>
                                  <w:right w:w="15" w:type="dxa"/>
                                </w:tblCellMar>
                                <w:tblPrExChange w:id="1861" w:author="Marcelle von Wendland" w:date="2017-09-14T13:42:00Z">
                                  <w:tblPrEx>
                                    <w:tblW w:w="0" w:type="auto"/>
                                    <w:shd w:val="clear" w:color="auto" w:fill="FFFFFF"/>
                                    <w:tblCellMar>
                                      <w:top w:w="15" w:type="dxa"/>
                                      <w:left w:w="15" w:type="dxa"/>
                                      <w:bottom w:w="15" w:type="dxa"/>
                                      <w:right w:w="15" w:type="dxa"/>
                                    </w:tblCellMar>
                                  </w:tblPrEx>
                                </w:tblPrExChange>
                              </w:tblPrEx>
                              <w:trPr>
                                <w:ins w:id="1862" w:author="Marcelle von Wendland" w:date="2017-09-14T13:42:00Z"/>
                                <w:trPrChange w:id="186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6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880D6C" w:rsidRPr="00A66185" w:rsidRDefault="00880D6C" w:rsidP="00A66185">
                                  <w:pPr>
                                    <w:spacing w:after="0" w:line="300" w:lineRule="atLeast"/>
                                    <w:rPr>
                                      <w:ins w:id="1865" w:author="Marcelle von Wendland" w:date="2017-09-14T13:42:00Z"/>
                                      <w:rFonts w:ascii="Consolas" w:eastAsia="Times New Roman" w:hAnsi="Consolas" w:cs="Segoe UI"/>
                                      <w:color w:val="24292E"/>
                                      <w:sz w:val="16"/>
                                      <w:szCs w:val="16"/>
                                      <w:lang w:eastAsia="en-GB"/>
                                      <w:rPrChange w:id="1866" w:author="Marcelle von Wendland" w:date="2017-09-14T13:42:00Z">
                                        <w:rPr>
                                          <w:ins w:id="186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68"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880D6C" w:rsidRPr="00A66185" w:rsidRDefault="00880D6C" w:rsidP="00A66185">
                                  <w:pPr>
                                    <w:spacing w:after="0" w:line="300" w:lineRule="atLeast"/>
                                    <w:rPr>
                                      <w:ins w:id="1869" w:author="Marcelle von Wendland" w:date="2017-09-14T13:42:00Z"/>
                                      <w:rFonts w:ascii="Consolas" w:eastAsia="Times New Roman" w:hAnsi="Consolas" w:cs="Segoe UI"/>
                                      <w:color w:val="24292E"/>
                                      <w:sz w:val="16"/>
                                      <w:szCs w:val="16"/>
                                      <w:lang w:eastAsia="en-GB"/>
                                      <w:rPrChange w:id="1870" w:author="Marcelle von Wendland" w:date="2017-09-14T13:42:00Z">
                                        <w:rPr>
                                          <w:ins w:id="1871" w:author="Marcelle von Wendland" w:date="2017-09-14T13:42:00Z"/>
                                          <w:rFonts w:ascii="Consolas" w:eastAsia="Times New Roman" w:hAnsi="Consolas" w:cs="Segoe UI"/>
                                          <w:color w:val="24292E"/>
                                          <w:sz w:val="18"/>
                                          <w:szCs w:val="18"/>
                                          <w:lang w:eastAsia="en-GB"/>
                                        </w:rPr>
                                      </w:rPrChange>
                                    </w:rPr>
                                  </w:pPr>
                                  <w:ins w:id="1872" w:author="Marcelle von Wendland" w:date="2017-09-14T13:42:00Z">
                                    <w:r w:rsidRPr="00A66185">
                                      <w:rPr>
                                        <w:rFonts w:ascii="Consolas" w:eastAsia="Times New Roman" w:hAnsi="Consolas" w:cs="Segoe UI"/>
                                        <w:color w:val="24292E"/>
                                        <w:sz w:val="16"/>
                                        <w:szCs w:val="16"/>
                                        <w:lang w:eastAsia="en-GB"/>
                                        <w:rPrChange w:id="1873" w:author="Marcelle von Wendland" w:date="2017-09-14T13:42:00Z">
                                          <w:rPr>
                                            <w:rFonts w:ascii="Consolas" w:eastAsia="Times New Roman" w:hAnsi="Consolas" w:cs="Segoe UI"/>
                                            <w:color w:val="24292E"/>
                                            <w:sz w:val="18"/>
                                            <w:szCs w:val="18"/>
                                            <w:lang w:eastAsia="en-GB"/>
                                          </w:rPr>
                                        </w:rPrChange>
                                      </w:rPr>
                                      <w:tab/>
                                      <w:t>accountValue, err = strconv.</w:t>
                                    </w:r>
                                    <w:r w:rsidRPr="00A66185">
                                      <w:rPr>
                                        <w:rFonts w:ascii="Consolas" w:eastAsia="Times New Roman" w:hAnsi="Consolas" w:cs="Segoe UI"/>
                                        <w:color w:val="005CC5"/>
                                        <w:sz w:val="16"/>
                                        <w:szCs w:val="16"/>
                                        <w:lang w:eastAsia="en-GB"/>
                                        <w:rPrChange w:id="1874" w:author="Marcelle von Wendland" w:date="2017-09-14T13:42:00Z">
                                          <w:rPr>
                                            <w:rFonts w:ascii="Consolas" w:eastAsia="Times New Roman" w:hAnsi="Consolas" w:cs="Segoe UI"/>
                                            <w:color w:val="005CC5"/>
                                            <w:sz w:val="18"/>
                                            <w:szCs w:val="18"/>
                                            <w:lang w:eastAsia="en-GB"/>
                                          </w:rPr>
                                        </w:rPrChange>
                                      </w:rPr>
                                      <w:t>Atoi</w:t>
                                    </w:r>
                                    <w:r w:rsidRPr="00A66185">
                                      <w:rPr>
                                        <w:rFonts w:ascii="Consolas" w:eastAsia="Times New Roman" w:hAnsi="Consolas" w:cs="Segoe UI"/>
                                        <w:color w:val="24292E"/>
                                        <w:sz w:val="16"/>
                                        <w:szCs w:val="16"/>
                                        <w:lang w:eastAsia="en-GB"/>
                                        <w:rPrChange w:id="1875"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1876"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1877"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572354DB" w14:textId="77777777" w:rsidTr="00A66185">
                              <w:tblPrEx>
                                <w:tblW w:w="0" w:type="auto"/>
                                <w:shd w:val="clear" w:color="auto" w:fill="FFFFFF"/>
                                <w:tblCellMar>
                                  <w:top w:w="15" w:type="dxa"/>
                                  <w:left w:w="15" w:type="dxa"/>
                                  <w:bottom w:w="15" w:type="dxa"/>
                                  <w:right w:w="15" w:type="dxa"/>
                                </w:tblCellMar>
                                <w:tblPrExChange w:id="1878" w:author="Marcelle von Wendland" w:date="2017-09-14T13:42:00Z">
                                  <w:tblPrEx>
                                    <w:tblW w:w="0" w:type="auto"/>
                                    <w:shd w:val="clear" w:color="auto" w:fill="FFFFFF"/>
                                    <w:tblCellMar>
                                      <w:top w:w="15" w:type="dxa"/>
                                      <w:left w:w="15" w:type="dxa"/>
                                      <w:bottom w:w="15" w:type="dxa"/>
                                      <w:right w:w="15" w:type="dxa"/>
                                    </w:tblCellMar>
                                  </w:tblPrEx>
                                </w:tblPrExChange>
                              </w:tblPrEx>
                              <w:trPr>
                                <w:ins w:id="1879" w:author="Marcelle von Wendland" w:date="2017-09-14T13:42:00Z"/>
                                <w:trPrChange w:id="188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8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880D6C" w:rsidRPr="00A66185" w:rsidRDefault="00880D6C" w:rsidP="00A66185">
                                  <w:pPr>
                                    <w:spacing w:after="0" w:line="300" w:lineRule="atLeast"/>
                                    <w:rPr>
                                      <w:ins w:id="1882" w:author="Marcelle von Wendland" w:date="2017-09-14T13:42:00Z"/>
                                      <w:rFonts w:ascii="Consolas" w:eastAsia="Times New Roman" w:hAnsi="Consolas" w:cs="Segoe UI"/>
                                      <w:color w:val="24292E"/>
                                      <w:sz w:val="16"/>
                                      <w:szCs w:val="16"/>
                                      <w:lang w:eastAsia="en-GB"/>
                                      <w:rPrChange w:id="1883" w:author="Marcelle von Wendland" w:date="2017-09-14T13:42:00Z">
                                        <w:rPr>
                                          <w:ins w:id="188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885"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880D6C" w:rsidRPr="00A66185" w:rsidRDefault="00880D6C" w:rsidP="00A66185">
                                  <w:pPr>
                                    <w:spacing w:after="0" w:line="300" w:lineRule="atLeast"/>
                                    <w:rPr>
                                      <w:ins w:id="1886" w:author="Marcelle von Wendland" w:date="2017-09-14T13:42:00Z"/>
                                      <w:rFonts w:ascii="Consolas" w:eastAsia="Times New Roman" w:hAnsi="Consolas" w:cs="Segoe UI"/>
                                      <w:color w:val="24292E"/>
                                      <w:sz w:val="16"/>
                                      <w:szCs w:val="16"/>
                                      <w:lang w:eastAsia="en-GB"/>
                                      <w:rPrChange w:id="1887" w:author="Marcelle von Wendland" w:date="2017-09-14T13:42:00Z">
                                        <w:rPr>
                                          <w:ins w:id="1888" w:author="Marcelle von Wendland" w:date="2017-09-14T13:42:00Z"/>
                                          <w:rFonts w:ascii="Consolas" w:eastAsia="Times New Roman" w:hAnsi="Consolas" w:cs="Segoe UI"/>
                                          <w:color w:val="24292E"/>
                                          <w:sz w:val="18"/>
                                          <w:szCs w:val="18"/>
                                          <w:lang w:eastAsia="en-GB"/>
                                        </w:rPr>
                                      </w:rPrChange>
                                    </w:rPr>
                                  </w:pPr>
                                  <w:ins w:id="1889" w:author="Marcelle von Wendland" w:date="2017-09-14T13:42:00Z">
                                    <w:r w:rsidRPr="00A66185">
                                      <w:rPr>
                                        <w:rFonts w:ascii="Consolas" w:eastAsia="Times New Roman" w:hAnsi="Consolas" w:cs="Segoe UI"/>
                                        <w:color w:val="24292E"/>
                                        <w:sz w:val="16"/>
                                        <w:szCs w:val="16"/>
                                        <w:lang w:eastAsia="en-GB"/>
                                        <w:rPrChange w:id="189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891"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1892" w:author="Marcelle von Wendland" w:date="2017-09-14T13:42:00Z">
                                          <w:rPr>
                                            <w:rFonts w:ascii="Consolas" w:eastAsia="Times New Roman" w:hAnsi="Consolas" w:cs="Segoe UI"/>
                                            <w:color w:val="24292E"/>
                                            <w:sz w:val="18"/>
                                            <w:szCs w:val="18"/>
                                            <w:lang w:eastAsia="en-GB"/>
                                          </w:rPr>
                                        </w:rPrChange>
                                      </w:rPr>
                                      <w:t xml:space="preserve"> err != </w:t>
                                    </w:r>
                                    <w:r w:rsidRPr="00A66185">
                                      <w:rPr>
                                        <w:rFonts w:ascii="Consolas" w:eastAsia="Times New Roman" w:hAnsi="Consolas" w:cs="Segoe UI"/>
                                        <w:color w:val="005CC5"/>
                                        <w:sz w:val="16"/>
                                        <w:szCs w:val="16"/>
                                        <w:lang w:eastAsia="en-GB"/>
                                        <w:rPrChange w:id="1893"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894" w:author="Marcelle von Wendland" w:date="2017-09-14T13:42:00Z">
                                          <w:rPr>
                                            <w:rFonts w:ascii="Consolas" w:eastAsia="Times New Roman" w:hAnsi="Consolas" w:cs="Segoe UI"/>
                                            <w:color w:val="24292E"/>
                                            <w:sz w:val="18"/>
                                            <w:szCs w:val="18"/>
                                            <w:lang w:eastAsia="en-GB"/>
                                          </w:rPr>
                                        </w:rPrChange>
                                      </w:rPr>
                                      <w:t xml:space="preserve"> {</w:t>
                                    </w:r>
                                  </w:ins>
                                </w:p>
                              </w:tc>
                            </w:tr>
                            <w:tr w:rsidR="00880D6C" w:rsidRPr="00A66185" w14:paraId="233EFF57" w14:textId="77777777" w:rsidTr="00A66185">
                              <w:tblPrEx>
                                <w:tblW w:w="0" w:type="auto"/>
                                <w:shd w:val="clear" w:color="auto" w:fill="FFFFFF"/>
                                <w:tblCellMar>
                                  <w:top w:w="15" w:type="dxa"/>
                                  <w:left w:w="15" w:type="dxa"/>
                                  <w:bottom w:w="15" w:type="dxa"/>
                                  <w:right w:w="15" w:type="dxa"/>
                                </w:tblCellMar>
                                <w:tblPrExChange w:id="1895" w:author="Marcelle von Wendland" w:date="2017-09-14T13:42:00Z">
                                  <w:tblPrEx>
                                    <w:tblW w:w="0" w:type="auto"/>
                                    <w:shd w:val="clear" w:color="auto" w:fill="FFFFFF"/>
                                    <w:tblCellMar>
                                      <w:top w:w="15" w:type="dxa"/>
                                      <w:left w:w="15" w:type="dxa"/>
                                      <w:bottom w:w="15" w:type="dxa"/>
                                      <w:right w:w="15" w:type="dxa"/>
                                    </w:tblCellMar>
                                  </w:tblPrEx>
                                </w:tblPrExChange>
                              </w:tblPrEx>
                              <w:trPr>
                                <w:ins w:id="1896" w:author="Marcelle von Wendland" w:date="2017-09-14T13:42:00Z"/>
                                <w:trPrChange w:id="189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89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880D6C" w:rsidRPr="00A66185" w:rsidRDefault="00880D6C" w:rsidP="00A66185">
                                  <w:pPr>
                                    <w:spacing w:after="0" w:line="300" w:lineRule="atLeast"/>
                                    <w:rPr>
                                      <w:ins w:id="1899" w:author="Marcelle von Wendland" w:date="2017-09-14T13:42:00Z"/>
                                      <w:rFonts w:ascii="Consolas" w:eastAsia="Times New Roman" w:hAnsi="Consolas" w:cs="Segoe UI"/>
                                      <w:color w:val="24292E"/>
                                      <w:sz w:val="16"/>
                                      <w:szCs w:val="16"/>
                                      <w:lang w:eastAsia="en-GB"/>
                                      <w:rPrChange w:id="1900" w:author="Marcelle von Wendland" w:date="2017-09-14T13:42:00Z">
                                        <w:rPr>
                                          <w:ins w:id="190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1902"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880D6C" w:rsidRPr="00A66185" w:rsidRDefault="00880D6C" w:rsidP="00A66185">
                                  <w:pPr>
                                    <w:spacing w:after="0" w:line="300" w:lineRule="atLeast"/>
                                    <w:rPr>
                                      <w:ins w:id="1903" w:author="Marcelle von Wendland" w:date="2017-09-14T13:42:00Z"/>
                                      <w:rFonts w:ascii="Consolas" w:eastAsia="Times New Roman" w:hAnsi="Consolas" w:cs="Segoe UI"/>
                                      <w:color w:val="24292E"/>
                                      <w:sz w:val="16"/>
                                      <w:szCs w:val="16"/>
                                      <w:lang w:eastAsia="en-GB"/>
                                      <w:rPrChange w:id="1904" w:author="Marcelle von Wendland" w:date="2017-09-14T13:42:00Z">
                                        <w:rPr>
                                          <w:ins w:id="1905" w:author="Marcelle von Wendland" w:date="2017-09-14T13:42:00Z"/>
                                          <w:rFonts w:ascii="Consolas" w:eastAsia="Times New Roman" w:hAnsi="Consolas" w:cs="Segoe UI"/>
                                          <w:color w:val="24292E"/>
                                          <w:sz w:val="18"/>
                                          <w:szCs w:val="18"/>
                                          <w:lang w:eastAsia="en-GB"/>
                                        </w:rPr>
                                      </w:rPrChange>
                                    </w:rPr>
                                  </w:pPr>
                                  <w:ins w:id="1906" w:author="Marcelle von Wendland" w:date="2017-09-14T13:42:00Z">
                                    <w:r w:rsidRPr="00A66185">
                                      <w:rPr>
                                        <w:rFonts w:ascii="Consolas" w:eastAsia="Times New Roman" w:hAnsi="Consolas" w:cs="Segoe UI"/>
                                        <w:color w:val="24292E"/>
                                        <w:sz w:val="16"/>
                                        <w:szCs w:val="16"/>
                                        <w:lang w:eastAsia="en-GB"/>
                                        <w:rPrChange w:id="190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190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1909"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191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1911"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1912"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1913"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1914"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1915"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1916"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5EC2213D" w14:textId="77777777" w:rsidTr="00A66185">
                              <w:tblPrEx>
                                <w:tblW w:w="0" w:type="auto"/>
                                <w:shd w:val="clear" w:color="auto" w:fill="FFFFFF"/>
                                <w:tblCellMar>
                                  <w:top w:w="15" w:type="dxa"/>
                                  <w:left w:w="15" w:type="dxa"/>
                                  <w:bottom w:w="15" w:type="dxa"/>
                                  <w:right w:w="15" w:type="dxa"/>
                                </w:tblCellMar>
                                <w:tblPrExChange w:id="1917" w:author="Marcelle von Wendland" w:date="2017-09-14T13:42:00Z">
                                  <w:tblPrEx>
                                    <w:tblW w:w="0" w:type="auto"/>
                                    <w:shd w:val="clear" w:color="auto" w:fill="FFFFFF"/>
                                    <w:tblCellMar>
                                      <w:top w:w="15" w:type="dxa"/>
                                      <w:left w:w="15" w:type="dxa"/>
                                      <w:bottom w:w="15" w:type="dxa"/>
                                      <w:right w:w="15" w:type="dxa"/>
                                    </w:tblCellMar>
                                  </w:tblPrEx>
                                </w:tblPrExChange>
                              </w:tblPrEx>
                              <w:trPr>
                                <w:ins w:id="1918" w:author="Marcelle von Wendland" w:date="2017-09-14T13:42:00Z"/>
                                <w:trPrChange w:id="191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2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880D6C" w:rsidRPr="00A66185" w:rsidRDefault="00880D6C" w:rsidP="00A66185">
                                  <w:pPr>
                                    <w:spacing w:after="0" w:line="300" w:lineRule="atLeast"/>
                                    <w:rPr>
                                      <w:ins w:id="1921"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22"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880D6C" w:rsidRPr="00A66185" w:rsidRDefault="00880D6C" w:rsidP="00A66185">
                                  <w:pPr>
                                    <w:spacing w:after="0" w:line="300" w:lineRule="atLeast"/>
                                    <w:rPr>
                                      <w:ins w:id="1923" w:author="Marcelle von Wendland" w:date="2017-09-14T13:42:00Z"/>
                                      <w:rFonts w:ascii="Consolas" w:eastAsia="Times New Roman" w:hAnsi="Consolas" w:cs="Segoe UI"/>
                                      <w:color w:val="24292E"/>
                                      <w:sz w:val="18"/>
                                      <w:szCs w:val="18"/>
                                      <w:lang w:eastAsia="en-GB"/>
                                    </w:rPr>
                                  </w:pPr>
                                  <w:ins w:id="1924" w:author="Marcelle von Wendland" w:date="2017-09-14T13:42:00Z">
                                    <w:r w:rsidRPr="00A66185">
                                      <w:rPr>
                                        <w:rFonts w:ascii="Consolas" w:eastAsia="Times New Roman" w:hAnsi="Consolas" w:cs="Segoe UI"/>
                                        <w:color w:val="24292E"/>
                                        <w:sz w:val="18"/>
                                        <w:szCs w:val="18"/>
                                        <w:lang w:eastAsia="en-GB"/>
                                      </w:rPr>
                                      <w:tab/>
                                      <w:t>}</w:t>
                                    </w:r>
                                  </w:ins>
                                </w:p>
                              </w:tc>
                            </w:tr>
                            <w:tr w:rsidR="00880D6C" w:rsidRPr="00A66185" w14:paraId="39768CD5" w14:textId="77777777" w:rsidTr="00A66185">
                              <w:tblPrEx>
                                <w:tblW w:w="0" w:type="auto"/>
                                <w:shd w:val="clear" w:color="auto" w:fill="FFFFFF"/>
                                <w:tblCellMar>
                                  <w:top w:w="15" w:type="dxa"/>
                                  <w:left w:w="15" w:type="dxa"/>
                                  <w:bottom w:w="15" w:type="dxa"/>
                                  <w:right w:w="15" w:type="dxa"/>
                                </w:tblCellMar>
                                <w:tblPrExChange w:id="1925" w:author="Marcelle von Wendland" w:date="2017-09-14T13:42:00Z">
                                  <w:tblPrEx>
                                    <w:tblW w:w="0" w:type="auto"/>
                                    <w:shd w:val="clear" w:color="auto" w:fill="FFFFFF"/>
                                    <w:tblCellMar>
                                      <w:top w:w="15" w:type="dxa"/>
                                      <w:left w:w="15" w:type="dxa"/>
                                      <w:bottom w:w="15" w:type="dxa"/>
                                      <w:right w:w="15" w:type="dxa"/>
                                    </w:tblCellMar>
                                  </w:tblPrEx>
                                </w:tblPrExChange>
                              </w:tblPrEx>
                              <w:trPr>
                                <w:ins w:id="1926" w:author="Marcelle von Wendland" w:date="2017-09-14T13:42:00Z"/>
                                <w:trPrChange w:id="192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2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880D6C" w:rsidRPr="00A66185" w:rsidRDefault="00880D6C" w:rsidP="00A66185">
                                  <w:pPr>
                                    <w:spacing w:after="0" w:line="300" w:lineRule="atLeast"/>
                                    <w:rPr>
                                      <w:ins w:id="1929"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30"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880D6C" w:rsidRPr="00A66185" w:rsidRDefault="00880D6C" w:rsidP="00A66185">
                                  <w:pPr>
                                    <w:spacing w:after="0" w:line="300" w:lineRule="atLeast"/>
                                    <w:rPr>
                                      <w:ins w:id="1931" w:author="Marcelle von Wendland" w:date="2017-09-14T13:42:00Z"/>
                                      <w:rFonts w:ascii="Consolas" w:eastAsia="Times New Roman" w:hAnsi="Consolas" w:cs="Segoe UI"/>
                                      <w:color w:val="24292E"/>
                                      <w:sz w:val="18"/>
                                      <w:szCs w:val="18"/>
                                      <w:lang w:eastAsia="en-GB"/>
                                    </w:rPr>
                                  </w:pPr>
                                </w:p>
                                <w:p w14:paraId="3F97B138" w14:textId="77777777" w:rsidR="00880D6C" w:rsidRPr="00A66185" w:rsidRDefault="00880D6C" w:rsidP="00A66185">
                                  <w:pPr>
                                    <w:spacing w:after="0" w:line="300" w:lineRule="atLeast"/>
                                    <w:jc w:val="right"/>
                                    <w:rPr>
                                      <w:ins w:id="1932" w:author="Marcelle von Wendland" w:date="2017-09-14T13:42:00Z"/>
                                      <w:rFonts w:ascii="Times New Roman" w:eastAsia="Times New Roman" w:hAnsi="Times New Roman" w:cs="Times New Roman"/>
                                      <w:sz w:val="20"/>
                                      <w:szCs w:val="20"/>
                                      <w:lang w:eastAsia="en-GB"/>
                                    </w:rPr>
                                  </w:pPr>
                                </w:p>
                              </w:tc>
                            </w:tr>
                            <w:tr w:rsidR="00880D6C" w:rsidRPr="00A66185" w14:paraId="46868FFB" w14:textId="77777777" w:rsidTr="00A66185">
                              <w:tblPrEx>
                                <w:tblW w:w="0" w:type="auto"/>
                                <w:shd w:val="clear" w:color="auto" w:fill="FFFFFF"/>
                                <w:tblCellMar>
                                  <w:top w:w="15" w:type="dxa"/>
                                  <w:left w:w="15" w:type="dxa"/>
                                  <w:bottom w:w="15" w:type="dxa"/>
                                  <w:right w:w="15" w:type="dxa"/>
                                </w:tblCellMar>
                                <w:tblPrExChange w:id="1933" w:author="Marcelle von Wendland" w:date="2017-09-14T13:42:00Z">
                                  <w:tblPrEx>
                                    <w:tblW w:w="0" w:type="auto"/>
                                    <w:shd w:val="clear" w:color="auto" w:fill="FFFFFF"/>
                                    <w:tblCellMar>
                                      <w:top w:w="15" w:type="dxa"/>
                                      <w:left w:w="15" w:type="dxa"/>
                                      <w:bottom w:w="15" w:type="dxa"/>
                                      <w:right w:w="15" w:type="dxa"/>
                                    </w:tblCellMar>
                                  </w:tblPrEx>
                                </w:tblPrExChange>
                              </w:tblPrEx>
                              <w:trPr>
                                <w:ins w:id="1934" w:author="Marcelle von Wendland" w:date="2017-09-14T13:42:00Z"/>
                                <w:trPrChange w:id="193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3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880D6C" w:rsidRPr="00A66185" w:rsidRDefault="00880D6C" w:rsidP="00A66185">
                                  <w:pPr>
                                    <w:spacing w:after="0" w:line="300" w:lineRule="atLeast"/>
                                    <w:rPr>
                                      <w:ins w:id="1937"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38"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880D6C" w:rsidRPr="00A66185" w:rsidRDefault="00880D6C" w:rsidP="00A66185">
                                  <w:pPr>
                                    <w:spacing w:after="0" w:line="300" w:lineRule="atLeast"/>
                                    <w:rPr>
                                      <w:ins w:id="1939" w:author="Marcelle von Wendland" w:date="2017-09-14T13:42:00Z"/>
                                      <w:rFonts w:ascii="Consolas" w:eastAsia="Times New Roman" w:hAnsi="Consolas" w:cs="Segoe UI"/>
                                      <w:color w:val="24292E"/>
                                      <w:sz w:val="18"/>
                                      <w:szCs w:val="18"/>
                                      <w:lang w:eastAsia="en-GB"/>
                                    </w:rPr>
                                  </w:pPr>
                                  <w:ins w:id="1940" w:author="Marcelle von Wendland" w:date="2017-09-14T13:42:00Z">
                                    <w:r w:rsidRPr="00A66185">
                                      <w:rPr>
                                        <w:rFonts w:ascii="Consolas" w:eastAsia="Times New Roman" w:hAnsi="Consolas" w:cs="Segoe UI"/>
                                        <w:color w:val="24292E"/>
                                        <w:sz w:val="18"/>
                                        <w:szCs w:val="18"/>
                                        <w:lang w:eastAsia="en-GB"/>
                                      </w:rPr>
                                      <w:tab/>
                                      <w:t>fmt.</w:t>
                                    </w:r>
                                    <w:r w:rsidRPr="00A66185">
                                      <w:rPr>
                                        <w:rFonts w:ascii="Consolas" w:eastAsia="Times New Roman" w:hAnsi="Consolas" w:cs="Segoe UI"/>
                                        <w:color w:val="005CC5"/>
                                        <w:sz w:val="18"/>
                                        <w:szCs w:val="18"/>
                                        <w:lang w:eastAsia="en-GB"/>
                                      </w:rPr>
                                      <w:t>Printf</w:t>
                                    </w:r>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880D6C" w:rsidRPr="00A66185" w14:paraId="3775F592" w14:textId="77777777" w:rsidTr="00A66185">
                              <w:tblPrEx>
                                <w:tblW w:w="0" w:type="auto"/>
                                <w:shd w:val="clear" w:color="auto" w:fill="FFFFFF"/>
                                <w:tblCellMar>
                                  <w:top w:w="15" w:type="dxa"/>
                                  <w:left w:w="15" w:type="dxa"/>
                                  <w:bottom w:w="15" w:type="dxa"/>
                                  <w:right w:w="15" w:type="dxa"/>
                                </w:tblCellMar>
                                <w:tblPrExChange w:id="1941" w:author="Marcelle von Wendland" w:date="2017-09-14T13:42:00Z">
                                  <w:tblPrEx>
                                    <w:tblW w:w="0" w:type="auto"/>
                                    <w:shd w:val="clear" w:color="auto" w:fill="FFFFFF"/>
                                    <w:tblCellMar>
                                      <w:top w:w="15" w:type="dxa"/>
                                      <w:left w:w="15" w:type="dxa"/>
                                      <w:bottom w:w="15" w:type="dxa"/>
                                      <w:right w:w="15" w:type="dxa"/>
                                    </w:tblCellMar>
                                  </w:tblPrEx>
                                </w:tblPrExChange>
                              </w:tblPrEx>
                              <w:trPr>
                                <w:ins w:id="1942" w:author="Marcelle von Wendland" w:date="2017-09-14T13:42:00Z"/>
                                <w:trPrChange w:id="194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4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880D6C" w:rsidRPr="00A66185" w:rsidRDefault="00880D6C" w:rsidP="00A66185">
                                  <w:pPr>
                                    <w:spacing w:after="0" w:line="300" w:lineRule="atLeast"/>
                                    <w:rPr>
                                      <w:ins w:id="1945"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46"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880D6C" w:rsidRPr="00A66185" w:rsidRDefault="00880D6C" w:rsidP="00A66185">
                                  <w:pPr>
                                    <w:spacing w:after="0" w:line="300" w:lineRule="atLeast"/>
                                    <w:rPr>
                                      <w:ins w:id="1947" w:author="Marcelle von Wendland" w:date="2017-09-14T13:42:00Z"/>
                                      <w:rFonts w:ascii="Consolas" w:eastAsia="Times New Roman" w:hAnsi="Consolas" w:cs="Segoe UI"/>
                                      <w:color w:val="24292E"/>
                                      <w:sz w:val="18"/>
                                      <w:szCs w:val="18"/>
                                      <w:lang w:eastAsia="en-GB"/>
                                    </w:rPr>
                                  </w:pPr>
                                </w:p>
                                <w:p w14:paraId="70B0533B" w14:textId="77777777" w:rsidR="00880D6C" w:rsidRPr="00A66185" w:rsidRDefault="00880D6C" w:rsidP="00A66185">
                                  <w:pPr>
                                    <w:spacing w:after="0" w:line="300" w:lineRule="atLeast"/>
                                    <w:jc w:val="right"/>
                                    <w:rPr>
                                      <w:ins w:id="1948" w:author="Marcelle von Wendland" w:date="2017-09-14T13:42:00Z"/>
                                      <w:rFonts w:ascii="Times New Roman" w:eastAsia="Times New Roman" w:hAnsi="Times New Roman" w:cs="Times New Roman"/>
                                      <w:sz w:val="20"/>
                                      <w:szCs w:val="20"/>
                                      <w:lang w:eastAsia="en-GB"/>
                                    </w:rPr>
                                  </w:pPr>
                                </w:p>
                              </w:tc>
                            </w:tr>
                            <w:tr w:rsidR="00880D6C" w:rsidRPr="00A66185" w14:paraId="6C3E7807" w14:textId="77777777" w:rsidTr="00A66185">
                              <w:tblPrEx>
                                <w:tblW w:w="0" w:type="auto"/>
                                <w:shd w:val="clear" w:color="auto" w:fill="FFFFFF"/>
                                <w:tblCellMar>
                                  <w:top w:w="15" w:type="dxa"/>
                                  <w:left w:w="15" w:type="dxa"/>
                                  <w:bottom w:w="15" w:type="dxa"/>
                                  <w:right w:w="15" w:type="dxa"/>
                                </w:tblCellMar>
                                <w:tblPrExChange w:id="1949" w:author="Marcelle von Wendland" w:date="2017-09-14T13:42:00Z">
                                  <w:tblPrEx>
                                    <w:tblW w:w="0" w:type="auto"/>
                                    <w:shd w:val="clear" w:color="auto" w:fill="FFFFFF"/>
                                    <w:tblCellMar>
                                      <w:top w:w="15" w:type="dxa"/>
                                      <w:left w:w="15" w:type="dxa"/>
                                      <w:bottom w:w="15" w:type="dxa"/>
                                      <w:right w:w="15" w:type="dxa"/>
                                    </w:tblCellMar>
                                  </w:tblPrEx>
                                </w:tblPrExChange>
                              </w:tblPrEx>
                              <w:trPr>
                                <w:ins w:id="1950" w:author="Marcelle von Wendland" w:date="2017-09-14T13:42:00Z"/>
                                <w:trPrChange w:id="195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5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880D6C" w:rsidRPr="00A66185" w:rsidRDefault="00880D6C" w:rsidP="00A66185">
                                  <w:pPr>
                                    <w:spacing w:after="0" w:line="300" w:lineRule="atLeast"/>
                                    <w:rPr>
                                      <w:ins w:id="1953"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1954"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880D6C" w:rsidRPr="00A66185" w:rsidRDefault="00880D6C" w:rsidP="00A66185">
                                  <w:pPr>
                                    <w:spacing w:after="0" w:line="300" w:lineRule="atLeast"/>
                                    <w:rPr>
                                      <w:ins w:id="1955" w:author="Marcelle von Wendland" w:date="2017-09-14T13:42:00Z"/>
                                      <w:rFonts w:ascii="Consolas" w:eastAsia="Times New Roman" w:hAnsi="Consolas" w:cs="Segoe UI"/>
                                      <w:color w:val="24292E"/>
                                      <w:sz w:val="18"/>
                                      <w:szCs w:val="18"/>
                                      <w:lang w:eastAsia="en-GB"/>
                                    </w:rPr>
                                  </w:pPr>
                                  <w:ins w:id="1956"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880D6C" w:rsidRPr="00A66185" w14:paraId="07EA094A" w14:textId="77777777" w:rsidTr="00A66185">
                              <w:tblPrEx>
                                <w:tblW w:w="0" w:type="auto"/>
                                <w:shd w:val="clear" w:color="auto" w:fill="FFFFFF"/>
                                <w:tblCellMar>
                                  <w:top w:w="15" w:type="dxa"/>
                                  <w:left w:w="15" w:type="dxa"/>
                                  <w:bottom w:w="15" w:type="dxa"/>
                                  <w:right w:w="15" w:type="dxa"/>
                                </w:tblCellMar>
                                <w:tblPrExChange w:id="1957" w:author="Marcelle von Wendland" w:date="2017-09-14T13:42:00Z">
                                  <w:tblPrEx>
                                    <w:tblW w:w="0" w:type="auto"/>
                                    <w:shd w:val="clear" w:color="auto" w:fill="FFFFFF"/>
                                    <w:tblCellMar>
                                      <w:top w:w="15" w:type="dxa"/>
                                      <w:left w:w="15" w:type="dxa"/>
                                      <w:bottom w:w="15" w:type="dxa"/>
                                      <w:right w:w="15" w:type="dxa"/>
                                    </w:tblCellMar>
                                  </w:tblPrEx>
                                </w:tblPrExChange>
                              </w:tblPrEx>
                              <w:trPr>
                                <w:ins w:id="1958" w:author="Marcelle von Wendland" w:date="2017-09-14T13:42:00Z"/>
                                <w:trPrChange w:id="195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6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880D6C" w:rsidRPr="00A66185" w:rsidRDefault="00880D6C" w:rsidP="00A66185">
                                  <w:pPr>
                                    <w:spacing w:after="0" w:line="300" w:lineRule="atLeast"/>
                                    <w:rPr>
                                      <w:ins w:id="1961"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62"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880D6C" w:rsidRPr="00A66185" w:rsidRDefault="00880D6C" w:rsidP="00A66185">
                                  <w:pPr>
                                    <w:spacing w:after="0" w:line="300" w:lineRule="atLeast"/>
                                    <w:rPr>
                                      <w:ins w:id="1963" w:author="Marcelle von Wendland" w:date="2017-09-14T13:42:00Z"/>
                                      <w:rFonts w:ascii="Consolas" w:eastAsia="Times New Roman" w:hAnsi="Consolas" w:cs="Segoe UI"/>
                                      <w:color w:val="24292E"/>
                                      <w:sz w:val="18"/>
                                      <w:szCs w:val="18"/>
                                      <w:lang w:eastAsia="en-GB"/>
                                    </w:rPr>
                                  </w:pPr>
                                  <w:ins w:id="1964" w:author="Marcelle von Wendland" w:date="2017-09-14T13:42:00Z">
                                    <w:r w:rsidRPr="00A66185">
                                      <w:rPr>
                                        <w:rFonts w:ascii="Consolas" w:eastAsia="Times New Roman" w:hAnsi="Consolas" w:cs="Segoe UI"/>
                                        <w:color w:val="24292E"/>
                                        <w:sz w:val="18"/>
                                        <w:szCs w:val="18"/>
                                        <w:lang w:eastAsia="en-GB"/>
                                      </w:rPr>
                                      <w:tab/>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880D6C" w:rsidRPr="00A66185" w14:paraId="46039856" w14:textId="77777777" w:rsidTr="00A66185">
                              <w:tblPrEx>
                                <w:tblW w:w="0" w:type="auto"/>
                                <w:shd w:val="clear" w:color="auto" w:fill="FFFFFF"/>
                                <w:tblCellMar>
                                  <w:top w:w="15" w:type="dxa"/>
                                  <w:left w:w="15" w:type="dxa"/>
                                  <w:bottom w:w="15" w:type="dxa"/>
                                  <w:right w:w="15" w:type="dxa"/>
                                </w:tblCellMar>
                                <w:tblPrExChange w:id="1965" w:author="Marcelle von Wendland" w:date="2017-09-14T13:42:00Z">
                                  <w:tblPrEx>
                                    <w:tblW w:w="0" w:type="auto"/>
                                    <w:shd w:val="clear" w:color="auto" w:fill="FFFFFF"/>
                                    <w:tblCellMar>
                                      <w:top w:w="15" w:type="dxa"/>
                                      <w:left w:w="15" w:type="dxa"/>
                                      <w:bottom w:w="15" w:type="dxa"/>
                                      <w:right w:w="15" w:type="dxa"/>
                                    </w:tblCellMar>
                                  </w:tblPrEx>
                                </w:tblPrExChange>
                              </w:tblPrEx>
                              <w:trPr>
                                <w:ins w:id="1966" w:author="Marcelle von Wendland" w:date="2017-09-14T13:42:00Z"/>
                                <w:trPrChange w:id="196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6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880D6C" w:rsidRPr="00A66185" w:rsidRDefault="00880D6C" w:rsidP="00A66185">
                                  <w:pPr>
                                    <w:spacing w:after="0" w:line="300" w:lineRule="atLeast"/>
                                    <w:rPr>
                                      <w:ins w:id="1969"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70"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880D6C" w:rsidRPr="00A66185" w:rsidRDefault="00880D6C" w:rsidP="00A66185">
                                  <w:pPr>
                                    <w:spacing w:after="0" w:line="300" w:lineRule="atLeast"/>
                                    <w:rPr>
                                      <w:ins w:id="1971" w:author="Marcelle von Wendland" w:date="2017-09-14T13:42:00Z"/>
                                      <w:rFonts w:ascii="Consolas" w:eastAsia="Times New Roman" w:hAnsi="Consolas" w:cs="Segoe UI"/>
                                      <w:color w:val="24292E"/>
                                      <w:sz w:val="18"/>
                                      <w:szCs w:val="18"/>
                                      <w:lang w:eastAsia="en-GB"/>
                                    </w:rPr>
                                  </w:pPr>
                                  <w:ins w:id="1972"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err !=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880D6C" w:rsidRPr="00A66185" w14:paraId="41271F6A" w14:textId="77777777" w:rsidTr="00A66185">
                              <w:tblPrEx>
                                <w:tblW w:w="0" w:type="auto"/>
                                <w:shd w:val="clear" w:color="auto" w:fill="FFFFFF"/>
                                <w:tblCellMar>
                                  <w:top w:w="15" w:type="dxa"/>
                                  <w:left w:w="15" w:type="dxa"/>
                                  <w:bottom w:w="15" w:type="dxa"/>
                                  <w:right w:w="15" w:type="dxa"/>
                                </w:tblCellMar>
                                <w:tblPrExChange w:id="1973" w:author="Marcelle von Wendland" w:date="2017-09-14T13:42:00Z">
                                  <w:tblPrEx>
                                    <w:tblW w:w="0" w:type="auto"/>
                                    <w:shd w:val="clear" w:color="auto" w:fill="FFFFFF"/>
                                    <w:tblCellMar>
                                      <w:top w:w="15" w:type="dxa"/>
                                      <w:left w:w="15" w:type="dxa"/>
                                      <w:bottom w:w="15" w:type="dxa"/>
                                      <w:right w:w="15" w:type="dxa"/>
                                    </w:tblCellMar>
                                  </w:tblPrEx>
                                </w:tblPrExChange>
                              </w:tblPrEx>
                              <w:trPr>
                                <w:ins w:id="1974" w:author="Marcelle von Wendland" w:date="2017-09-14T13:42:00Z"/>
                                <w:trPrChange w:id="197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7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880D6C" w:rsidRPr="00A66185" w:rsidRDefault="00880D6C" w:rsidP="00A66185">
                                  <w:pPr>
                                    <w:spacing w:after="0" w:line="300" w:lineRule="atLeast"/>
                                    <w:rPr>
                                      <w:ins w:id="1977"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78"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880D6C" w:rsidRPr="00A66185" w:rsidRDefault="00880D6C" w:rsidP="00A66185">
                                  <w:pPr>
                                    <w:spacing w:after="0" w:line="300" w:lineRule="atLeast"/>
                                    <w:rPr>
                                      <w:ins w:id="1979" w:author="Marcelle von Wendland" w:date="2017-09-14T13:42:00Z"/>
                                      <w:rFonts w:ascii="Consolas" w:eastAsia="Times New Roman" w:hAnsi="Consolas" w:cs="Segoe UI"/>
                                      <w:color w:val="24292E"/>
                                      <w:sz w:val="18"/>
                                      <w:szCs w:val="18"/>
                                      <w:lang w:eastAsia="en-GB"/>
                                    </w:rPr>
                                  </w:pPr>
                                  <w:ins w:id="1980"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880D6C" w:rsidRPr="00A66185" w14:paraId="2A850DEF" w14:textId="77777777" w:rsidTr="00A66185">
                              <w:tblPrEx>
                                <w:tblW w:w="0" w:type="auto"/>
                                <w:shd w:val="clear" w:color="auto" w:fill="FFFFFF"/>
                                <w:tblCellMar>
                                  <w:top w:w="15" w:type="dxa"/>
                                  <w:left w:w="15" w:type="dxa"/>
                                  <w:bottom w:w="15" w:type="dxa"/>
                                  <w:right w:w="15" w:type="dxa"/>
                                </w:tblCellMar>
                                <w:tblPrExChange w:id="1981" w:author="Marcelle von Wendland" w:date="2017-09-14T13:42:00Z">
                                  <w:tblPrEx>
                                    <w:tblW w:w="0" w:type="auto"/>
                                    <w:shd w:val="clear" w:color="auto" w:fill="FFFFFF"/>
                                    <w:tblCellMar>
                                      <w:top w:w="15" w:type="dxa"/>
                                      <w:left w:w="15" w:type="dxa"/>
                                      <w:bottom w:w="15" w:type="dxa"/>
                                      <w:right w:w="15" w:type="dxa"/>
                                    </w:tblCellMar>
                                  </w:tblPrEx>
                                </w:tblPrExChange>
                              </w:tblPrEx>
                              <w:trPr>
                                <w:ins w:id="1982" w:author="Marcelle von Wendland" w:date="2017-09-14T13:42:00Z"/>
                                <w:trPrChange w:id="198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8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880D6C" w:rsidRPr="00A66185" w:rsidRDefault="00880D6C" w:rsidP="00A66185">
                                  <w:pPr>
                                    <w:spacing w:after="0" w:line="300" w:lineRule="atLeast"/>
                                    <w:rPr>
                                      <w:ins w:id="1985"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86"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880D6C" w:rsidRPr="00A66185" w:rsidRDefault="00880D6C" w:rsidP="00A66185">
                                  <w:pPr>
                                    <w:spacing w:after="0" w:line="300" w:lineRule="atLeast"/>
                                    <w:rPr>
                                      <w:ins w:id="1987" w:author="Marcelle von Wendland" w:date="2017-09-14T13:42:00Z"/>
                                      <w:rFonts w:ascii="Consolas" w:eastAsia="Times New Roman" w:hAnsi="Consolas" w:cs="Segoe UI"/>
                                      <w:color w:val="24292E"/>
                                      <w:sz w:val="18"/>
                                      <w:szCs w:val="18"/>
                                      <w:lang w:eastAsia="en-GB"/>
                                    </w:rPr>
                                  </w:pPr>
                                  <w:ins w:id="1988" w:author="Marcelle von Wendland" w:date="2017-09-14T13:42:00Z">
                                    <w:r w:rsidRPr="00A66185">
                                      <w:rPr>
                                        <w:rFonts w:ascii="Consolas" w:eastAsia="Times New Roman" w:hAnsi="Consolas" w:cs="Segoe UI"/>
                                        <w:color w:val="24292E"/>
                                        <w:sz w:val="18"/>
                                        <w:szCs w:val="18"/>
                                        <w:lang w:eastAsia="en-GB"/>
                                      </w:rPr>
                                      <w:tab/>
                                      <w:t>}</w:t>
                                    </w:r>
                                  </w:ins>
                                </w:p>
                              </w:tc>
                            </w:tr>
                            <w:tr w:rsidR="00880D6C" w:rsidRPr="00A66185" w14:paraId="6E7E2731" w14:textId="77777777" w:rsidTr="00A66185">
                              <w:tblPrEx>
                                <w:tblW w:w="0" w:type="auto"/>
                                <w:shd w:val="clear" w:color="auto" w:fill="FFFFFF"/>
                                <w:tblCellMar>
                                  <w:top w:w="15" w:type="dxa"/>
                                  <w:left w:w="15" w:type="dxa"/>
                                  <w:bottom w:w="15" w:type="dxa"/>
                                  <w:right w:w="15" w:type="dxa"/>
                                </w:tblCellMar>
                                <w:tblPrExChange w:id="1989" w:author="Marcelle von Wendland" w:date="2017-09-14T13:42:00Z">
                                  <w:tblPrEx>
                                    <w:tblW w:w="0" w:type="auto"/>
                                    <w:shd w:val="clear" w:color="auto" w:fill="FFFFFF"/>
                                    <w:tblCellMar>
                                      <w:top w:w="15" w:type="dxa"/>
                                      <w:left w:w="15" w:type="dxa"/>
                                      <w:bottom w:w="15" w:type="dxa"/>
                                      <w:right w:w="15" w:type="dxa"/>
                                    </w:tblCellMar>
                                  </w:tblPrEx>
                                </w:tblPrExChange>
                              </w:tblPrEx>
                              <w:trPr>
                                <w:ins w:id="1990" w:author="Marcelle von Wendland" w:date="2017-09-14T13:42:00Z"/>
                                <w:trPrChange w:id="199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199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880D6C" w:rsidRPr="00A66185" w:rsidRDefault="00880D6C" w:rsidP="00A66185">
                                  <w:pPr>
                                    <w:spacing w:after="0" w:line="300" w:lineRule="atLeast"/>
                                    <w:rPr>
                                      <w:ins w:id="1993"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1994"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880D6C" w:rsidRPr="00A66185" w:rsidRDefault="00880D6C" w:rsidP="00A66185">
                                  <w:pPr>
                                    <w:spacing w:after="0" w:line="300" w:lineRule="atLeast"/>
                                    <w:rPr>
                                      <w:ins w:id="1995" w:author="Marcelle von Wendland" w:date="2017-09-14T13:42:00Z"/>
                                      <w:rFonts w:ascii="Consolas" w:eastAsia="Times New Roman" w:hAnsi="Consolas" w:cs="Segoe UI"/>
                                      <w:color w:val="24292E"/>
                                      <w:sz w:val="18"/>
                                      <w:szCs w:val="18"/>
                                      <w:lang w:eastAsia="en-GB"/>
                                    </w:rPr>
                                  </w:pPr>
                                </w:p>
                                <w:p w14:paraId="7B184E3B" w14:textId="77777777" w:rsidR="00880D6C" w:rsidRPr="00A66185" w:rsidRDefault="00880D6C" w:rsidP="00A66185">
                                  <w:pPr>
                                    <w:spacing w:after="0" w:line="300" w:lineRule="atLeast"/>
                                    <w:jc w:val="right"/>
                                    <w:rPr>
                                      <w:ins w:id="1996" w:author="Marcelle von Wendland" w:date="2017-09-14T13:42:00Z"/>
                                      <w:rFonts w:ascii="Times New Roman" w:eastAsia="Times New Roman" w:hAnsi="Times New Roman" w:cs="Times New Roman"/>
                                      <w:sz w:val="20"/>
                                      <w:szCs w:val="20"/>
                                      <w:lang w:eastAsia="en-GB"/>
                                    </w:rPr>
                                  </w:pPr>
                                </w:p>
                              </w:tc>
                            </w:tr>
                            <w:tr w:rsidR="00880D6C" w:rsidRPr="00A66185" w14:paraId="767562B9" w14:textId="77777777" w:rsidTr="00A66185">
                              <w:tblPrEx>
                                <w:tblW w:w="0" w:type="auto"/>
                                <w:shd w:val="clear" w:color="auto" w:fill="FFFFFF"/>
                                <w:tblCellMar>
                                  <w:top w:w="15" w:type="dxa"/>
                                  <w:left w:w="15" w:type="dxa"/>
                                  <w:bottom w:w="15" w:type="dxa"/>
                                  <w:right w:w="15" w:type="dxa"/>
                                </w:tblCellMar>
                                <w:tblPrExChange w:id="1997" w:author="Marcelle von Wendland" w:date="2017-09-14T13:42:00Z">
                                  <w:tblPrEx>
                                    <w:tblW w:w="0" w:type="auto"/>
                                    <w:shd w:val="clear" w:color="auto" w:fill="FFFFFF"/>
                                    <w:tblCellMar>
                                      <w:top w:w="15" w:type="dxa"/>
                                      <w:left w:w="15" w:type="dxa"/>
                                      <w:bottom w:w="15" w:type="dxa"/>
                                      <w:right w:w="15" w:type="dxa"/>
                                    </w:tblCellMar>
                                  </w:tblPrEx>
                                </w:tblPrExChange>
                              </w:tblPrEx>
                              <w:trPr>
                                <w:ins w:id="1998" w:author="Marcelle von Wendland" w:date="2017-09-14T13:42:00Z"/>
                                <w:trPrChange w:id="199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0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880D6C" w:rsidRPr="00A66185" w:rsidRDefault="00880D6C" w:rsidP="00A66185">
                                  <w:pPr>
                                    <w:spacing w:after="0" w:line="300" w:lineRule="atLeast"/>
                                    <w:rPr>
                                      <w:ins w:id="2001"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002"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880D6C" w:rsidRPr="00A66185" w:rsidRDefault="00880D6C" w:rsidP="00A66185">
                                  <w:pPr>
                                    <w:spacing w:after="0" w:line="300" w:lineRule="atLeast"/>
                                    <w:rPr>
                                      <w:ins w:id="2003" w:author="Marcelle von Wendland" w:date="2017-09-14T13:42:00Z"/>
                                      <w:rFonts w:ascii="Consolas" w:eastAsia="Times New Roman" w:hAnsi="Consolas" w:cs="Segoe UI"/>
                                      <w:color w:val="24292E"/>
                                      <w:sz w:val="18"/>
                                      <w:szCs w:val="18"/>
                                      <w:lang w:eastAsia="en-GB"/>
                                    </w:rPr>
                                  </w:pPr>
                                  <w:ins w:id="2004"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880D6C" w:rsidRPr="00A66185" w14:paraId="06C90D7F" w14:textId="77777777" w:rsidTr="00A66185">
                              <w:tblPrEx>
                                <w:tblW w:w="0" w:type="auto"/>
                                <w:shd w:val="clear" w:color="auto" w:fill="FFFFFF"/>
                                <w:tblCellMar>
                                  <w:top w:w="15" w:type="dxa"/>
                                  <w:left w:w="15" w:type="dxa"/>
                                  <w:bottom w:w="15" w:type="dxa"/>
                                  <w:right w:w="15" w:type="dxa"/>
                                </w:tblCellMar>
                                <w:tblPrExChange w:id="2005" w:author="Marcelle von Wendland" w:date="2017-09-14T13:42:00Z">
                                  <w:tblPrEx>
                                    <w:tblW w:w="0" w:type="auto"/>
                                    <w:shd w:val="clear" w:color="auto" w:fill="FFFFFF"/>
                                    <w:tblCellMar>
                                      <w:top w:w="15" w:type="dxa"/>
                                      <w:left w:w="15" w:type="dxa"/>
                                      <w:bottom w:w="15" w:type="dxa"/>
                                      <w:right w:w="15" w:type="dxa"/>
                                    </w:tblCellMar>
                                  </w:tblPrEx>
                                </w:tblPrExChange>
                              </w:tblPrEx>
                              <w:trPr>
                                <w:ins w:id="2006" w:author="Marcelle von Wendland" w:date="2017-09-14T13:42:00Z"/>
                                <w:trPrChange w:id="200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0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880D6C" w:rsidRPr="00A66185" w:rsidRDefault="00880D6C" w:rsidP="00A66185">
                                  <w:pPr>
                                    <w:spacing w:after="0" w:line="300" w:lineRule="atLeast"/>
                                    <w:rPr>
                                      <w:ins w:id="2009"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010"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880D6C" w:rsidRPr="00A66185" w:rsidRDefault="00880D6C" w:rsidP="00A66185">
                                  <w:pPr>
                                    <w:spacing w:after="0" w:line="300" w:lineRule="atLeast"/>
                                    <w:rPr>
                                      <w:ins w:id="2011" w:author="Marcelle von Wendland" w:date="2017-09-14T13:42:00Z"/>
                                      <w:rFonts w:ascii="Consolas" w:eastAsia="Times New Roman" w:hAnsi="Consolas" w:cs="Segoe UI"/>
                                      <w:color w:val="24292E"/>
                                      <w:sz w:val="18"/>
                                      <w:szCs w:val="18"/>
                                      <w:lang w:eastAsia="en-GB"/>
                                    </w:rPr>
                                  </w:pPr>
                                  <w:ins w:id="2012"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880D6C" w:rsidRDefault="00880D6C" w:rsidP="00A661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CFAB" id="_x0000_s1033" type="#_x0000_t202" style="position:absolute;margin-left:0;margin-top:25.8pt;width:451.8pt;height:67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">
                <v:textbox>
                  <w:txbxContent>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72"/>
                        <w:gridCol w:w="5961"/>
                        <w:tblGridChange w:id="2013">
                          <w:tblGrid>
                            <w:gridCol w:w="810"/>
                            <w:gridCol w:w="2262"/>
                            <w:gridCol w:w="810"/>
                            <w:gridCol w:w="5961"/>
                          </w:tblGrid>
                        </w:tblGridChange>
                      </w:tblGrid>
                      <w:tr w:rsidR="00880D6C" w:rsidRPr="00A66185" w14:paraId="25612EAB" w14:textId="77777777" w:rsidTr="00A66185">
                        <w:trPr>
                          <w:gridAfter w:val="1"/>
                          <w:ins w:id="2014" w:author="Marcelle von Wendland" w:date="2017-09-14T13:42:00Z"/>
                        </w:trPr>
                        <w:tc>
                          <w:tcPr>
                            <w:tcW w:w="0" w:type="auto"/>
                            <w:shd w:val="clear" w:color="auto" w:fill="FFFFFF"/>
                            <w:tcMar>
                              <w:top w:w="0" w:type="dxa"/>
                              <w:left w:w="150" w:type="dxa"/>
                              <w:bottom w:w="0" w:type="dxa"/>
                              <w:right w:w="150" w:type="dxa"/>
                            </w:tcMar>
                            <w:hideMark/>
                          </w:tcPr>
                          <w:p w14:paraId="1DB434FA" w14:textId="77777777" w:rsidR="00880D6C" w:rsidRPr="00A66185" w:rsidRDefault="00880D6C" w:rsidP="00A66185">
                            <w:pPr>
                              <w:spacing w:after="0" w:line="300" w:lineRule="atLeast"/>
                              <w:rPr>
                                <w:ins w:id="2015" w:author="Marcelle von Wendland" w:date="2017-09-14T13:42:00Z"/>
                                <w:rFonts w:ascii="Consolas" w:eastAsia="Times New Roman" w:hAnsi="Consolas" w:cs="Segoe UI"/>
                                <w:color w:val="24292E"/>
                                <w:sz w:val="16"/>
                                <w:szCs w:val="16"/>
                                <w:lang w:eastAsia="en-GB"/>
                                <w:rPrChange w:id="2016" w:author="Marcelle von Wendland" w:date="2017-09-14T13:42:00Z">
                                  <w:rPr>
                                    <w:ins w:id="2017" w:author="Marcelle von Wendland" w:date="2017-09-14T13:42:00Z"/>
                                    <w:rFonts w:ascii="Consolas" w:eastAsia="Times New Roman" w:hAnsi="Consolas" w:cs="Segoe UI"/>
                                    <w:color w:val="24292E"/>
                                    <w:sz w:val="18"/>
                                    <w:szCs w:val="18"/>
                                    <w:lang w:eastAsia="en-GB"/>
                                  </w:rPr>
                                </w:rPrChange>
                              </w:rPr>
                            </w:pPr>
                            <w:ins w:id="2018" w:author="Marcelle von Wendland" w:date="2017-09-14T13:42:00Z">
                              <w:r w:rsidRPr="00A66185">
                                <w:rPr>
                                  <w:rFonts w:ascii="Consolas" w:eastAsia="Times New Roman" w:hAnsi="Consolas" w:cs="Segoe UI"/>
                                  <w:color w:val="D73A49"/>
                                  <w:sz w:val="16"/>
                                  <w:szCs w:val="16"/>
                                  <w:lang w:eastAsia="en-GB"/>
                                  <w:rPrChange w:id="2019" w:author="Marcelle von Wendland" w:date="2017-09-14T13:42:00Z">
                                    <w:rPr>
                                      <w:rFonts w:ascii="Consolas" w:eastAsia="Times New Roman" w:hAnsi="Consolas" w:cs="Segoe UI"/>
                                      <w:color w:val="D73A49"/>
                                      <w:sz w:val="18"/>
                                      <w:szCs w:val="18"/>
                                      <w:lang w:eastAsia="en-GB"/>
                                    </w:rPr>
                                  </w:rPrChange>
                                </w:rPr>
                                <w:t>func</w:t>
                              </w:r>
                              <w:r w:rsidRPr="00A66185">
                                <w:rPr>
                                  <w:rFonts w:ascii="Consolas" w:eastAsia="Times New Roman" w:hAnsi="Consolas" w:cs="Segoe UI"/>
                                  <w:color w:val="24292E"/>
                                  <w:sz w:val="16"/>
                                  <w:szCs w:val="16"/>
                                  <w:lang w:eastAsia="en-GB"/>
                                  <w:rPrChange w:id="2020"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6F42C1"/>
                                  <w:sz w:val="16"/>
                                  <w:szCs w:val="16"/>
                                  <w:lang w:eastAsia="en-GB"/>
                                  <w:rPrChange w:id="2021" w:author="Marcelle von Wendland" w:date="2017-09-14T13:42:00Z">
                                    <w:rPr>
                                      <w:rFonts w:ascii="Consolas" w:eastAsia="Times New Roman" w:hAnsi="Consolas" w:cs="Segoe UI"/>
                                      <w:color w:val="6F42C1"/>
                                      <w:sz w:val="18"/>
                                      <w:szCs w:val="18"/>
                                      <w:lang w:eastAsia="en-GB"/>
                                    </w:rPr>
                                  </w:rPrChange>
                                </w:rPr>
                                <w:t>(</w:t>
                              </w:r>
                              <w:r w:rsidRPr="00A66185">
                                <w:rPr>
                                  <w:rFonts w:ascii="Consolas" w:eastAsia="Times New Roman" w:hAnsi="Consolas" w:cs="Segoe UI"/>
                                  <w:color w:val="E36209"/>
                                  <w:sz w:val="16"/>
                                  <w:szCs w:val="16"/>
                                  <w:lang w:eastAsia="en-GB"/>
                                  <w:rPrChange w:id="2022" w:author="Marcelle von Wendland" w:date="2017-09-14T13:42:00Z">
                                    <w:rPr>
                                      <w:rFonts w:ascii="Consolas" w:eastAsia="Times New Roman" w:hAnsi="Consolas" w:cs="Segoe UI"/>
                                      <w:color w:val="E36209"/>
                                      <w:sz w:val="18"/>
                                      <w:szCs w:val="18"/>
                                      <w:lang w:eastAsia="en-GB"/>
                                    </w:rPr>
                                  </w:rPrChange>
                                </w:rPr>
                                <w:t>t</w:t>
                              </w:r>
                              <w:r w:rsidRPr="00A66185">
                                <w:rPr>
                                  <w:rFonts w:ascii="Consolas" w:eastAsia="Times New Roman" w:hAnsi="Consolas" w:cs="Segoe UI"/>
                                  <w:color w:val="6F42C1"/>
                                  <w:sz w:val="16"/>
                                  <w:szCs w:val="16"/>
                                  <w:lang w:eastAsia="en-GB"/>
                                  <w:rPrChange w:id="2023" w:author="Marcelle von Wendland" w:date="2017-09-14T13:42:00Z">
                                    <w:rPr>
                                      <w:rFonts w:ascii="Consolas" w:eastAsia="Times New Roman" w:hAnsi="Consolas" w:cs="Segoe UI"/>
                                      <w:color w:val="6F42C1"/>
                                      <w:sz w:val="18"/>
                                      <w:szCs w:val="18"/>
                                      <w:lang w:eastAsia="en-GB"/>
                                    </w:rPr>
                                  </w:rPrChange>
                                </w:rPr>
                                <w:t xml:space="preserve"> *</w:t>
                              </w:r>
                              <w:r w:rsidRPr="00A66185">
                                <w:rPr>
                                  <w:rFonts w:ascii="Consolas" w:eastAsia="Times New Roman" w:hAnsi="Consolas" w:cs="Segoe UI"/>
                                  <w:color w:val="E36209"/>
                                  <w:sz w:val="16"/>
                                  <w:szCs w:val="16"/>
                                  <w:lang w:eastAsia="en-GB"/>
                                  <w:rPrChange w:id="2024" w:author="Marcelle von Wendland" w:date="2017-09-14T13:42:00Z">
                                    <w:rPr>
                                      <w:rFonts w:ascii="Consolas" w:eastAsia="Times New Roman" w:hAnsi="Consolas" w:cs="Segoe UI"/>
                                      <w:color w:val="E36209"/>
                                      <w:sz w:val="18"/>
                                      <w:szCs w:val="18"/>
                                      <w:lang w:eastAsia="en-GB"/>
                                    </w:rPr>
                                  </w:rPrChange>
                                </w:rPr>
                                <w:t>CrowdFundChaincode</w:t>
                              </w:r>
                              <w:r w:rsidRPr="00A66185">
                                <w:rPr>
                                  <w:rFonts w:ascii="Consolas" w:eastAsia="Times New Roman" w:hAnsi="Consolas" w:cs="Segoe UI"/>
                                  <w:color w:val="6F42C1"/>
                                  <w:sz w:val="16"/>
                                  <w:szCs w:val="16"/>
                                  <w:lang w:eastAsia="en-GB"/>
                                  <w:rPrChange w:id="2025" w:author="Marcelle von Wendland" w:date="2017-09-14T13:42:00Z">
                                    <w:rPr>
                                      <w:rFonts w:ascii="Consolas" w:eastAsia="Times New Roman" w:hAnsi="Consolas" w:cs="Segoe UI"/>
                                      <w:color w:val="6F42C1"/>
                                      <w:sz w:val="18"/>
                                      <w:szCs w:val="18"/>
                                      <w:lang w:eastAsia="en-GB"/>
                                    </w:rPr>
                                  </w:rPrChange>
                                </w:rPr>
                                <w:t>) Init</w:t>
                              </w:r>
                              <w:r w:rsidRPr="00A66185">
                                <w:rPr>
                                  <w:rFonts w:ascii="Consolas" w:eastAsia="Times New Roman" w:hAnsi="Consolas" w:cs="Segoe UI"/>
                                  <w:color w:val="24292E"/>
                                  <w:sz w:val="16"/>
                                  <w:szCs w:val="16"/>
                                  <w:lang w:eastAsia="en-GB"/>
                                  <w:rPrChange w:id="2026"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2027" w:author="Marcelle von Wendland" w:date="2017-09-14T13:42:00Z">
                                    <w:rPr>
                                      <w:rFonts w:ascii="Consolas" w:eastAsia="Times New Roman" w:hAnsi="Consolas" w:cs="Segoe UI"/>
                                      <w:color w:val="E36209"/>
                                      <w:sz w:val="18"/>
                                      <w:szCs w:val="18"/>
                                      <w:lang w:eastAsia="en-GB"/>
                                    </w:rPr>
                                  </w:rPrChange>
                                </w:rPr>
                                <w:t>stub</w:t>
                              </w:r>
                              <w:r w:rsidRPr="00A66185">
                                <w:rPr>
                                  <w:rFonts w:ascii="Consolas" w:eastAsia="Times New Roman" w:hAnsi="Consolas" w:cs="Segoe UI"/>
                                  <w:color w:val="24292E"/>
                                  <w:sz w:val="16"/>
                                  <w:szCs w:val="16"/>
                                  <w:lang w:eastAsia="en-GB"/>
                                  <w:rPrChange w:id="202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29" w:author="Marcelle von Wendland" w:date="2017-09-14T13:42:00Z">
                                    <w:rPr>
                                      <w:rFonts w:ascii="Consolas" w:eastAsia="Times New Roman" w:hAnsi="Consolas" w:cs="Segoe UI"/>
                                      <w:color w:val="E36209"/>
                                      <w:sz w:val="18"/>
                                      <w:szCs w:val="18"/>
                                      <w:lang w:eastAsia="en-GB"/>
                                    </w:rPr>
                                  </w:rPrChange>
                                </w:rPr>
                                <w:t>shim</w:t>
                              </w:r>
                              <w:r w:rsidRPr="00A66185">
                                <w:rPr>
                                  <w:rFonts w:ascii="Consolas" w:eastAsia="Times New Roman" w:hAnsi="Consolas" w:cs="Segoe UI"/>
                                  <w:color w:val="24292E"/>
                                  <w:sz w:val="16"/>
                                  <w:szCs w:val="16"/>
                                  <w:lang w:eastAsia="en-GB"/>
                                  <w:rPrChange w:id="2030"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E36209"/>
                                  <w:sz w:val="16"/>
                                  <w:szCs w:val="16"/>
                                  <w:lang w:eastAsia="en-GB"/>
                                  <w:rPrChange w:id="2031" w:author="Marcelle von Wendland" w:date="2017-09-14T13:42:00Z">
                                    <w:rPr>
                                      <w:rFonts w:ascii="Consolas" w:eastAsia="Times New Roman" w:hAnsi="Consolas" w:cs="Segoe UI"/>
                                      <w:color w:val="E36209"/>
                                      <w:sz w:val="18"/>
                                      <w:szCs w:val="18"/>
                                      <w:lang w:eastAsia="en-GB"/>
                                    </w:rPr>
                                  </w:rPrChange>
                                </w:rPr>
                                <w:t>ChaincodeStubInterface</w:t>
                              </w:r>
                              <w:r w:rsidRPr="00A66185">
                                <w:rPr>
                                  <w:rFonts w:ascii="Consolas" w:eastAsia="Times New Roman" w:hAnsi="Consolas" w:cs="Segoe UI"/>
                                  <w:color w:val="24292E"/>
                                  <w:sz w:val="16"/>
                                  <w:szCs w:val="16"/>
                                  <w:lang w:eastAsia="en-GB"/>
                                  <w:rPrChange w:id="203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3" w:author="Marcelle von Wendland" w:date="2017-09-14T13:42:00Z">
                                    <w:rPr>
                                      <w:rFonts w:ascii="Consolas" w:eastAsia="Times New Roman" w:hAnsi="Consolas" w:cs="Segoe UI"/>
                                      <w:color w:val="E36209"/>
                                      <w:sz w:val="18"/>
                                      <w:szCs w:val="18"/>
                                      <w:lang w:eastAsia="en-GB"/>
                                    </w:rPr>
                                  </w:rPrChange>
                                </w:rPr>
                                <w:t>function</w:t>
                              </w:r>
                              <w:r w:rsidRPr="00A66185">
                                <w:rPr>
                                  <w:rFonts w:ascii="Consolas" w:eastAsia="Times New Roman" w:hAnsi="Consolas" w:cs="Segoe UI"/>
                                  <w:color w:val="24292E"/>
                                  <w:sz w:val="16"/>
                                  <w:szCs w:val="16"/>
                                  <w:lang w:eastAsia="en-GB"/>
                                  <w:rPrChange w:id="2034"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5"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2036"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7" w:author="Marcelle von Wendland" w:date="2017-09-14T13:42:00Z">
                                    <w:rPr>
                                      <w:rFonts w:ascii="Consolas" w:eastAsia="Times New Roman" w:hAnsi="Consolas" w:cs="Segoe UI"/>
                                      <w:color w:val="E36209"/>
                                      <w:sz w:val="18"/>
                                      <w:szCs w:val="18"/>
                                      <w:lang w:eastAsia="en-GB"/>
                                    </w:rPr>
                                  </w:rPrChange>
                                </w:rPr>
                                <w:t>args</w:t>
                              </w:r>
                              <w:r w:rsidRPr="00A66185">
                                <w:rPr>
                                  <w:rFonts w:ascii="Consolas" w:eastAsia="Times New Roman" w:hAnsi="Consolas" w:cs="Segoe UI"/>
                                  <w:color w:val="24292E"/>
                                  <w:sz w:val="16"/>
                                  <w:szCs w:val="16"/>
                                  <w:lang w:eastAsia="en-GB"/>
                                  <w:rPrChange w:id="2038"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39" w:author="Marcelle von Wendland" w:date="2017-09-14T13:42:00Z">
                                    <w:rPr>
                                      <w:rFonts w:ascii="Consolas" w:eastAsia="Times New Roman" w:hAnsi="Consolas" w:cs="Segoe UI"/>
                                      <w:color w:val="E36209"/>
                                      <w:sz w:val="18"/>
                                      <w:szCs w:val="18"/>
                                      <w:lang w:eastAsia="en-GB"/>
                                    </w:rPr>
                                  </w:rPrChange>
                                </w:rPr>
                                <w:t>string</w:t>
                              </w:r>
                              <w:r w:rsidRPr="00A66185">
                                <w:rPr>
                                  <w:rFonts w:ascii="Consolas" w:eastAsia="Times New Roman" w:hAnsi="Consolas" w:cs="Segoe UI"/>
                                  <w:color w:val="24292E"/>
                                  <w:sz w:val="16"/>
                                  <w:szCs w:val="16"/>
                                  <w:lang w:eastAsia="en-GB"/>
                                  <w:rPrChange w:id="2040" w:author="Marcelle von Wendland" w:date="2017-09-14T13:42:00Z">
                                    <w:rPr>
                                      <w:rFonts w:ascii="Consolas" w:eastAsia="Times New Roman" w:hAnsi="Consolas" w:cs="Segoe UI"/>
                                      <w:color w:val="24292E"/>
                                      <w:sz w:val="18"/>
                                      <w:szCs w:val="18"/>
                                      <w:lang w:eastAsia="en-GB"/>
                                    </w:rPr>
                                  </w:rPrChange>
                                </w:rPr>
                                <w:t>) ([]</w:t>
                              </w:r>
                              <w:r w:rsidRPr="00A66185">
                                <w:rPr>
                                  <w:rFonts w:ascii="Consolas" w:eastAsia="Times New Roman" w:hAnsi="Consolas" w:cs="Segoe UI"/>
                                  <w:color w:val="E36209"/>
                                  <w:sz w:val="16"/>
                                  <w:szCs w:val="16"/>
                                  <w:lang w:eastAsia="en-GB"/>
                                  <w:rPrChange w:id="2041" w:author="Marcelle von Wendland" w:date="2017-09-14T13:42:00Z">
                                    <w:rPr>
                                      <w:rFonts w:ascii="Consolas" w:eastAsia="Times New Roman" w:hAnsi="Consolas" w:cs="Segoe UI"/>
                                      <w:color w:val="E36209"/>
                                      <w:sz w:val="18"/>
                                      <w:szCs w:val="18"/>
                                      <w:lang w:eastAsia="en-GB"/>
                                    </w:rPr>
                                  </w:rPrChange>
                                </w:rPr>
                                <w:t>byte</w:t>
                              </w:r>
                              <w:r w:rsidRPr="00A66185">
                                <w:rPr>
                                  <w:rFonts w:ascii="Consolas" w:eastAsia="Times New Roman" w:hAnsi="Consolas" w:cs="Segoe UI"/>
                                  <w:color w:val="24292E"/>
                                  <w:sz w:val="16"/>
                                  <w:szCs w:val="16"/>
                                  <w:lang w:eastAsia="en-GB"/>
                                  <w:rPrChange w:id="2042"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E36209"/>
                                  <w:sz w:val="16"/>
                                  <w:szCs w:val="16"/>
                                  <w:lang w:eastAsia="en-GB"/>
                                  <w:rPrChange w:id="2043" w:author="Marcelle von Wendland" w:date="2017-09-14T13:42:00Z">
                                    <w:rPr>
                                      <w:rFonts w:ascii="Consolas" w:eastAsia="Times New Roman" w:hAnsi="Consolas" w:cs="Segoe UI"/>
                                      <w:color w:val="E36209"/>
                                      <w:sz w:val="18"/>
                                      <w:szCs w:val="18"/>
                                      <w:lang w:eastAsia="en-GB"/>
                                    </w:rPr>
                                  </w:rPrChange>
                                </w:rPr>
                                <w:t>error</w:t>
                              </w:r>
                              <w:r w:rsidRPr="00A66185">
                                <w:rPr>
                                  <w:rFonts w:ascii="Consolas" w:eastAsia="Times New Roman" w:hAnsi="Consolas" w:cs="Segoe UI"/>
                                  <w:color w:val="24292E"/>
                                  <w:sz w:val="16"/>
                                  <w:szCs w:val="16"/>
                                  <w:lang w:eastAsia="en-GB"/>
                                  <w:rPrChange w:id="2044" w:author="Marcelle von Wendland" w:date="2017-09-14T13:42:00Z">
                                    <w:rPr>
                                      <w:rFonts w:ascii="Consolas" w:eastAsia="Times New Roman" w:hAnsi="Consolas" w:cs="Segoe UI"/>
                                      <w:color w:val="24292E"/>
                                      <w:sz w:val="18"/>
                                      <w:szCs w:val="18"/>
                                      <w:lang w:eastAsia="en-GB"/>
                                    </w:rPr>
                                  </w:rPrChange>
                                </w:rPr>
                                <w:t>) {</w:t>
                              </w:r>
                            </w:ins>
                          </w:p>
                        </w:tc>
                      </w:tr>
                      <w:tr w:rsidR="00880D6C" w:rsidRPr="00A66185" w14:paraId="4DA93AAE" w14:textId="77777777" w:rsidTr="00A66185">
                        <w:tblPrEx>
                          <w:tblW w:w="0" w:type="auto"/>
                          <w:shd w:val="clear" w:color="auto" w:fill="FFFFFF"/>
                          <w:tblCellMar>
                            <w:top w:w="15" w:type="dxa"/>
                            <w:left w:w="15" w:type="dxa"/>
                            <w:bottom w:w="15" w:type="dxa"/>
                            <w:right w:w="15" w:type="dxa"/>
                          </w:tblCellMar>
                          <w:tblPrExChange w:id="2045" w:author="Marcelle von Wendland" w:date="2017-09-14T13:42:00Z">
                            <w:tblPrEx>
                              <w:tblW w:w="0" w:type="auto"/>
                              <w:shd w:val="clear" w:color="auto" w:fill="FFFFFF"/>
                              <w:tblCellMar>
                                <w:top w:w="15" w:type="dxa"/>
                                <w:left w:w="15" w:type="dxa"/>
                                <w:bottom w:w="15" w:type="dxa"/>
                                <w:right w:w="15" w:type="dxa"/>
                              </w:tblCellMar>
                            </w:tblPrEx>
                          </w:tblPrExChange>
                        </w:tblPrEx>
                        <w:trPr>
                          <w:ins w:id="2046" w:author="Marcelle von Wendland" w:date="2017-09-14T13:42:00Z"/>
                          <w:trPrChange w:id="204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4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C48136A" w14:textId="77777777" w:rsidR="00880D6C" w:rsidRPr="00A66185" w:rsidRDefault="00880D6C" w:rsidP="00A66185">
                            <w:pPr>
                              <w:spacing w:after="0" w:line="300" w:lineRule="atLeast"/>
                              <w:rPr>
                                <w:ins w:id="2049" w:author="Marcelle von Wendland" w:date="2017-09-14T13:42:00Z"/>
                                <w:rFonts w:ascii="Consolas" w:eastAsia="Times New Roman" w:hAnsi="Consolas" w:cs="Segoe UI"/>
                                <w:color w:val="24292E"/>
                                <w:sz w:val="16"/>
                                <w:szCs w:val="16"/>
                                <w:lang w:eastAsia="en-GB"/>
                                <w:rPrChange w:id="2050" w:author="Marcelle von Wendland" w:date="2017-09-14T13:42:00Z">
                                  <w:rPr>
                                    <w:ins w:id="205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52" w:author="Marcelle von Wendland" w:date="2017-09-14T13:42:00Z">
                              <w:tcPr>
                                <w:tcW w:w="0" w:type="auto"/>
                                <w:shd w:val="clear" w:color="auto" w:fill="FFFFFF"/>
                                <w:tcMar>
                                  <w:top w:w="0" w:type="dxa"/>
                                  <w:left w:w="150" w:type="dxa"/>
                                  <w:bottom w:w="0" w:type="dxa"/>
                                  <w:right w:w="150" w:type="dxa"/>
                                </w:tcMar>
                                <w:hideMark/>
                              </w:tcPr>
                            </w:tcPrChange>
                          </w:tcPr>
                          <w:p w14:paraId="141D9351" w14:textId="77777777" w:rsidR="00880D6C" w:rsidRPr="00A66185" w:rsidRDefault="00880D6C" w:rsidP="00A66185">
                            <w:pPr>
                              <w:spacing w:after="0" w:line="300" w:lineRule="atLeast"/>
                              <w:rPr>
                                <w:ins w:id="2053" w:author="Marcelle von Wendland" w:date="2017-09-14T13:42:00Z"/>
                                <w:rFonts w:ascii="Consolas" w:eastAsia="Times New Roman" w:hAnsi="Consolas" w:cs="Segoe UI"/>
                                <w:color w:val="24292E"/>
                                <w:sz w:val="16"/>
                                <w:szCs w:val="16"/>
                                <w:lang w:eastAsia="en-GB"/>
                                <w:rPrChange w:id="2054" w:author="Marcelle von Wendland" w:date="2017-09-14T13:42:00Z">
                                  <w:rPr>
                                    <w:ins w:id="2055" w:author="Marcelle von Wendland" w:date="2017-09-14T13:42:00Z"/>
                                    <w:rFonts w:ascii="Consolas" w:eastAsia="Times New Roman" w:hAnsi="Consolas" w:cs="Segoe UI"/>
                                    <w:color w:val="24292E"/>
                                    <w:sz w:val="18"/>
                                    <w:szCs w:val="18"/>
                                    <w:lang w:eastAsia="en-GB"/>
                                  </w:rPr>
                                </w:rPrChange>
                              </w:rPr>
                            </w:pPr>
                            <w:ins w:id="2056" w:author="Marcelle von Wendland" w:date="2017-09-14T13:42:00Z">
                              <w:r w:rsidRPr="00A66185">
                                <w:rPr>
                                  <w:rFonts w:ascii="Consolas" w:eastAsia="Times New Roman" w:hAnsi="Consolas" w:cs="Segoe UI"/>
                                  <w:color w:val="24292E"/>
                                  <w:sz w:val="16"/>
                                  <w:szCs w:val="16"/>
                                  <w:lang w:eastAsia="en-GB"/>
                                  <w:rPrChange w:id="205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58" w:author="Marcelle von Wendland" w:date="2017-09-14T13:42:00Z">
                                    <w:rPr>
                                      <w:rFonts w:ascii="Consolas" w:eastAsia="Times New Roman" w:hAnsi="Consolas" w:cs="Segoe UI"/>
                                      <w:color w:val="6A737D"/>
                                      <w:sz w:val="18"/>
                                      <w:szCs w:val="18"/>
                                      <w:lang w:eastAsia="en-GB"/>
                                    </w:rPr>
                                  </w:rPrChange>
                                </w:rPr>
                                <w:t>// State variable "account"</w:t>
                              </w:r>
                            </w:ins>
                          </w:p>
                        </w:tc>
                      </w:tr>
                      <w:tr w:rsidR="00880D6C" w:rsidRPr="00A66185" w14:paraId="5E6B708B" w14:textId="77777777" w:rsidTr="00A66185">
                        <w:tblPrEx>
                          <w:tblW w:w="0" w:type="auto"/>
                          <w:shd w:val="clear" w:color="auto" w:fill="FFFFFF"/>
                          <w:tblCellMar>
                            <w:top w:w="15" w:type="dxa"/>
                            <w:left w:w="15" w:type="dxa"/>
                            <w:bottom w:w="15" w:type="dxa"/>
                            <w:right w:w="15" w:type="dxa"/>
                          </w:tblCellMar>
                          <w:tblPrExChange w:id="2059" w:author="Marcelle von Wendland" w:date="2017-09-14T13:42:00Z">
                            <w:tblPrEx>
                              <w:tblW w:w="0" w:type="auto"/>
                              <w:shd w:val="clear" w:color="auto" w:fill="FFFFFF"/>
                              <w:tblCellMar>
                                <w:top w:w="15" w:type="dxa"/>
                                <w:left w:w="15" w:type="dxa"/>
                                <w:bottom w:w="15" w:type="dxa"/>
                                <w:right w:w="15" w:type="dxa"/>
                              </w:tblCellMar>
                            </w:tblPrEx>
                          </w:tblPrExChange>
                        </w:tblPrEx>
                        <w:trPr>
                          <w:ins w:id="2060" w:author="Marcelle von Wendland" w:date="2017-09-14T13:42:00Z"/>
                          <w:trPrChange w:id="206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6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03CFE26" w14:textId="77777777" w:rsidR="00880D6C" w:rsidRPr="00A66185" w:rsidRDefault="00880D6C" w:rsidP="00A66185">
                            <w:pPr>
                              <w:spacing w:after="0" w:line="300" w:lineRule="atLeast"/>
                              <w:rPr>
                                <w:ins w:id="2063" w:author="Marcelle von Wendland" w:date="2017-09-14T13:42:00Z"/>
                                <w:rFonts w:ascii="Consolas" w:eastAsia="Times New Roman" w:hAnsi="Consolas" w:cs="Segoe UI"/>
                                <w:color w:val="24292E"/>
                                <w:sz w:val="16"/>
                                <w:szCs w:val="16"/>
                                <w:lang w:eastAsia="en-GB"/>
                                <w:rPrChange w:id="2064" w:author="Marcelle von Wendland" w:date="2017-09-14T13:42:00Z">
                                  <w:rPr>
                                    <w:ins w:id="206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66" w:author="Marcelle von Wendland" w:date="2017-09-14T13:42:00Z">
                              <w:tcPr>
                                <w:tcW w:w="0" w:type="auto"/>
                                <w:shd w:val="clear" w:color="auto" w:fill="FFFFFF"/>
                                <w:tcMar>
                                  <w:top w:w="0" w:type="dxa"/>
                                  <w:left w:w="150" w:type="dxa"/>
                                  <w:bottom w:w="0" w:type="dxa"/>
                                  <w:right w:w="150" w:type="dxa"/>
                                </w:tcMar>
                                <w:hideMark/>
                              </w:tcPr>
                            </w:tcPrChange>
                          </w:tcPr>
                          <w:p w14:paraId="6EEEE8F2" w14:textId="77777777" w:rsidR="00880D6C" w:rsidRPr="00A66185" w:rsidRDefault="00880D6C" w:rsidP="00A66185">
                            <w:pPr>
                              <w:spacing w:after="0" w:line="300" w:lineRule="atLeast"/>
                              <w:rPr>
                                <w:ins w:id="2067" w:author="Marcelle von Wendland" w:date="2017-09-14T13:42:00Z"/>
                                <w:rFonts w:ascii="Consolas" w:eastAsia="Times New Roman" w:hAnsi="Consolas" w:cs="Segoe UI"/>
                                <w:color w:val="24292E"/>
                                <w:sz w:val="16"/>
                                <w:szCs w:val="16"/>
                                <w:lang w:eastAsia="en-GB"/>
                                <w:rPrChange w:id="2068" w:author="Marcelle von Wendland" w:date="2017-09-14T13:42:00Z">
                                  <w:rPr>
                                    <w:ins w:id="2069" w:author="Marcelle von Wendland" w:date="2017-09-14T13:42:00Z"/>
                                    <w:rFonts w:ascii="Consolas" w:eastAsia="Times New Roman" w:hAnsi="Consolas" w:cs="Segoe UI"/>
                                    <w:color w:val="24292E"/>
                                    <w:sz w:val="18"/>
                                    <w:szCs w:val="18"/>
                                    <w:lang w:eastAsia="en-GB"/>
                                  </w:rPr>
                                </w:rPrChange>
                              </w:rPr>
                            </w:pPr>
                            <w:ins w:id="2070" w:author="Marcelle von Wendland" w:date="2017-09-14T13:42:00Z">
                              <w:r w:rsidRPr="00A66185">
                                <w:rPr>
                                  <w:rFonts w:ascii="Consolas" w:eastAsia="Times New Roman" w:hAnsi="Consolas" w:cs="Segoe UI"/>
                                  <w:color w:val="24292E"/>
                                  <w:sz w:val="16"/>
                                  <w:szCs w:val="16"/>
                                  <w:lang w:eastAsia="en-GB"/>
                                  <w:rPrChange w:id="207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072"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073" w:author="Marcelle von Wendland" w:date="2017-09-14T13:42:00Z">
                                    <w:rPr>
                                      <w:rFonts w:ascii="Consolas" w:eastAsia="Times New Roman" w:hAnsi="Consolas" w:cs="Segoe UI"/>
                                      <w:color w:val="24292E"/>
                                      <w:sz w:val="18"/>
                                      <w:szCs w:val="18"/>
                                      <w:lang w:eastAsia="en-GB"/>
                                    </w:rPr>
                                  </w:rPrChange>
                                </w:rPr>
                                <w:t xml:space="preserve"> account </w:t>
                              </w:r>
                              <w:r w:rsidRPr="00A66185">
                                <w:rPr>
                                  <w:rFonts w:ascii="Consolas" w:eastAsia="Times New Roman" w:hAnsi="Consolas" w:cs="Segoe UI"/>
                                  <w:color w:val="D73A49"/>
                                  <w:sz w:val="16"/>
                                  <w:szCs w:val="16"/>
                                  <w:lang w:eastAsia="en-GB"/>
                                  <w:rPrChange w:id="2074" w:author="Marcelle von Wendland" w:date="2017-09-14T13:42:00Z">
                                    <w:rPr>
                                      <w:rFonts w:ascii="Consolas" w:eastAsia="Times New Roman" w:hAnsi="Consolas" w:cs="Segoe UI"/>
                                      <w:color w:val="D73A49"/>
                                      <w:sz w:val="18"/>
                                      <w:szCs w:val="18"/>
                                      <w:lang w:eastAsia="en-GB"/>
                                    </w:rPr>
                                  </w:rPrChange>
                                </w:rPr>
                                <w:t>string</w:t>
                              </w:r>
                            </w:ins>
                          </w:p>
                        </w:tc>
                      </w:tr>
                      <w:tr w:rsidR="00880D6C" w:rsidRPr="00A66185" w14:paraId="490B8775" w14:textId="77777777" w:rsidTr="00A66185">
                        <w:tblPrEx>
                          <w:tblW w:w="0" w:type="auto"/>
                          <w:shd w:val="clear" w:color="auto" w:fill="FFFFFF"/>
                          <w:tblCellMar>
                            <w:top w:w="15" w:type="dxa"/>
                            <w:left w:w="15" w:type="dxa"/>
                            <w:bottom w:w="15" w:type="dxa"/>
                            <w:right w:w="15" w:type="dxa"/>
                          </w:tblCellMar>
                          <w:tblPrExChange w:id="2075" w:author="Marcelle von Wendland" w:date="2017-09-14T13:42:00Z">
                            <w:tblPrEx>
                              <w:tblW w:w="0" w:type="auto"/>
                              <w:shd w:val="clear" w:color="auto" w:fill="FFFFFF"/>
                              <w:tblCellMar>
                                <w:top w:w="15" w:type="dxa"/>
                                <w:left w:w="15" w:type="dxa"/>
                                <w:bottom w:w="15" w:type="dxa"/>
                                <w:right w:w="15" w:type="dxa"/>
                              </w:tblCellMar>
                            </w:tblPrEx>
                          </w:tblPrExChange>
                        </w:tblPrEx>
                        <w:trPr>
                          <w:ins w:id="2076" w:author="Marcelle von Wendland" w:date="2017-09-14T13:42:00Z"/>
                          <w:trPrChange w:id="207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7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C95C3C" w14:textId="77777777" w:rsidR="00880D6C" w:rsidRPr="00A66185" w:rsidRDefault="00880D6C" w:rsidP="00A66185">
                            <w:pPr>
                              <w:spacing w:after="0" w:line="300" w:lineRule="atLeast"/>
                              <w:rPr>
                                <w:ins w:id="2079" w:author="Marcelle von Wendland" w:date="2017-09-14T13:42:00Z"/>
                                <w:rFonts w:ascii="Consolas" w:eastAsia="Times New Roman" w:hAnsi="Consolas" w:cs="Segoe UI"/>
                                <w:color w:val="24292E"/>
                                <w:sz w:val="16"/>
                                <w:szCs w:val="16"/>
                                <w:lang w:eastAsia="en-GB"/>
                                <w:rPrChange w:id="2080" w:author="Marcelle von Wendland" w:date="2017-09-14T13:42:00Z">
                                  <w:rPr>
                                    <w:ins w:id="208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82" w:author="Marcelle von Wendland" w:date="2017-09-14T13:42:00Z">
                              <w:tcPr>
                                <w:tcW w:w="0" w:type="auto"/>
                                <w:shd w:val="clear" w:color="auto" w:fill="FFFFFF"/>
                                <w:tcMar>
                                  <w:top w:w="0" w:type="dxa"/>
                                  <w:left w:w="150" w:type="dxa"/>
                                  <w:bottom w:w="0" w:type="dxa"/>
                                  <w:right w:w="150" w:type="dxa"/>
                                </w:tcMar>
                                <w:hideMark/>
                              </w:tcPr>
                            </w:tcPrChange>
                          </w:tcPr>
                          <w:p w14:paraId="79E45E88" w14:textId="77777777" w:rsidR="00880D6C" w:rsidRPr="00A66185" w:rsidRDefault="00880D6C" w:rsidP="00A66185">
                            <w:pPr>
                              <w:spacing w:after="0" w:line="300" w:lineRule="atLeast"/>
                              <w:rPr>
                                <w:ins w:id="2083" w:author="Marcelle von Wendland" w:date="2017-09-14T13:42:00Z"/>
                                <w:rFonts w:ascii="Consolas" w:eastAsia="Times New Roman" w:hAnsi="Consolas" w:cs="Segoe UI"/>
                                <w:color w:val="24292E"/>
                                <w:sz w:val="16"/>
                                <w:szCs w:val="16"/>
                                <w:lang w:eastAsia="en-GB"/>
                                <w:rPrChange w:id="2084" w:author="Marcelle von Wendland" w:date="2017-09-14T13:42:00Z">
                                  <w:rPr>
                                    <w:ins w:id="2085" w:author="Marcelle von Wendland" w:date="2017-09-14T13:42:00Z"/>
                                    <w:rFonts w:ascii="Consolas" w:eastAsia="Times New Roman" w:hAnsi="Consolas" w:cs="Segoe UI"/>
                                    <w:color w:val="24292E"/>
                                    <w:sz w:val="18"/>
                                    <w:szCs w:val="18"/>
                                    <w:lang w:eastAsia="en-GB"/>
                                  </w:rPr>
                                </w:rPrChange>
                              </w:rPr>
                            </w:pPr>
                            <w:ins w:id="2086" w:author="Marcelle von Wendland" w:date="2017-09-14T13:42:00Z">
                              <w:r w:rsidRPr="00A66185">
                                <w:rPr>
                                  <w:rFonts w:ascii="Consolas" w:eastAsia="Times New Roman" w:hAnsi="Consolas" w:cs="Segoe UI"/>
                                  <w:color w:val="24292E"/>
                                  <w:sz w:val="16"/>
                                  <w:szCs w:val="16"/>
                                  <w:lang w:eastAsia="en-GB"/>
                                  <w:rPrChange w:id="208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088" w:author="Marcelle von Wendland" w:date="2017-09-14T13:42:00Z">
                                    <w:rPr>
                                      <w:rFonts w:ascii="Consolas" w:eastAsia="Times New Roman" w:hAnsi="Consolas" w:cs="Segoe UI"/>
                                      <w:color w:val="6A737D"/>
                                      <w:sz w:val="18"/>
                                      <w:szCs w:val="18"/>
                                      <w:lang w:eastAsia="en-GB"/>
                                    </w:rPr>
                                  </w:rPrChange>
                                </w:rPr>
                                <w:t>// The value stored inside the state variable "account"</w:t>
                              </w:r>
                            </w:ins>
                          </w:p>
                        </w:tc>
                      </w:tr>
                      <w:tr w:rsidR="00880D6C" w:rsidRPr="00A66185" w14:paraId="429A8B22" w14:textId="77777777" w:rsidTr="00A66185">
                        <w:tblPrEx>
                          <w:tblW w:w="0" w:type="auto"/>
                          <w:shd w:val="clear" w:color="auto" w:fill="FFFFFF"/>
                          <w:tblCellMar>
                            <w:top w:w="15" w:type="dxa"/>
                            <w:left w:w="15" w:type="dxa"/>
                            <w:bottom w:w="15" w:type="dxa"/>
                            <w:right w:w="15" w:type="dxa"/>
                          </w:tblCellMar>
                          <w:tblPrExChange w:id="2089" w:author="Marcelle von Wendland" w:date="2017-09-14T13:42:00Z">
                            <w:tblPrEx>
                              <w:tblW w:w="0" w:type="auto"/>
                              <w:shd w:val="clear" w:color="auto" w:fill="FFFFFF"/>
                              <w:tblCellMar>
                                <w:top w:w="15" w:type="dxa"/>
                                <w:left w:w="15" w:type="dxa"/>
                                <w:bottom w:w="15" w:type="dxa"/>
                                <w:right w:w="15" w:type="dxa"/>
                              </w:tblCellMar>
                            </w:tblPrEx>
                          </w:tblPrExChange>
                        </w:tblPrEx>
                        <w:trPr>
                          <w:ins w:id="2090" w:author="Marcelle von Wendland" w:date="2017-09-14T13:42:00Z"/>
                          <w:trPrChange w:id="209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09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A587DAD" w14:textId="77777777" w:rsidR="00880D6C" w:rsidRPr="00A66185" w:rsidRDefault="00880D6C" w:rsidP="00A66185">
                            <w:pPr>
                              <w:spacing w:after="0" w:line="300" w:lineRule="atLeast"/>
                              <w:rPr>
                                <w:ins w:id="2093" w:author="Marcelle von Wendland" w:date="2017-09-14T13:42:00Z"/>
                                <w:rFonts w:ascii="Consolas" w:eastAsia="Times New Roman" w:hAnsi="Consolas" w:cs="Segoe UI"/>
                                <w:color w:val="24292E"/>
                                <w:sz w:val="16"/>
                                <w:szCs w:val="16"/>
                                <w:lang w:eastAsia="en-GB"/>
                                <w:rPrChange w:id="2094" w:author="Marcelle von Wendland" w:date="2017-09-14T13:42:00Z">
                                  <w:rPr>
                                    <w:ins w:id="209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096" w:author="Marcelle von Wendland" w:date="2017-09-14T13:42:00Z">
                              <w:tcPr>
                                <w:tcW w:w="0" w:type="auto"/>
                                <w:shd w:val="clear" w:color="auto" w:fill="FFFFFF"/>
                                <w:tcMar>
                                  <w:top w:w="0" w:type="dxa"/>
                                  <w:left w:w="150" w:type="dxa"/>
                                  <w:bottom w:w="0" w:type="dxa"/>
                                  <w:right w:w="150" w:type="dxa"/>
                                </w:tcMar>
                                <w:hideMark/>
                              </w:tcPr>
                            </w:tcPrChange>
                          </w:tcPr>
                          <w:p w14:paraId="0FDA3E73" w14:textId="77777777" w:rsidR="00880D6C" w:rsidRPr="00A66185" w:rsidRDefault="00880D6C" w:rsidP="00A66185">
                            <w:pPr>
                              <w:spacing w:after="0" w:line="300" w:lineRule="atLeast"/>
                              <w:rPr>
                                <w:ins w:id="2097" w:author="Marcelle von Wendland" w:date="2017-09-14T13:42:00Z"/>
                                <w:rFonts w:ascii="Consolas" w:eastAsia="Times New Roman" w:hAnsi="Consolas" w:cs="Segoe UI"/>
                                <w:color w:val="24292E"/>
                                <w:sz w:val="16"/>
                                <w:szCs w:val="16"/>
                                <w:lang w:eastAsia="en-GB"/>
                                <w:rPrChange w:id="2098" w:author="Marcelle von Wendland" w:date="2017-09-14T13:42:00Z">
                                  <w:rPr>
                                    <w:ins w:id="2099" w:author="Marcelle von Wendland" w:date="2017-09-14T13:42:00Z"/>
                                    <w:rFonts w:ascii="Consolas" w:eastAsia="Times New Roman" w:hAnsi="Consolas" w:cs="Segoe UI"/>
                                    <w:color w:val="24292E"/>
                                    <w:sz w:val="18"/>
                                    <w:szCs w:val="18"/>
                                    <w:lang w:eastAsia="en-GB"/>
                                  </w:rPr>
                                </w:rPrChange>
                              </w:rPr>
                            </w:pPr>
                            <w:ins w:id="2100" w:author="Marcelle von Wendland" w:date="2017-09-14T13:42:00Z">
                              <w:r w:rsidRPr="00A66185">
                                <w:rPr>
                                  <w:rFonts w:ascii="Consolas" w:eastAsia="Times New Roman" w:hAnsi="Consolas" w:cs="Segoe UI"/>
                                  <w:color w:val="24292E"/>
                                  <w:sz w:val="16"/>
                                  <w:szCs w:val="16"/>
                                  <w:lang w:eastAsia="en-GB"/>
                                  <w:rPrChange w:id="210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02"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103" w:author="Marcelle von Wendland" w:date="2017-09-14T13:42:00Z">
                                    <w:rPr>
                                      <w:rFonts w:ascii="Consolas" w:eastAsia="Times New Roman" w:hAnsi="Consolas" w:cs="Segoe UI"/>
                                      <w:color w:val="24292E"/>
                                      <w:sz w:val="18"/>
                                      <w:szCs w:val="18"/>
                                      <w:lang w:eastAsia="en-GB"/>
                                    </w:rPr>
                                  </w:rPrChange>
                                </w:rPr>
                                <w:t xml:space="preserve"> accountValue </w:t>
                              </w:r>
                              <w:r w:rsidRPr="00A66185">
                                <w:rPr>
                                  <w:rFonts w:ascii="Consolas" w:eastAsia="Times New Roman" w:hAnsi="Consolas" w:cs="Segoe UI"/>
                                  <w:color w:val="D73A49"/>
                                  <w:sz w:val="16"/>
                                  <w:szCs w:val="16"/>
                                  <w:lang w:eastAsia="en-GB"/>
                                  <w:rPrChange w:id="2104" w:author="Marcelle von Wendland" w:date="2017-09-14T13:42:00Z">
                                    <w:rPr>
                                      <w:rFonts w:ascii="Consolas" w:eastAsia="Times New Roman" w:hAnsi="Consolas" w:cs="Segoe UI"/>
                                      <w:color w:val="D73A49"/>
                                      <w:sz w:val="18"/>
                                      <w:szCs w:val="18"/>
                                      <w:lang w:eastAsia="en-GB"/>
                                    </w:rPr>
                                  </w:rPrChange>
                                </w:rPr>
                                <w:t>int</w:t>
                              </w:r>
                            </w:ins>
                          </w:p>
                        </w:tc>
                      </w:tr>
                      <w:tr w:rsidR="00880D6C" w:rsidRPr="00A66185" w14:paraId="426AC914" w14:textId="77777777" w:rsidTr="00A66185">
                        <w:tblPrEx>
                          <w:tblW w:w="0" w:type="auto"/>
                          <w:shd w:val="clear" w:color="auto" w:fill="FFFFFF"/>
                          <w:tblCellMar>
                            <w:top w:w="15" w:type="dxa"/>
                            <w:left w:w="15" w:type="dxa"/>
                            <w:bottom w:w="15" w:type="dxa"/>
                            <w:right w:w="15" w:type="dxa"/>
                          </w:tblCellMar>
                          <w:tblPrExChange w:id="2105" w:author="Marcelle von Wendland" w:date="2017-09-14T13:42:00Z">
                            <w:tblPrEx>
                              <w:tblW w:w="0" w:type="auto"/>
                              <w:shd w:val="clear" w:color="auto" w:fill="FFFFFF"/>
                              <w:tblCellMar>
                                <w:top w:w="15" w:type="dxa"/>
                                <w:left w:w="15" w:type="dxa"/>
                                <w:bottom w:w="15" w:type="dxa"/>
                                <w:right w:w="15" w:type="dxa"/>
                              </w:tblCellMar>
                            </w:tblPrEx>
                          </w:tblPrExChange>
                        </w:tblPrEx>
                        <w:trPr>
                          <w:ins w:id="2106" w:author="Marcelle von Wendland" w:date="2017-09-14T13:42:00Z"/>
                          <w:trPrChange w:id="210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0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DD86A86" w14:textId="77777777" w:rsidR="00880D6C" w:rsidRPr="00A66185" w:rsidRDefault="00880D6C" w:rsidP="00A66185">
                            <w:pPr>
                              <w:spacing w:after="0" w:line="300" w:lineRule="atLeast"/>
                              <w:rPr>
                                <w:ins w:id="2109" w:author="Marcelle von Wendland" w:date="2017-09-14T13:42:00Z"/>
                                <w:rFonts w:ascii="Consolas" w:eastAsia="Times New Roman" w:hAnsi="Consolas" w:cs="Segoe UI"/>
                                <w:color w:val="24292E"/>
                                <w:sz w:val="16"/>
                                <w:szCs w:val="16"/>
                                <w:lang w:eastAsia="en-GB"/>
                                <w:rPrChange w:id="2110" w:author="Marcelle von Wendland" w:date="2017-09-14T13:42:00Z">
                                  <w:rPr>
                                    <w:ins w:id="211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12" w:author="Marcelle von Wendland" w:date="2017-09-14T13:42:00Z">
                              <w:tcPr>
                                <w:tcW w:w="0" w:type="auto"/>
                                <w:shd w:val="clear" w:color="auto" w:fill="FFFFFF"/>
                                <w:tcMar>
                                  <w:top w:w="0" w:type="dxa"/>
                                  <w:left w:w="150" w:type="dxa"/>
                                  <w:bottom w:w="0" w:type="dxa"/>
                                  <w:right w:w="150" w:type="dxa"/>
                                </w:tcMar>
                                <w:hideMark/>
                              </w:tcPr>
                            </w:tcPrChange>
                          </w:tcPr>
                          <w:p w14:paraId="327B61FC" w14:textId="77777777" w:rsidR="00880D6C" w:rsidRPr="00A66185" w:rsidRDefault="00880D6C" w:rsidP="00A66185">
                            <w:pPr>
                              <w:spacing w:after="0" w:line="300" w:lineRule="atLeast"/>
                              <w:rPr>
                                <w:ins w:id="2113" w:author="Marcelle von Wendland" w:date="2017-09-14T13:42:00Z"/>
                                <w:rFonts w:ascii="Consolas" w:eastAsia="Times New Roman" w:hAnsi="Consolas" w:cs="Segoe UI"/>
                                <w:color w:val="24292E"/>
                                <w:sz w:val="16"/>
                                <w:szCs w:val="16"/>
                                <w:lang w:eastAsia="en-GB"/>
                                <w:rPrChange w:id="2114" w:author="Marcelle von Wendland" w:date="2017-09-14T13:42:00Z">
                                  <w:rPr>
                                    <w:ins w:id="2115" w:author="Marcelle von Wendland" w:date="2017-09-14T13:42:00Z"/>
                                    <w:rFonts w:ascii="Consolas" w:eastAsia="Times New Roman" w:hAnsi="Consolas" w:cs="Segoe UI"/>
                                    <w:color w:val="24292E"/>
                                    <w:sz w:val="18"/>
                                    <w:szCs w:val="18"/>
                                    <w:lang w:eastAsia="en-GB"/>
                                  </w:rPr>
                                </w:rPrChange>
                              </w:rPr>
                            </w:pPr>
                            <w:ins w:id="2116" w:author="Marcelle von Wendland" w:date="2017-09-14T13:42:00Z">
                              <w:r w:rsidRPr="00A66185">
                                <w:rPr>
                                  <w:rFonts w:ascii="Consolas" w:eastAsia="Times New Roman" w:hAnsi="Consolas" w:cs="Segoe UI"/>
                                  <w:color w:val="24292E"/>
                                  <w:sz w:val="16"/>
                                  <w:szCs w:val="16"/>
                                  <w:lang w:eastAsia="en-GB"/>
                                  <w:rPrChange w:id="211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118" w:author="Marcelle von Wendland" w:date="2017-09-14T13:42:00Z">
                                    <w:rPr>
                                      <w:rFonts w:ascii="Consolas" w:eastAsia="Times New Roman" w:hAnsi="Consolas" w:cs="Segoe UI"/>
                                      <w:color w:val="6A737D"/>
                                      <w:sz w:val="18"/>
                                      <w:szCs w:val="18"/>
                                      <w:lang w:eastAsia="en-GB"/>
                                    </w:rPr>
                                  </w:rPrChange>
                                </w:rPr>
                                <w:t>// Any error to be reported back to the client</w:t>
                              </w:r>
                            </w:ins>
                          </w:p>
                        </w:tc>
                      </w:tr>
                      <w:tr w:rsidR="00880D6C" w:rsidRPr="00A66185" w14:paraId="469D78B2" w14:textId="77777777" w:rsidTr="00A66185">
                        <w:tblPrEx>
                          <w:tblW w:w="0" w:type="auto"/>
                          <w:shd w:val="clear" w:color="auto" w:fill="FFFFFF"/>
                          <w:tblCellMar>
                            <w:top w:w="15" w:type="dxa"/>
                            <w:left w:w="15" w:type="dxa"/>
                            <w:bottom w:w="15" w:type="dxa"/>
                            <w:right w:w="15" w:type="dxa"/>
                          </w:tblCellMar>
                          <w:tblPrExChange w:id="2119" w:author="Marcelle von Wendland" w:date="2017-09-14T13:42:00Z">
                            <w:tblPrEx>
                              <w:tblW w:w="0" w:type="auto"/>
                              <w:shd w:val="clear" w:color="auto" w:fill="FFFFFF"/>
                              <w:tblCellMar>
                                <w:top w:w="15" w:type="dxa"/>
                                <w:left w:w="15" w:type="dxa"/>
                                <w:bottom w:w="15" w:type="dxa"/>
                                <w:right w:w="15" w:type="dxa"/>
                              </w:tblCellMar>
                            </w:tblPrEx>
                          </w:tblPrExChange>
                        </w:tblPrEx>
                        <w:trPr>
                          <w:ins w:id="2120" w:author="Marcelle von Wendland" w:date="2017-09-14T13:42:00Z"/>
                          <w:trPrChange w:id="212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2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5B0D784" w14:textId="77777777" w:rsidR="00880D6C" w:rsidRPr="00A66185" w:rsidRDefault="00880D6C" w:rsidP="00A66185">
                            <w:pPr>
                              <w:spacing w:after="0" w:line="300" w:lineRule="atLeast"/>
                              <w:rPr>
                                <w:ins w:id="2123" w:author="Marcelle von Wendland" w:date="2017-09-14T13:42:00Z"/>
                                <w:rFonts w:ascii="Consolas" w:eastAsia="Times New Roman" w:hAnsi="Consolas" w:cs="Segoe UI"/>
                                <w:color w:val="24292E"/>
                                <w:sz w:val="16"/>
                                <w:szCs w:val="16"/>
                                <w:lang w:eastAsia="en-GB"/>
                                <w:rPrChange w:id="2124" w:author="Marcelle von Wendland" w:date="2017-09-14T13:42:00Z">
                                  <w:rPr>
                                    <w:ins w:id="2125"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26" w:author="Marcelle von Wendland" w:date="2017-09-14T13:42:00Z">
                              <w:tcPr>
                                <w:tcW w:w="0" w:type="auto"/>
                                <w:shd w:val="clear" w:color="auto" w:fill="FFFFFF"/>
                                <w:tcMar>
                                  <w:top w:w="0" w:type="dxa"/>
                                  <w:left w:w="150" w:type="dxa"/>
                                  <w:bottom w:w="0" w:type="dxa"/>
                                  <w:right w:w="150" w:type="dxa"/>
                                </w:tcMar>
                                <w:hideMark/>
                              </w:tcPr>
                            </w:tcPrChange>
                          </w:tcPr>
                          <w:p w14:paraId="3C488EDD" w14:textId="77777777" w:rsidR="00880D6C" w:rsidRPr="00A66185" w:rsidRDefault="00880D6C" w:rsidP="00A66185">
                            <w:pPr>
                              <w:spacing w:after="0" w:line="300" w:lineRule="atLeast"/>
                              <w:rPr>
                                <w:ins w:id="2127" w:author="Marcelle von Wendland" w:date="2017-09-14T13:42:00Z"/>
                                <w:rFonts w:ascii="Consolas" w:eastAsia="Times New Roman" w:hAnsi="Consolas" w:cs="Segoe UI"/>
                                <w:color w:val="24292E"/>
                                <w:sz w:val="16"/>
                                <w:szCs w:val="16"/>
                                <w:lang w:eastAsia="en-GB"/>
                                <w:rPrChange w:id="2128" w:author="Marcelle von Wendland" w:date="2017-09-14T13:42:00Z">
                                  <w:rPr>
                                    <w:ins w:id="2129" w:author="Marcelle von Wendland" w:date="2017-09-14T13:42:00Z"/>
                                    <w:rFonts w:ascii="Consolas" w:eastAsia="Times New Roman" w:hAnsi="Consolas" w:cs="Segoe UI"/>
                                    <w:color w:val="24292E"/>
                                    <w:sz w:val="18"/>
                                    <w:szCs w:val="18"/>
                                    <w:lang w:eastAsia="en-GB"/>
                                  </w:rPr>
                                </w:rPrChange>
                              </w:rPr>
                            </w:pPr>
                            <w:ins w:id="2130" w:author="Marcelle von Wendland" w:date="2017-09-14T13:42:00Z">
                              <w:r w:rsidRPr="00A66185">
                                <w:rPr>
                                  <w:rFonts w:ascii="Consolas" w:eastAsia="Times New Roman" w:hAnsi="Consolas" w:cs="Segoe UI"/>
                                  <w:color w:val="24292E"/>
                                  <w:sz w:val="16"/>
                                  <w:szCs w:val="16"/>
                                  <w:lang w:eastAsia="en-GB"/>
                                  <w:rPrChange w:id="213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32" w:author="Marcelle von Wendland" w:date="2017-09-14T13:42:00Z">
                                    <w:rPr>
                                      <w:rFonts w:ascii="Consolas" w:eastAsia="Times New Roman" w:hAnsi="Consolas" w:cs="Segoe UI"/>
                                      <w:color w:val="D73A49"/>
                                      <w:sz w:val="18"/>
                                      <w:szCs w:val="18"/>
                                      <w:lang w:eastAsia="en-GB"/>
                                    </w:rPr>
                                  </w:rPrChange>
                                </w:rPr>
                                <w:t>var</w:t>
                              </w:r>
                              <w:r w:rsidRPr="00A66185">
                                <w:rPr>
                                  <w:rFonts w:ascii="Consolas" w:eastAsia="Times New Roman" w:hAnsi="Consolas" w:cs="Segoe UI"/>
                                  <w:color w:val="24292E"/>
                                  <w:sz w:val="16"/>
                                  <w:szCs w:val="16"/>
                                  <w:lang w:eastAsia="en-GB"/>
                                  <w:rPrChange w:id="2133" w:author="Marcelle von Wendland" w:date="2017-09-14T13:42:00Z">
                                    <w:rPr>
                                      <w:rFonts w:ascii="Consolas" w:eastAsia="Times New Roman" w:hAnsi="Consolas" w:cs="Segoe UI"/>
                                      <w:color w:val="24292E"/>
                                      <w:sz w:val="18"/>
                                      <w:szCs w:val="18"/>
                                      <w:lang w:eastAsia="en-GB"/>
                                    </w:rPr>
                                  </w:rPrChange>
                                </w:rPr>
                                <w:t xml:space="preserve"> err </w:t>
                              </w:r>
                              <w:r w:rsidRPr="00A66185">
                                <w:rPr>
                                  <w:rFonts w:ascii="Consolas" w:eastAsia="Times New Roman" w:hAnsi="Consolas" w:cs="Segoe UI"/>
                                  <w:color w:val="D73A49"/>
                                  <w:sz w:val="16"/>
                                  <w:szCs w:val="16"/>
                                  <w:lang w:eastAsia="en-GB"/>
                                  <w:rPrChange w:id="2134" w:author="Marcelle von Wendland" w:date="2017-09-14T13:42:00Z">
                                    <w:rPr>
                                      <w:rFonts w:ascii="Consolas" w:eastAsia="Times New Roman" w:hAnsi="Consolas" w:cs="Segoe UI"/>
                                      <w:color w:val="D73A49"/>
                                      <w:sz w:val="18"/>
                                      <w:szCs w:val="18"/>
                                      <w:lang w:eastAsia="en-GB"/>
                                    </w:rPr>
                                  </w:rPrChange>
                                </w:rPr>
                                <w:t>error</w:t>
                              </w:r>
                            </w:ins>
                          </w:p>
                        </w:tc>
                      </w:tr>
                      <w:tr w:rsidR="00880D6C" w:rsidRPr="00A66185" w14:paraId="17739B4B" w14:textId="77777777" w:rsidTr="00A66185">
                        <w:tblPrEx>
                          <w:tblW w:w="0" w:type="auto"/>
                          <w:shd w:val="clear" w:color="auto" w:fill="FFFFFF"/>
                          <w:tblCellMar>
                            <w:top w:w="15" w:type="dxa"/>
                            <w:left w:w="15" w:type="dxa"/>
                            <w:bottom w:w="15" w:type="dxa"/>
                            <w:right w:w="15" w:type="dxa"/>
                          </w:tblCellMar>
                          <w:tblPrExChange w:id="2135" w:author="Marcelle von Wendland" w:date="2017-09-14T13:42:00Z">
                            <w:tblPrEx>
                              <w:tblW w:w="0" w:type="auto"/>
                              <w:shd w:val="clear" w:color="auto" w:fill="FFFFFF"/>
                              <w:tblCellMar>
                                <w:top w:w="15" w:type="dxa"/>
                                <w:left w:w="15" w:type="dxa"/>
                                <w:bottom w:w="15" w:type="dxa"/>
                                <w:right w:w="15" w:type="dxa"/>
                              </w:tblCellMar>
                            </w:tblPrEx>
                          </w:tblPrExChange>
                        </w:tblPrEx>
                        <w:trPr>
                          <w:ins w:id="2136" w:author="Marcelle von Wendland" w:date="2017-09-14T13:42:00Z"/>
                          <w:trPrChange w:id="2137"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38"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22C1849" w14:textId="77777777" w:rsidR="00880D6C" w:rsidRPr="00A66185" w:rsidRDefault="00880D6C" w:rsidP="00A66185">
                            <w:pPr>
                              <w:spacing w:after="0" w:line="300" w:lineRule="atLeast"/>
                              <w:rPr>
                                <w:ins w:id="2139" w:author="Marcelle von Wendland" w:date="2017-09-14T13:42:00Z"/>
                                <w:rFonts w:ascii="Consolas" w:eastAsia="Times New Roman" w:hAnsi="Consolas" w:cs="Segoe UI"/>
                                <w:color w:val="24292E"/>
                                <w:sz w:val="16"/>
                                <w:szCs w:val="16"/>
                                <w:lang w:eastAsia="en-GB"/>
                                <w:rPrChange w:id="2140" w:author="Marcelle von Wendland" w:date="2017-09-14T13:42:00Z">
                                  <w:rPr>
                                    <w:ins w:id="2141"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42" w:author="Marcelle von Wendland" w:date="2017-09-14T13:42:00Z">
                              <w:tcPr>
                                <w:tcW w:w="0" w:type="auto"/>
                                <w:shd w:val="clear" w:color="auto" w:fill="FFFFFF"/>
                                <w:tcMar>
                                  <w:top w:w="0" w:type="dxa"/>
                                  <w:left w:w="150" w:type="dxa"/>
                                  <w:bottom w:w="0" w:type="dxa"/>
                                  <w:right w:w="150" w:type="dxa"/>
                                </w:tcMar>
                                <w:hideMark/>
                              </w:tcPr>
                            </w:tcPrChange>
                          </w:tcPr>
                          <w:p w14:paraId="10AC7746" w14:textId="77777777" w:rsidR="00880D6C" w:rsidRPr="00A66185" w:rsidRDefault="00880D6C" w:rsidP="00A66185">
                            <w:pPr>
                              <w:spacing w:after="0" w:line="300" w:lineRule="atLeast"/>
                              <w:rPr>
                                <w:ins w:id="2143" w:author="Marcelle von Wendland" w:date="2017-09-14T13:42:00Z"/>
                                <w:rFonts w:ascii="Consolas" w:eastAsia="Times New Roman" w:hAnsi="Consolas" w:cs="Segoe UI"/>
                                <w:color w:val="24292E"/>
                                <w:sz w:val="16"/>
                                <w:szCs w:val="16"/>
                                <w:lang w:eastAsia="en-GB"/>
                                <w:rPrChange w:id="2144" w:author="Marcelle von Wendland" w:date="2017-09-14T13:42:00Z">
                                  <w:rPr>
                                    <w:ins w:id="2145" w:author="Marcelle von Wendland" w:date="2017-09-14T13:42:00Z"/>
                                    <w:rFonts w:ascii="Consolas" w:eastAsia="Times New Roman" w:hAnsi="Consolas" w:cs="Segoe UI"/>
                                    <w:color w:val="24292E"/>
                                    <w:sz w:val="18"/>
                                    <w:szCs w:val="18"/>
                                    <w:lang w:eastAsia="en-GB"/>
                                  </w:rPr>
                                </w:rPrChange>
                              </w:rPr>
                            </w:pPr>
                          </w:p>
                          <w:p w14:paraId="4368683C" w14:textId="77777777" w:rsidR="00880D6C" w:rsidRPr="00A66185" w:rsidRDefault="00880D6C" w:rsidP="00A66185">
                            <w:pPr>
                              <w:spacing w:after="0" w:line="300" w:lineRule="atLeast"/>
                              <w:jc w:val="right"/>
                              <w:rPr>
                                <w:ins w:id="2146" w:author="Marcelle von Wendland" w:date="2017-09-14T13:42:00Z"/>
                                <w:rFonts w:ascii="Times New Roman" w:eastAsia="Times New Roman" w:hAnsi="Times New Roman" w:cs="Times New Roman"/>
                                <w:sz w:val="16"/>
                                <w:szCs w:val="16"/>
                                <w:lang w:eastAsia="en-GB"/>
                                <w:rPrChange w:id="2147" w:author="Marcelle von Wendland" w:date="2017-09-14T13:42:00Z">
                                  <w:rPr>
                                    <w:ins w:id="2148" w:author="Marcelle von Wendland" w:date="2017-09-14T13:42:00Z"/>
                                    <w:rFonts w:ascii="Times New Roman" w:eastAsia="Times New Roman" w:hAnsi="Times New Roman" w:cs="Times New Roman"/>
                                    <w:sz w:val="20"/>
                                    <w:szCs w:val="20"/>
                                    <w:lang w:eastAsia="en-GB"/>
                                  </w:rPr>
                                </w:rPrChange>
                              </w:rPr>
                            </w:pPr>
                          </w:p>
                        </w:tc>
                      </w:tr>
                      <w:tr w:rsidR="00880D6C" w:rsidRPr="00A66185" w14:paraId="18358607" w14:textId="77777777" w:rsidTr="00A66185">
                        <w:tblPrEx>
                          <w:tblW w:w="0" w:type="auto"/>
                          <w:shd w:val="clear" w:color="auto" w:fill="FFFFFF"/>
                          <w:tblCellMar>
                            <w:top w:w="15" w:type="dxa"/>
                            <w:left w:w="15" w:type="dxa"/>
                            <w:bottom w:w="15" w:type="dxa"/>
                            <w:right w:w="15" w:type="dxa"/>
                          </w:tblCellMar>
                          <w:tblPrExChange w:id="2149" w:author="Marcelle von Wendland" w:date="2017-09-14T13:42:00Z">
                            <w:tblPrEx>
                              <w:tblW w:w="0" w:type="auto"/>
                              <w:shd w:val="clear" w:color="auto" w:fill="FFFFFF"/>
                              <w:tblCellMar>
                                <w:top w:w="15" w:type="dxa"/>
                                <w:left w:w="15" w:type="dxa"/>
                                <w:bottom w:w="15" w:type="dxa"/>
                                <w:right w:w="15" w:type="dxa"/>
                              </w:tblCellMar>
                            </w:tblPrEx>
                          </w:tblPrExChange>
                        </w:tblPrEx>
                        <w:trPr>
                          <w:ins w:id="2150" w:author="Marcelle von Wendland" w:date="2017-09-14T13:42:00Z"/>
                          <w:trPrChange w:id="2151"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52"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9194963" w14:textId="77777777" w:rsidR="00880D6C" w:rsidRPr="00A66185" w:rsidRDefault="00880D6C" w:rsidP="00A66185">
                            <w:pPr>
                              <w:spacing w:after="0" w:line="300" w:lineRule="atLeast"/>
                              <w:rPr>
                                <w:ins w:id="2153" w:author="Marcelle von Wendland" w:date="2017-09-14T13:42:00Z"/>
                                <w:rFonts w:ascii="Times New Roman" w:eastAsia="Times New Roman" w:hAnsi="Times New Roman" w:cs="Times New Roman"/>
                                <w:sz w:val="16"/>
                                <w:szCs w:val="16"/>
                                <w:lang w:eastAsia="en-GB"/>
                                <w:rPrChange w:id="2154" w:author="Marcelle von Wendland" w:date="2017-09-14T13:42:00Z">
                                  <w:rPr>
                                    <w:ins w:id="2155"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156" w:author="Marcelle von Wendland" w:date="2017-09-14T13:42:00Z">
                              <w:tcPr>
                                <w:tcW w:w="0" w:type="auto"/>
                                <w:shd w:val="clear" w:color="auto" w:fill="FFFFFF"/>
                                <w:tcMar>
                                  <w:top w:w="0" w:type="dxa"/>
                                  <w:left w:w="150" w:type="dxa"/>
                                  <w:bottom w:w="0" w:type="dxa"/>
                                  <w:right w:w="150" w:type="dxa"/>
                                </w:tcMar>
                                <w:hideMark/>
                              </w:tcPr>
                            </w:tcPrChange>
                          </w:tcPr>
                          <w:p w14:paraId="6A213D32" w14:textId="77777777" w:rsidR="00880D6C" w:rsidRPr="00A66185" w:rsidRDefault="00880D6C" w:rsidP="00A66185">
                            <w:pPr>
                              <w:spacing w:after="0" w:line="300" w:lineRule="atLeast"/>
                              <w:rPr>
                                <w:ins w:id="2157" w:author="Marcelle von Wendland" w:date="2017-09-14T13:42:00Z"/>
                                <w:rFonts w:ascii="Consolas" w:eastAsia="Times New Roman" w:hAnsi="Consolas" w:cs="Segoe UI"/>
                                <w:color w:val="24292E"/>
                                <w:sz w:val="16"/>
                                <w:szCs w:val="16"/>
                                <w:lang w:eastAsia="en-GB"/>
                                <w:rPrChange w:id="2158" w:author="Marcelle von Wendland" w:date="2017-09-14T13:42:00Z">
                                  <w:rPr>
                                    <w:ins w:id="2159" w:author="Marcelle von Wendland" w:date="2017-09-14T13:42:00Z"/>
                                    <w:rFonts w:ascii="Consolas" w:eastAsia="Times New Roman" w:hAnsi="Consolas" w:cs="Segoe UI"/>
                                    <w:color w:val="24292E"/>
                                    <w:sz w:val="18"/>
                                    <w:szCs w:val="18"/>
                                    <w:lang w:eastAsia="en-GB"/>
                                  </w:rPr>
                                </w:rPrChange>
                              </w:rPr>
                            </w:pPr>
                            <w:ins w:id="2160" w:author="Marcelle von Wendland" w:date="2017-09-14T13:42:00Z">
                              <w:r w:rsidRPr="00A66185">
                                <w:rPr>
                                  <w:rFonts w:ascii="Consolas" w:eastAsia="Times New Roman" w:hAnsi="Consolas" w:cs="Segoe UI"/>
                                  <w:color w:val="24292E"/>
                                  <w:sz w:val="16"/>
                                  <w:szCs w:val="16"/>
                                  <w:lang w:eastAsia="en-GB"/>
                                  <w:rPrChange w:id="216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62"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16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64" w:author="Marcelle von Wendland" w:date="2017-09-14T13:42:00Z">
                                    <w:rPr>
                                      <w:rFonts w:ascii="Consolas" w:eastAsia="Times New Roman" w:hAnsi="Consolas" w:cs="Segoe UI"/>
                                      <w:color w:val="005CC5"/>
                                      <w:sz w:val="18"/>
                                      <w:szCs w:val="18"/>
                                      <w:lang w:eastAsia="en-GB"/>
                                    </w:rPr>
                                  </w:rPrChange>
                                </w:rPr>
                                <w:t>len</w:t>
                              </w:r>
                              <w:r w:rsidRPr="00A66185">
                                <w:rPr>
                                  <w:rFonts w:ascii="Consolas" w:eastAsia="Times New Roman" w:hAnsi="Consolas" w:cs="Segoe UI"/>
                                  <w:color w:val="24292E"/>
                                  <w:sz w:val="16"/>
                                  <w:szCs w:val="16"/>
                                  <w:lang w:eastAsia="en-GB"/>
                                  <w:rPrChange w:id="2165" w:author="Marcelle von Wendland" w:date="2017-09-14T13:42:00Z">
                                    <w:rPr>
                                      <w:rFonts w:ascii="Consolas" w:eastAsia="Times New Roman" w:hAnsi="Consolas" w:cs="Segoe UI"/>
                                      <w:color w:val="24292E"/>
                                      <w:sz w:val="18"/>
                                      <w:szCs w:val="18"/>
                                      <w:lang w:eastAsia="en-GB"/>
                                    </w:rPr>
                                  </w:rPrChange>
                                </w:rPr>
                                <w:t xml:space="preserve">(args) != </w:t>
                              </w:r>
                              <w:r w:rsidRPr="00A66185">
                                <w:rPr>
                                  <w:rFonts w:ascii="Consolas" w:eastAsia="Times New Roman" w:hAnsi="Consolas" w:cs="Segoe UI"/>
                                  <w:color w:val="005CC5"/>
                                  <w:sz w:val="16"/>
                                  <w:szCs w:val="16"/>
                                  <w:lang w:eastAsia="en-GB"/>
                                  <w:rPrChange w:id="2166" w:author="Marcelle von Wendland" w:date="2017-09-14T13:42:00Z">
                                    <w:rPr>
                                      <w:rFonts w:ascii="Consolas" w:eastAsia="Times New Roman" w:hAnsi="Consolas" w:cs="Segoe UI"/>
                                      <w:color w:val="005CC5"/>
                                      <w:sz w:val="18"/>
                                      <w:szCs w:val="18"/>
                                      <w:lang w:eastAsia="en-GB"/>
                                    </w:rPr>
                                  </w:rPrChange>
                                </w:rPr>
                                <w:t>2</w:t>
                              </w:r>
                              <w:r w:rsidRPr="00A66185">
                                <w:rPr>
                                  <w:rFonts w:ascii="Consolas" w:eastAsia="Times New Roman" w:hAnsi="Consolas" w:cs="Segoe UI"/>
                                  <w:color w:val="24292E"/>
                                  <w:sz w:val="16"/>
                                  <w:szCs w:val="16"/>
                                  <w:lang w:eastAsia="en-GB"/>
                                  <w:rPrChange w:id="2167" w:author="Marcelle von Wendland" w:date="2017-09-14T13:42:00Z">
                                    <w:rPr>
                                      <w:rFonts w:ascii="Consolas" w:eastAsia="Times New Roman" w:hAnsi="Consolas" w:cs="Segoe UI"/>
                                      <w:color w:val="24292E"/>
                                      <w:sz w:val="18"/>
                                      <w:szCs w:val="18"/>
                                      <w:lang w:eastAsia="en-GB"/>
                                    </w:rPr>
                                  </w:rPrChange>
                                </w:rPr>
                                <w:t xml:space="preserve"> {</w:t>
                              </w:r>
                            </w:ins>
                          </w:p>
                        </w:tc>
                      </w:tr>
                      <w:tr w:rsidR="00880D6C" w:rsidRPr="00A66185" w14:paraId="58CD8634" w14:textId="77777777" w:rsidTr="00A66185">
                        <w:tblPrEx>
                          <w:tblW w:w="0" w:type="auto"/>
                          <w:shd w:val="clear" w:color="auto" w:fill="FFFFFF"/>
                          <w:tblCellMar>
                            <w:top w:w="15" w:type="dxa"/>
                            <w:left w:w="15" w:type="dxa"/>
                            <w:bottom w:w="15" w:type="dxa"/>
                            <w:right w:w="15" w:type="dxa"/>
                          </w:tblCellMar>
                          <w:tblPrExChange w:id="2168" w:author="Marcelle von Wendland" w:date="2017-09-14T13:42:00Z">
                            <w:tblPrEx>
                              <w:tblW w:w="0" w:type="auto"/>
                              <w:shd w:val="clear" w:color="auto" w:fill="FFFFFF"/>
                              <w:tblCellMar>
                                <w:top w:w="15" w:type="dxa"/>
                                <w:left w:w="15" w:type="dxa"/>
                                <w:bottom w:w="15" w:type="dxa"/>
                                <w:right w:w="15" w:type="dxa"/>
                              </w:tblCellMar>
                            </w:tblPrEx>
                          </w:tblPrExChange>
                        </w:tblPrEx>
                        <w:trPr>
                          <w:ins w:id="2169" w:author="Marcelle von Wendland" w:date="2017-09-14T13:42:00Z"/>
                          <w:trPrChange w:id="217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7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636C5E" w14:textId="77777777" w:rsidR="00880D6C" w:rsidRPr="00A66185" w:rsidRDefault="00880D6C" w:rsidP="00A66185">
                            <w:pPr>
                              <w:spacing w:after="0" w:line="300" w:lineRule="atLeast"/>
                              <w:rPr>
                                <w:ins w:id="2172" w:author="Marcelle von Wendland" w:date="2017-09-14T13:42:00Z"/>
                                <w:rFonts w:ascii="Consolas" w:eastAsia="Times New Roman" w:hAnsi="Consolas" w:cs="Segoe UI"/>
                                <w:color w:val="24292E"/>
                                <w:sz w:val="16"/>
                                <w:szCs w:val="16"/>
                                <w:lang w:eastAsia="en-GB"/>
                                <w:rPrChange w:id="2173" w:author="Marcelle von Wendland" w:date="2017-09-14T13:42:00Z">
                                  <w:rPr>
                                    <w:ins w:id="2174"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75" w:author="Marcelle von Wendland" w:date="2017-09-14T13:42:00Z">
                              <w:tcPr>
                                <w:tcW w:w="0" w:type="auto"/>
                                <w:shd w:val="clear" w:color="auto" w:fill="FFFFFF"/>
                                <w:tcMar>
                                  <w:top w:w="0" w:type="dxa"/>
                                  <w:left w:w="150" w:type="dxa"/>
                                  <w:bottom w:w="0" w:type="dxa"/>
                                  <w:right w:w="150" w:type="dxa"/>
                                </w:tcMar>
                                <w:hideMark/>
                              </w:tcPr>
                            </w:tcPrChange>
                          </w:tcPr>
                          <w:p w14:paraId="79414A55" w14:textId="77777777" w:rsidR="00880D6C" w:rsidRPr="00A66185" w:rsidRDefault="00880D6C" w:rsidP="00A66185">
                            <w:pPr>
                              <w:spacing w:after="0" w:line="300" w:lineRule="atLeast"/>
                              <w:rPr>
                                <w:ins w:id="2176" w:author="Marcelle von Wendland" w:date="2017-09-14T13:42:00Z"/>
                                <w:rFonts w:ascii="Consolas" w:eastAsia="Times New Roman" w:hAnsi="Consolas" w:cs="Segoe UI"/>
                                <w:color w:val="24292E"/>
                                <w:sz w:val="16"/>
                                <w:szCs w:val="16"/>
                                <w:lang w:eastAsia="en-GB"/>
                                <w:rPrChange w:id="2177" w:author="Marcelle von Wendland" w:date="2017-09-14T13:42:00Z">
                                  <w:rPr>
                                    <w:ins w:id="2178" w:author="Marcelle von Wendland" w:date="2017-09-14T13:42:00Z"/>
                                    <w:rFonts w:ascii="Consolas" w:eastAsia="Times New Roman" w:hAnsi="Consolas" w:cs="Segoe UI"/>
                                    <w:color w:val="24292E"/>
                                    <w:sz w:val="18"/>
                                    <w:szCs w:val="18"/>
                                    <w:lang w:eastAsia="en-GB"/>
                                  </w:rPr>
                                </w:rPrChange>
                              </w:rPr>
                            </w:pPr>
                            <w:ins w:id="2179" w:author="Marcelle von Wendland" w:date="2017-09-14T13:42:00Z">
                              <w:r w:rsidRPr="00A66185">
                                <w:rPr>
                                  <w:rFonts w:ascii="Consolas" w:eastAsia="Times New Roman" w:hAnsi="Consolas" w:cs="Segoe UI"/>
                                  <w:color w:val="24292E"/>
                                  <w:sz w:val="16"/>
                                  <w:szCs w:val="16"/>
                                  <w:lang w:eastAsia="en-GB"/>
                                  <w:rPrChange w:id="2180"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181"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182"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183"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184"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185"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2186"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2187"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188" w:author="Marcelle von Wendland" w:date="2017-09-14T13:42:00Z">
                                    <w:rPr>
                                      <w:rFonts w:ascii="Consolas" w:eastAsia="Times New Roman" w:hAnsi="Consolas" w:cs="Segoe UI"/>
                                      <w:color w:val="032F62"/>
                                      <w:sz w:val="18"/>
                                      <w:szCs w:val="18"/>
                                      <w:lang w:eastAsia="en-GB"/>
                                    </w:rPr>
                                  </w:rPrChange>
                                </w:rPr>
                                <w:t>"Incorrect number of arguments. Expecting 2."</w:t>
                              </w:r>
                              <w:r w:rsidRPr="00A66185">
                                <w:rPr>
                                  <w:rFonts w:ascii="Consolas" w:eastAsia="Times New Roman" w:hAnsi="Consolas" w:cs="Segoe UI"/>
                                  <w:color w:val="24292E"/>
                                  <w:sz w:val="16"/>
                                  <w:szCs w:val="16"/>
                                  <w:lang w:eastAsia="en-GB"/>
                                  <w:rPrChange w:id="2189"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78172594" w14:textId="77777777" w:rsidTr="00A66185">
                        <w:tblPrEx>
                          <w:tblW w:w="0" w:type="auto"/>
                          <w:shd w:val="clear" w:color="auto" w:fill="FFFFFF"/>
                          <w:tblCellMar>
                            <w:top w:w="15" w:type="dxa"/>
                            <w:left w:w="15" w:type="dxa"/>
                            <w:bottom w:w="15" w:type="dxa"/>
                            <w:right w:w="15" w:type="dxa"/>
                          </w:tblCellMar>
                          <w:tblPrExChange w:id="2190" w:author="Marcelle von Wendland" w:date="2017-09-14T13:42:00Z">
                            <w:tblPrEx>
                              <w:tblW w:w="0" w:type="auto"/>
                              <w:shd w:val="clear" w:color="auto" w:fill="FFFFFF"/>
                              <w:tblCellMar>
                                <w:top w:w="15" w:type="dxa"/>
                                <w:left w:w="15" w:type="dxa"/>
                                <w:bottom w:w="15" w:type="dxa"/>
                                <w:right w:w="15" w:type="dxa"/>
                              </w:tblCellMar>
                            </w:tblPrEx>
                          </w:tblPrExChange>
                        </w:tblPrEx>
                        <w:trPr>
                          <w:ins w:id="2191" w:author="Marcelle von Wendland" w:date="2017-09-14T13:42:00Z"/>
                          <w:trPrChange w:id="219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19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FA2654F" w14:textId="77777777" w:rsidR="00880D6C" w:rsidRPr="00A66185" w:rsidRDefault="00880D6C" w:rsidP="00A66185">
                            <w:pPr>
                              <w:spacing w:after="0" w:line="300" w:lineRule="atLeast"/>
                              <w:rPr>
                                <w:ins w:id="2194" w:author="Marcelle von Wendland" w:date="2017-09-14T13:42:00Z"/>
                                <w:rFonts w:ascii="Consolas" w:eastAsia="Times New Roman" w:hAnsi="Consolas" w:cs="Segoe UI"/>
                                <w:color w:val="24292E"/>
                                <w:sz w:val="16"/>
                                <w:szCs w:val="16"/>
                                <w:lang w:eastAsia="en-GB"/>
                                <w:rPrChange w:id="2195" w:author="Marcelle von Wendland" w:date="2017-09-14T13:42:00Z">
                                  <w:rPr>
                                    <w:ins w:id="219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197" w:author="Marcelle von Wendland" w:date="2017-09-14T13:42:00Z">
                              <w:tcPr>
                                <w:tcW w:w="0" w:type="auto"/>
                                <w:shd w:val="clear" w:color="auto" w:fill="FFFFFF"/>
                                <w:tcMar>
                                  <w:top w:w="0" w:type="dxa"/>
                                  <w:left w:w="150" w:type="dxa"/>
                                  <w:bottom w:w="0" w:type="dxa"/>
                                  <w:right w:w="150" w:type="dxa"/>
                                </w:tcMar>
                                <w:hideMark/>
                              </w:tcPr>
                            </w:tcPrChange>
                          </w:tcPr>
                          <w:p w14:paraId="74158188" w14:textId="77777777" w:rsidR="00880D6C" w:rsidRPr="00A66185" w:rsidRDefault="00880D6C" w:rsidP="00A66185">
                            <w:pPr>
                              <w:spacing w:after="0" w:line="300" w:lineRule="atLeast"/>
                              <w:rPr>
                                <w:ins w:id="2198" w:author="Marcelle von Wendland" w:date="2017-09-14T13:42:00Z"/>
                                <w:rFonts w:ascii="Consolas" w:eastAsia="Times New Roman" w:hAnsi="Consolas" w:cs="Segoe UI"/>
                                <w:color w:val="24292E"/>
                                <w:sz w:val="16"/>
                                <w:szCs w:val="16"/>
                                <w:lang w:eastAsia="en-GB"/>
                                <w:rPrChange w:id="2199" w:author="Marcelle von Wendland" w:date="2017-09-14T13:42:00Z">
                                  <w:rPr>
                                    <w:ins w:id="2200" w:author="Marcelle von Wendland" w:date="2017-09-14T13:42:00Z"/>
                                    <w:rFonts w:ascii="Consolas" w:eastAsia="Times New Roman" w:hAnsi="Consolas" w:cs="Segoe UI"/>
                                    <w:color w:val="24292E"/>
                                    <w:sz w:val="18"/>
                                    <w:szCs w:val="18"/>
                                    <w:lang w:eastAsia="en-GB"/>
                                  </w:rPr>
                                </w:rPrChange>
                              </w:rPr>
                            </w:pPr>
                            <w:ins w:id="2201" w:author="Marcelle von Wendland" w:date="2017-09-14T13:42:00Z">
                              <w:r w:rsidRPr="00A66185">
                                <w:rPr>
                                  <w:rFonts w:ascii="Consolas" w:eastAsia="Times New Roman" w:hAnsi="Consolas" w:cs="Segoe UI"/>
                                  <w:color w:val="24292E"/>
                                  <w:sz w:val="16"/>
                                  <w:szCs w:val="16"/>
                                  <w:lang w:eastAsia="en-GB"/>
                                  <w:rPrChange w:id="2202" w:author="Marcelle von Wendland" w:date="2017-09-14T13:42:00Z">
                                    <w:rPr>
                                      <w:rFonts w:ascii="Consolas" w:eastAsia="Times New Roman" w:hAnsi="Consolas" w:cs="Segoe UI"/>
                                      <w:color w:val="24292E"/>
                                      <w:sz w:val="18"/>
                                      <w:szCs w:val="18"/>
                                      <w:lang w:eastAsia="en-GB"/>
                                    </w:rPr>
                                  </w:rPrChange>
                                </w:rPr>
                                <w:tab/>
                                <w:t>}</w:t>
                              </w:r>
                            </w:ins>
                          </w:p>
                        </w:tc>
                      </w:tr>
                      <w:tr w:rsidR="00880D6C" w:rsidRPr="00A66185" w14:paraId="12B8ECE9" w14:textId="77777777" w:rsidTr="00A66185">
                        <w:tblPrEx>
                          <w:tblW w:w="0" w:type="auto"/>
                          <w:shd w:val="clear" w:color="auto" w:fill="FFFFFF"/>
                          <w:tblCellMar>
                            <w:top w:w="15" w:type="dxa"/>
                            <w:left w:w="15" w:type="dxa"/>
                            <w:bottom w:w="15" w:type="dxa"/>
                            <w:right w:w="15" w:type="dxa"/>
                          </w:tblCellMar>
                          <w:tblPrExChange w:id="2203" w:author="Marcelle von Wendland" w:date="2017-09-14T13:42:00Z">
                            <w:tblPrEx>
                              <w:tblW w:w="0" w:type="auto"/>
                              <w:shd w:val="clear" w:color="auto" w:fill="FFFFFF"/>
                              <w:tblCellMar>
                                <w:top w:w="15" w:type="dxa"/>
                                <w:left w:w="15" w:type="dxa"/>
                                <w:bottom w:w="15" w:type="dxa"/>
                                <w:right w:w="15" w:type="dxa"/>
                              </w:tblCellMar>
                            </w:tblPrEx>
                          </w:tblPrExChange>
                        </w:tblPrEx>
                        <w:trPr>
                          <w:ins w:id="2204" w:author="Marcelle von Wendland" w:date="2017-09-14T13:42:00Z"/>
                          <w:trPrChange w:id="2205"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06"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2B09A39D" w14:textId="77777777" w:rsidR="00880D6C" w:rsidRPr="00A66185" w:rsidRDefault="00880D6C" w:rsidP="00A66185">
                            <w:pPr>
                              <w:spacing w:after="0" w:line="300" w:lineRule="atLeast"/>
                              <w:rPr>
                                <w:ins w:id="2207" w:author="Marcelle von Wendland" w:date="2017-09-14T13:42:00Z"/>
                                <w:rFonts w:ascii="Consolas" w:eastAsia="Times New Roman" w:hAnsi="Consolas" w:cs="Segoe UI"/>
                                <w:color w:val="24292E"/>
                                <w:sz w:val="16"/>
                                <w:szCs w:val="16"/>
                                <w:lang w:eastAsia="en-GB"/>
                                <w:rPrChange w:id="2208" w:author="Marcelle von Wendland" w:date="2017-09-14T13:42:00Z">
                                  <w:rPr>
                                    <w:ins w:id="2209"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10" w:author="Marcelle von Wendland" w:date="2017-09-14T13:42:00Z">
                              <w:tcPr>
                                <w:tcW w:w="0" w:type="auto"/>
                                <w:shd w:val="clear" w:color="auto" w:fill="FFFFFF"/>
                                <w:tcMar>
                                  <w:top w:w="0" w:type="dxa"/>
                                  <w:left w:w="150" w:type="dxa"/>
                                  <w:bottom w:w="0" w:type="dxa"/>
                                  <w:right w:w="150" w:type="dxa"/>
                                </w:tcMar>
                                <w:hideMark/>
                              </w:tcPr>
                            </w:tcPrChange>
                          </w:tcPr>
                          <w:p w14:paraId="2BD699D3" w14:textId="77777777" w:rsidR="00880D6C" w:rsidRPr="00A66185" w:rsidRDefault="00880D6C" w:rsidP="00A66185">
                            <w:pPr>
                              <w:spacing w:after="0" w:line="300" w:lineRule="atLeast"/>
                              <w:rPr>
                                <w:ins w:id="2211" w:author="Marcelle von Wendland" w:date="2017-09-14T13:42:00Z"/>
                                <w:rFonts w:ascii="Consolas" w:eastAsia="Times New Roman" w:hAnsi="Consolas" w:cs="Segoe UI"/>
                                <w:color w:val="24292E"/>
                                <w:sz w:val="16"/>
                                <w:szCs w:val="16"/>
                                <w:lang w:eastAsia="en-GB"/>
                                <w:rPrChange w:id="2212" w:author="Marcelle von Wendland" w:date="2017-09-14T13:42:00Z">
                                  <w:rPr>
                                    <w:ins w:id="2213" w:author="Marcelle von Wendland" w:date="2017-09-14T13:42:00Z"/>
                                    <w:rFonts w:ascii="Consolas" w:eastAsia="Times New Roman" w:hAnsi="Consolas" w:cs="Segoe UI"/>
                                    <w:color w:val="24292E"/>
                                    <w:sz w:val="18"/>
                                    <w:szCs w:val="18"/>
                                    <w:lang w:eastAsia="en-GB"/>
                                  </w:rPr>
                                </w:rPrChange>
                              </w:rPr>
                            </w:pPr>
                          </w:p>
                          <w:p w14:paraId="62D7FAAF" w14:textId="77777777" w:rsidR="00880D6C" w:rsidRPr="00A66185" w:rsidRDefault="00880D6C" w:rsidP="00A66185">
                            <w:pPr>
                              <w:spacing w:after="0" w:line="300" w:lineRule="atLeast"/>
                              <w:jc w:val="right"/>
                              <w:rPr>
                                <w:ins w:id="2214" w:author="Marcelle von Wendland" w:date="2017-09-14T13:42:00Z"/>
                                <w:rFonts w:ascii="Times New Roman" w:eastAsia="Times New Roman" w:hAnsi="Times New Roman" w:cs="Times New Roman"/>
                                <w:sz w:val="16"/>
                                <w:szCs w:val="16"/>
                                <w:lang w:eastAsia="en-GB"/>
                                <w:rPrChange w:id="2215" w:author="Marcelle von Wendland" w:date="2017-09-14T13:42:00Z">
                                  <w:rPr>
                                    <w:ins w:id="2216" w:author="Marcelle von Wendland" w:date="2017-09-14T13:42:00Z"/>
                                    <w:rFonts w:ascii="Times New Roman" w:eastAsia="Times New Roman" w:hAnsi="Times New Roman" w:cs="Times New Roman"/>
                                    <w:sz w:val="20"/>
                                    <w:szCs w:val="20"/>
                                    <w:lang w:eastAsia="en-GB"/>
                                  </w:rPr>
                                </w:rPrChange>
                              </w:rPr>
                            </w:pPr>
                          </w:p>
                        </w:tc>
                      </w:tr>
                      <w:tr w:rsidR="00880D6C" w:rsidRPr="00A66185" w14:paraId="7F31DAF2" w14:textId="77777777" w:rsidTr="00A66185">
                        <w:tblPrEx>
                          <w:tblW w:w="0" w:type="auto"/>
                          <w:shd w:val="clear" w:color="auto" w:fill="FFFFFF"/>
                          <w:tblCellMar>
                            <w:top w:w="15" w:type="dxa"/>
                            <w:left w:w="15" w:type="dxa"/>
                            <w:bottom w:w="15" w:type="dxa"/>
                            <w:right w:w="15" w:type="dxa"/>
                          </w:tblCellMar>
                          <w:tblPrExChange w:id="2217" w:author="Marcelle von Wendland" w:date="2017-09-14T13:42:00Z">
                            <w:tblPrEx>
                              <w:tblW w:w="0" w:type="auto"/>
                              <w:shd w:val="clear" w:color="auto" w:fill="FFFFFF"/>
                              <w:tblCellMar>
                                <w:top w:w="15" w:type="dxa"/>
                                <w:left w:w="15" w:type="dxa"/>
                                <w:bottom w:w="15" w:type="dxa"/>
                                <w:right w:w="15" w:type="dxa"/>
                              </w:tblCellMar>
                            </w:tblPrEx>
                          </w:tblPrExChange>
                        </w:tblPrEx>
                        <w:trPr>
                          <w:ins w:id="2218" w:author="Marcelle von Wendland" w:date="2017-09-14T13:42:00Z"/>
                          <w:trPrChange w:id="221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2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B65583F" w14:textId="77777777" w:rsidR="00880D6C" w:rsidRPr="00A66185" w:rsidRDefault="00880D6C" w:rsidP="00A66185">
                            <w:pPr>
                              <w:spacing w:after="0" w:line="300" w:lineRule="atLeast"/>
                              <w:rPr>
                                <w:ins w:id="2221" w:author="Marcelle von Wendland" w:date="2017-09-14T13:42:00Z"/>
                                <w:rFonts w:ascii="Times New Roman" w:eastAsia="Times New Roman" w:hAnsi="Times New Roman" w:cs="Times New Roman"/>
                                <w:sz w:val="16"/>
                                <w:szCs w:val="16"/>
                                <w:lang w:eastAsia="en-GB"/>
                                <w:rPrChange w:id="2222" w:author="Marcelle von Wendland" w:date="2017-09-14T13:42:00Z">
                                  <w:rPr>
                                    <w:ins w:id="2223" w:author="Marcelle von Wendland" w:date="2017-09-14T13:42:00Z"/>
                                    <w:rFonts w:ascii="Times New Roman" w:eastAsia="Times New Roman" w:hAnsi="Times New Roman" w:cs="Times New Roman"/>
                                    <w:sz w:val="20"/>
                                    <w:szCs w:val="20"/>
                                    <w:lang w:eastAsia="en-GB"/>
                                  </w:rPr>
                                </w:rPrChange>
                              </w:rPr>
                            </w:pPr>
                          </w:p>
                        </w:tc>
                        <w:tc>
                          <w:tcPr>
                            <w:tcW w:w="0" w:type="auto"/>
                            <w:shd w:val="clear" w:color="auto" w:fill="FFFFFF"/>
                            <w:tcMar>
                              <w:top w:w="0" w:type="dxa"/>
                              <w:left w:w="150" w:type="dxa"/>
                              <w:bottom w:w="0" w:type="dxa"/>
                              <w:right w:w="150" w:type="dxa"/>
                            </w:tcMar>
                            <w:hideMark/>
                            <w:tcPrChange w:id="2224" w:author="Marcelle von Wendland" w:date="2017-09-14T13:42:00Z">
                              <w:tcPr>
                                <w:tcW w:w="0" w:type="auto"/>
                                <w:shd w:val="clear" w:color="auto" w:fill="FFFFFF"/>
                                <w:tcMar>
                                  <w:top w:w="0" w:type="dxa"/>
                                  <w:left w:w="150" w:type="dxa"/>
                                  <w:bottom w:w="0" w:type="dxa"/>
                                  <w:right w:w="150" w:type="dxa"/>
                                </w:tcMar>
                                <w:hideMark/>
                              </w:tcPr>
                            </w:tcPrChange>
                          </w:tcPr>
                          <w:p w14:paraId="59F74C2A" w14:textId="77777777" w:rsidR="00880D6C" w:rsidRPr="00A66185" w:rsidRDefault="00880D6C" w:rsidP="00A66185">
                            <w:pPr>
                              <w:spacing w:after="0" w:line="300" w:lineRule="atLeast"/>
                              <w:rPr>
                                <w:ins w:id="2225" w:author="Marcelle von Wendland" w:date="2017-09-14T13:42:00Z"/>
                                <w:rFonts w:ascii="Consolas" w:eastAsia="Times New Roman" w:hAnsi="Consolas" w:cs="Segoe UI"/>
                                <w:color w:val="24292E"/>
                                <w:sz w:val="16"/>
                                <w:szCs w:val="16"/>
                                <w:lang w:eastAsia="en-GB"/>
                                <w:rPrChange w:id="2226" w:author="Marcelle von Wendland" w:date="2017-09-14T13:42:00Z">
                                  <w:rPr>
                                    <w:ins w:id="2227" w:author="Marcelle von Wendland" w:date="2017-09-14T13:42:00Z"/>
                                    <w:rFonts w:ascii="Consolas" w:eastAsia="Times New Roman" w:hAnsi="Consolas" w:cs="Segoe UI"/>
                                    <w:color w:val="24292E"/>
                                    <w:sz w:val="18"/>
                                    <w:szCs w:val="18"/>
                                    <w:lang w:eastAsia="en-GB"/>
                                  </w:rPr>
                                </w:rPrChange>
                              </w:rPr>
                            </w:pPr>
                            <w:ins w:id="2228" w:author="Marcelle von Wendland" w:date="2017-09-14T13:42:00Z">
                              <w:r w:rsidRPr="00A66185">
                                <w:rPr>
                                  <w:rFonts w:ascii="Consolas" w:eastAsia="Times New Roman" w:hAnsi="Consolas" w:cs="Segoe UI"/>
                                  <w:color w:val="24292E"/>
                                  <w:sz w:val="16"/>
                                  <w:szCs w:val="16"/>
                                  <w:lang w:eastAsia="en-GB"/>
                                  <w:rPrChange w:id="222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230" w:author="Marcelle von Wendland" w:date="2017-09-14T13:42:00Z">
                                    <w:rPr>
                                      <w:rFonts w:ascii="Consolas" w:eastAsia="Times New Roman" w:hAnsi="Consolas" w:cs="Segoe UI"/>
                                      <w:color w:val="6A737D"/>
                                      <w:sz w:val="18"/>
                                      <w:szCs w:val="18"/>
                                      <w:lang w:eastAsia="en-GB"/>
                                    </w:rPr>
                                  </w:rPrChange>
                                </w:rPr>
                                <w:t>// Initialize the state variable name</w:t>
                              </w:r>
                            </w:ins>
                          </w:p>
                        </w:tc>
                      </w:tr>
                      <w:tr w:rsidR="00880D6C" w:rsidRPr="00A66185" w14:paraId="76777EE9" w14:textId="77777777" w:rsidTr="00A66185">
                        <w:tblPrEx>
                          <w:tblW w:w="0" w:type="auto"/>
                          <w:shd w:val="clear" w:color="auto" w:fill="FFFFFF"/>
                          <w:tblCellMar>
                            <w:top w:w="15" w:type="dxa"/>
                            <w:left w:w="15" w:type="dxa"/>
                            <w:bottom w:w="15" w:type="dxa"/>
                            <w:right w:w="15" w:type="dxa"/>
                          </w:tblCellMar>
                          <w:tblPrExChange w:id="2231" w:author="Marcelle von Wendland" w:date="2017-09-14T13:42:00Z">
                            <w:tblPrEx>
                              <w:tblW w:w="0" w:type="auto"/>
                              <w:shd w:val="clear" w:color="auto" w:fill="FFFFFF"/>
                              <w:tblCellMar>
                                <w:top w:w="15" w:type="dxa"/>
                                <w:left w:w="15" w:type="dxa"/>
                                <w:bottom w:w="15" w:type="dxa"/>
                                <w:right w:w="15" w:type="dxa"/>
                              </w:tblCellMar>
                            </w:tblPrEx>
                          </w:tblPrExChange>
                        </w:tblPrEx>
                        <w:trPr>
                          <w:ins w:id="2232" w:author="Marcelle von Wendland" w:date="2017-09-14T13:42:00Z"/>
                          <w:trPrChange w:id="2233"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34"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6A96123" w14:textId="77777777" w:rsidR="00880D6C" w:rsidRPr="00A66185" w:rsidRDefault="00880D6C" w:rsidP="00A66185">
                            <w:pPr>
                              <w:spacing w:after="0" w:line="300" w:lineRule="atLeast"/>
                              <w:rPr>
                                <w:ins w:id="2235" w:author="Marcelle von Wendland" w:date="2017-09-14T13:42:00Z"/>
                                <w:rFonts w:ascii="Consolas" w:eastAsia="Times New Roman" w:hAnsi="Consolas" w:cs="Segoe UI"/>
                                <w:color w:val="24292E"/>
                                <w:sz w:val="16"/>
                                <w:szCs w:val="16"/>
                                <w:lang w:eastAsia="en-GB"/>
                                <w:rPrChange w:id="2236" w:author="Marcelle von Wendland" w:date="2017-09-14T13:42:00Z">
                                  <w:rPr>
                                    <w:ins w:id="2237"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38" w:author="Marcelle von Wendland" w:date="2017-09-14T13:42:00Z">
                              <w:tcPr>
                                <w:tcW w:w="0" w:type="auto"/>
                                <w:shd w:val="clear" w:color="auto" w:fill="FFFFFF"/>
                                <w:tcMar>
                                  <w:top w:w="0" w:type="dxa"/>
                                  <w:left w:w="150" w:type="dxa"/>
                                  <w:bottom w:w="0" w:type="dxa"/>
                                  <w:right w:w="150" w:type="dxa"/>
                                </w:tcMar>
                                <w:hideMark/>
                              </w:tcPr>
                            </w:tcPrChange>
                          </w:tcPr>
                          <w:p w14:paraId="1B0052DC" w14:textId="77777777" w:rsidR="00880D6C" w:rsidRPr="00A66185" w:rsidRDefault="00880D6C" w:rsidP="00A66185">
                            <w:pPr>
                              <w:spacing w:after="0" w:line="300" w:lineRule="atLeast"/>
                              <w:rPr>
                                <w:ins w:id="2239" w:author="Marcelle von Wendland" w:date="2017-09-14T13:42:00Z"/>
                                <w:rFonts w:ascii="Consolas" w:eastAsia="Times New Roman" w:hAnsi="Consolas" w:cs="Segoe UI"/>
                                <w:color w:val="24292E"/>
                                <w:sz w:val="16"/>
                                <w:szCs w:val="16"/>
                                <w:lang w:eastAsia="en-GB"/>
                                <w:rPrChange w:id="2240" w:author="Marcelle von Wendland" w:date="2017-09-14T13:42:00Z">
                                  <w:rPr>
                                    <w:ins w:id="2241" w:author="Marcelle von Wendland" w:date="2017-09-14T13:42:00Z"/>
                                    <w:rFonts w:ascii="Consolas" w:eastAsia="Times New Roman" w:hAnsi="Consolas" w:cs="Segoe UI"/>
                                    <w:color w:val="24292E"/>
                                    <w:sz w:val="18"/>
                                    <w:szCs w:val="18"/>
                                    <w:lang w:eastAsia="en-GB"/>
                                  </w:rPr>
                                </w:rPrChange>
                              </w:rPr>
                            </w:pPr>
                            <w:ins w:id="2242" w:author="Marcelle von Wendland" w:date="2017-09-14T13:42:00Z">
                              <w:r w:rsidRPr="00A66185">
                                <w:rPr>
                                  <w:rFonts w:ascii="Consolas" w:eastAsia="Times New Roman" w:hAnsi="Consolas" w:cs="Segoe UI"/>
                                  <w:color w:val="24292E"/>
                                  <w:sz w:val="16"/>
                                  <w:szCs w:val="16"/>
                                  <w:lang w:eastAsia="en-GB"/>
                                  <w:rPrChange w:id="2243" w:author="Marcelle von Wendland" w:date="2017-09-14T13:42:00Z">
                                    <w:rPr>
                                      <w:rFonts w:ascii="Consolas" w:eastAsia="Times New Roman" w:hAnsi="Consolas" w:cs="Segoe UI"/>
                                      <w:color w:val="24292E"/>
                                      <w:sz w:val="18"/>
                                      <w:szCs w:val="18"/>
                                      <w:lang w:eastAsia="en-GB"/>
                                    </w:rPr>
                                  </w:rPrChange>
                                </w:rPr>
                                <w:tab/>
                                <w:t>account = args[</w:t>
                              </w:r>
                              <w:r w:rsidRPr="00A66185">
                                <w:rPr>
                                  <w:rFonts w:ascii="Consolas" w:eastAsia="Times New Roman" w:hAnsi="Consolas" w:cs="Segoe UI"/>
                                  <w:color w:val="005CC5"/>
                                  <w:sz w:val="16"/>
                                  <w:szCs w:val="16"/>
                                  <w:lang w:eastAsia="en-GB"/>
                                  <w:rPrChange w:id="2244" w:author="Marcelle von Wendland" w:date="2017-09-14T13:42:00Z">
                                    <w:rPr>
                                      <w:rFonts w:ascii="Consolas" w:eastAsia="Times New Roman" w:hAnsi="Consolas" w:cs="Segoe UI"/>
                                      <w:color w:val="005CC5"/>
                                      <w:sz w:val="18"/>
                                      <w:szCs w:val="18"/>
                                      <w:lang w:eastAsia="en-GB"/>
                                    </w:rPr>
                                  </w:rPrChange>
                                </w:rPr>
                                <w:t>0</w:t>
                              </w:r>
                              <w:r w:rsidRPr="00A66185">
                                <w:rPr>
                                  <w:rFonts w:ascii="Consolas" w:eastAsia="Times New Roman" w:hAnsi="Consolas" w:cs="Segoe UI"/>
                                  <w:color w:val="24292E"/>
                                  <w:sz w:val="16"/>
                                  <w:szCs w:val="16"/>
                                  <w:lang w:eastAsia="en-GB"/>
                                  <w:rPrChange w:id="2245"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282AE037" w14:textId="77777777" w:rsidTr="00A66185">
                        <w:tblPrEx>
                          <w:tblW w:w="0" w:type="auto"/>
                          <w:shd w:val="clear" w:color="auto" w:fill="FFFFFF"/>
                          <w:tblCellMar>
                            <w:top w:w="15" w:type="dxa"/>
                            <w:left w:w="15" w:type="dxa"/>
                            <w:bottom w:w="15" w:type="dxa"/>
                            <w:right w:w="15" w:type="dxa"/>
                          </w:tblCellMar>
                          <w:tblPrExChange w:id="2246" w:author="Marcelle von Wendland" w:date="2017-09-14T13:42:00Z">
                            <w:tblPrEx>
                              <w:tblW w:w="0" w:type="auto"/>
                              <w:shd w:val="clear" w:color="auto" w:fill="FFFFFF"/>
                              <w:tblCellMar>
                                <w:top w:w="15" w:type="dxa"/>
                                <w:left w:w="15" w:type="dxa"/>
                                <w:bottom w:w="15" w:type="dxa"/>
                                <w:right w:w="15" w:type="dxa"/>
                              </w:tblCellMar>
                            </w:tblPrEx>
                          </w:tblPrExChange>
                        </w:tblPrEx>
                        <w:trPr>
                          <w:ins w:id="2247" w:author="Marcelle von Wendland" w:date="2017-09-14T13:42:00Z"/>
                          <w:trPrChange w:id="224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4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614CAB4D" w14:textId="77777777" w:rsidR="00880D6C" w:rsidRPr="00A66185" w:rsidRDefault="00880D6C" w:rsidP="00A66185">
                            <w:pPr>
                              <w:spacing w:after="0" w:line="300" w:lineRule="atLeast"/>
                              <w:rPr>
                                <w:ins w:id="2250" w:author="Marcelle von Wendland" w:date="2017-09-14T13:42:00Z"/>
                                <w:rFonts w:ascii="Consolas" w:eastAsia="Times New Roman" w:hAnsi="Consolas" w:cs="Segoe UI"/>
                                <w:color w:val="24292E"/>
                                <w:sz w:val="16"/>
                                <w:szCs w:val="16"/>
                                <w:lang w:eastAsia="en-GB"/>
                                <w:rPrChange w:id="2251" w:author="Marcelle von Wendland" w:date="2017-09-14T13:42:00Z">
                                  <w:rPr>
                                    <w:ins w:id="2252"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53" w:author="Marcelle von Wendland" w:date="2017-09-14T13:42:00Z">
                              <w:tcPr>
                                <w:tcW w:w="0" w:type="auto"/>
                                <w:shd w:val="clear" w:color="auto" w:fill="FFFFFF"/>
                                <w:tcMar>
                                  <w:top w:w="0" w:type="dxa"/>
                                  <w:left w:w="150" w:type="dxa"/>
                                  <w:bottom w:w="0" w:type="dxa"/>
                                  <w:right w:w="150" w:type="dxa"/>
                                </w:tcMar>
                                <w:hideMark/>
                              </w:tcPr>
                            </w:tcPrChange>
                          </w:tcPr>
                          <w:p w14:paraId="55549026" w14:textId="77777777" w:rsidR="00880D6C" w:rsidRPr="00A66185" w:rsidRDefault="00880D6C" w:rsidP="00A66185">
                            <w:pPr>
                              <w:spacing w:after="0" w:line="300" w:lineRule="atLeast"/>
                              <w:rPr>
                                <w:ins w:id="2254" w:author="Marcelle von Wendland" w:date="2017-09-14T13:42:00Z"/>
                                <w:rFonts w:ascii="Consolas" w:eastAsia="Times New Roman" w:hAnsi="Consolas" w:cs="Segoe UI"/>
                                <w:color w:val="24292E"/>
                                <w:sz w:val="16"/>
                                <w:szCs w:val="16"/>
                                <w:lang w:eastAsia="en-GB"/>
                                <w:rPrChange w:id="2255" w:author="Marcelle von Wendland" w:date="2017-09-14T13:42:00Z">
                                  <w:rPr>
                                    <w:ins w:id="2256" w:author="Marcelle von Wendland" w:date="2017-09-14T13:42:00Z"/>
                                    <w:rFonts w:ascii="Consolas" w:eastAsia="Times New Roman" w:hAnsi="Consolas" w:cs="Segoe UI"/>
                                    <w:color w:val="24292E"/>
                                    <w:sz w:val="18"/>
                                    <w:szCs w:val="18"/>
                                    <w:lang w:eastAsia="en-GB"/>
                                  </w:rPr>
                                </w:rPrChange>
                              </w:rPr>
                            </w:pPr>
                            <w:ins w:id="2257" w:author="Marcelle von Wendland" w:date="2017-09-14T13:42:00Z">
                              <w:r w:rsidRPr="00A66185">
                                <w:rPr>
                                  <w:rFonts w:ascii="Consolas" w:eastAsia="Times New Roman" w:hAnsi="Consolas" w:cs="Segoe UI"/>
                                  <w:color w:val="24292E"/>
                                  <w:sz w:val="16"/>
                                  <w:szCs w:val="16"/>
                                  <w:lang w:eastAsia="en-GB"/>
                                  <w:rPrChange w:id="2258"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6A737D"/>
                                  <w:sz w:val="16"/>
                                  <w:szCs w:val="16"/>
                                  <w:lang w:eastAsia="en-GB"/>
                                  <w:rPrChange w:id="2259" w:author="Marcelle von Wendland" w:date="2017-09-14T13:42:00Z">
                                    <w:rPr>
                                      <w:rFonts w:ascii="Consolas" w:eastAsia="Times New Roman" w:hAnsi="Consolas" w:cs="Segoe UI"/>
                                      <w:color w:val="6A737D"/>
                                      <w:sz w:val="18"/>
                                      <w:szCs w:val="18"/>
                                      <w:lang w:eastAsia="en-GB"/>
                                    </w:rPr>
                                  </w:rPrChange>
                                </w:rPr>
                                <w:t>// Initialize the state variable value</w:t>
                              </w:r>
                            </w:ins>
                          </w:p>
                        </w:tc>
                      </w:tr>
                      <w:tr w:rsidR="00880D6C" w:rsidRPr="00A66185" w14:paraId="28CA8A31" w14:textId="77777777" w:rsidTr="00A66185">
                        <w:tblPrEx>
                          <w:tblW w:w="0" w:type="auto"/>
                          <w:shd w:val="clear" w:color="auto" w:fill="FFFFFF"/>
                          <w:tblCellMar>
                            <w:top w:w="15" w:type="dxa"/>
                            <w:left w:w="15" w:type="dxa"/>
                            <w:bottom w:w="15" w:type="dxa"/>
                            <w:right w:w="15" w:type="dxa"/>
                          </w:tblCellMar>
                          <w:tblPrExChange w:id="2260" w:author="Marcelle von Wendland" w:date="2017-09-14T13:42:00Z">
                            <w:tblPrEx>
                              <w:tblW w:w="0" w:type="auto"/>
                              <w:shd w:val="clear" w:color="auto" w:fill="FFFFFF"/>
                              <w:tblCellMar>
                                <w:top w:w="15" w:type="dxa"/>
                                <w:left w:w="15" w:type="dxa"/>
                                <w:bottom w:w="15" w:type="dxa"/>
                                <w:right w:w="15" w:type="dxa"/>
                              </w:tblCellMar>
                            </w:tblPrEx>
                          </w:tblPrExChange>
                        </w:tblPrEx>
                        <w:trPr>
                          <w:ins w:id="2261" w:author="Marcelle von Wendland" w:date="2017-09-14T13:42:00Z"/>
                          <w:trPrChange w:id="226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6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FE872BA" w14:textId="77777777" w:rsidR="00880D6C" w:rsidRPr="00A66185" w:rsidRDefault="00880D6C" w:rsidP="00A66185">
                            <w:pPr>
                              <w:spacing w:after="0" w:line="300" w:lineRule="atLeast"/>
                              <w:rPr>
                                <w:ins w:id="2264" w:author="Marcelle von Wendland" w:date="2017-09-14T13:42:00Z"/>
                                <w:rFonts w:ascii="Consolas" w:eastAsia="Times New Roman" w:hAnsi="Consolas" w:cs="Segoe UI"/>
                                <w:color w:val="24292E"/>
                                <w:sz w:val="16"/>
                                <w:szCs w:val="16"/>
                                <w:lang w:eastAsia="en-GB"/>
                                <w:rPrChange w:id="2265" w:author="Marcelle von Wendland" w:date="2017-09-14T13:42:00Z">
                                  <w:rPr>
                                    <w:ins w:id="2266"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67" w:author="Marcelle von Wendland" w:date="2017-09-14T13:42:00Z">
                              <w:tcPr>
                                <w:tcW w:w="0" w:type="auto"/>
                                <w:shd w:val="clear" w:color="auto" w:fill="FFFFFF"/>
                                <w:tcMar>
                                  <w:top w:w="0" w:type="dxa"/>
                                  <w:left w:w="150" w:type="dxa"/>
                                  <w:bottom w:w="0" w:type="dxa"/>
                                  <w:right w:w="150" w:type="dxa"/>
                                </w:tcMar>
                                <w:hideMark/>
                              </w:tcPr>
                            </w:tcPrChange>
                          </w:tcPr>
                          <w:p w14:paraId="63860DC1" w14:textId="77777777" w:rsidR="00880D6C" w:rsidRPr="00A66185" w:rsidRDefault="00880D6C" w:rsidP="00A66185">
                            <w:pPr>
                              <w:spacing w:after="0" w:line="300" w:lineRule="atLeast"/>
                              <w:rPr>
                                <w:ins w:id="2268" w:author="Marcelle von Wendland" w:date="2017-09-14T13:42:00Z"/>
                                <w:rFonts w:ascii="Consolas" w:eastAsia="Times New Roman" w:hAnsi="Consolas" w:cs="Segoe UI"/>
                                <w:color w:val="24292E"/>
                                <w:sz w:val="16"/>
                                <w:szCs w:val="16"/>
                                <w:lang w:eastAsia="en-GB"/>
                                <w:rPrChange w:id="2269" w:author="Marcelle von Wendland" w:date="2017-09-14T13:42:00Z">
                                  <w:rPr>
                                    <w:ins w:id="2270" w:author="Marcelle von Wendland" w:date="2017-09-14T13:42:00Z"/>
                                    <w:rFonts w:ascii="Consolas" w:eastAsia="Times New Roman" w:hAnsi="Consolas" w:cs="Segoe UI"/>
                                    <w:color w:val="24292E"/>
                                    <w:sz w:val="18"/>
                                    <w:szCs w:val="18"/>
                                    <w:lang w:eastAsia="en-GB"/>
                                  </w:rPr>
                                </w:rPrChange>
                              </w:rPr>
                            </w:pPr>
                            <w:ins w:id="2271" w:author="Marcelle von Wendland" w:date="2017-09-14T13:42:00Z">
                              <w:r w:rsidRPr="00A66185">
                                <w:rPr>
                                  <w:rFonts w:ascii="Consolas" w:eastAsia="Times New Roman" w:hAnsi="Consolas" w:cs="Segoe UI"/>
                                  <w:color w:val="24292E"/>
                                  <w:sz w:val="16"/>
                                  <w:szCs w:val="16"/>
                                  <w:lang w:eastAsia="en-GB"/>
                                  <w:rPrChange w:id="2272" w:author="Marcelle von Wendland" w:date="2017-09-14T13:42:00Z">
                                    <w:rPr>
                                      <w:rFonts w:ascii="Consolas" w:eastAsia="Times New Roman" w:hAnsi="Consolas" w:cs="Segoe UI"/>
                                      <w:color w:val="24292E"/>
                                      <w:sz w:val="18"/>
                                      <w:szCs w:val="18"/>
                                      <w:lang w:eastAsia="en-GB"/>
                                    </w:rPr>
                                  </w:rPrChange>
                                </w:rPr>
                                <w:tab/>
                                <w:t>accountValue, err = strconv.</w:t>
                              </w:r>
                              <w:r w:rsidRPr="00A66185">
                                <w:rPr>
                                  <w:rFonts w:ascii="Consolas" w:eastAsia="Times New Roman" w:hAnsi="Consolas" w:cs="Segoe UI"/>
                                  <w:color w:val="005CC5"/>
                                  <w:sz w:val="16"/>
                                  <w:szCs w:val="16"/>
                                  <w:lang w:eastAsia="en-GB"/>
                                  <w:rPrChange w:id="2273" w:author="Marcelle von Wendland" w:date="2017-09-14T13:42:00Z">
                                    <w:rPr>
                                      <w:rFonts w:ascii="Consolas" w:eastAsia="Times New Roman" w:hAnsi="Consolas" w:cs="Segoe UI"/>
                                      <w:color w:val="005CC5"/>
                                      <w:sz w:val="18"/>
                                      <w:szCs w:val="18"/>
                                      <w:lang w:eastAsia="en-GB"/>
                                    </w:rPr>
                                  </w:rPrChange>
                                </w:rPr>
                                <w:t>Atoi</w:t>
                              </w:r>
                              <w:r w:rsidRPr="00A66185">
                                <w:rPr>
                                  <w:rFonts w:ascii="Consolas" w:eastAsia="Times New Roman" w:hAnsi="Consolas" w:cs="Segoe UI"/>
                                  <w:color w:val="24292E"/>
                                  <w:sz w:val="16"/>
                                  <w:szCs w:val="16"/>
                                  <w:lang w:eastAsia="en-GB"/>
                                  <w:rPrChange w:id="2274" w:author="Marcelle von Wendland" w:date="2017-09-14T13:42:00Z">
                                    <w:rPr>
                                      <w:rFonts w:ascii="Consolas" w:eastAsia="Times New Roman" w:hAnsi="Consolas" w:cs="Segoe UI"/>
                                      <w:color w:val="24292E"/>
                                      <w:sz w:val="18"/>
                                      <w:szCs w:val="18"/>
                                      <w:lang w:eastAsia="en-GB"/>
                                    </w:rPr>
                                  </w:rPrChange>
                                </w:rPr>
                                <w:t>(args[</w:t>
                              </w:r>
                              <w:r w:rsidRPr="00A66185">
                                <w:rPr>
                                  <w:rFonts w:ascii="Consolas" w:eastAsia="Times New Roman" w:hAnsi="Consolas" w:cs="Segoe UI"/>
                                  <w:color w:val="005CC5"/>
                                  <w:sz w:val="16"/>
                                  <w:szCs w:val="16"/>
                                  <w:lang w:eastAsia="en-GB"/>
                                  <w:rPrChange w:id="2275" w:author="Marcelle von Wendland" w:date="2017-09-14T13:42:00Z">
                                    <w:rPr>
                                      <w:rFonts w:ascii="Consolas" w:eastAsia="Times New Roman" w:hAnsi="Consolas" w:cs="Segoe UI"/>
                                      <w:color w:val="005CC5"/>
                                      <w:sz w:val="18"/>
                                      <w:szCs w:val="18"/>
                                      <w:lang w:eastAsia="en-GB"/>
                                    </w:rPr>
                                  </w:rPrChange>
                                </w:rPr>
                                <w:t>1</w:t>
                              </w:r>
                              <w:r w:rsidRPr="00A66185">
                                <w:rPr>
                                  <w:rFonts w:ascii="Consolas" w:eastAsia="Times New Roman" w:hAnsi="Consolas" w:cs="Segoe UI"/>
                                  <w:color w:val="24292E"/>
                                  <w:sz w:val="16"/>
                                  <w:szCs w:val="16"/>
                                  <w:lang w:eastAsia="en-GB"/>
                                  <w:rPrChange w:id="2276"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572354DB" w14:textId="77777777" w:rsidTr="00A66185">
                        <w:tblPrEx>
                          <w:tblW w:w="0" w:type="auto"/>
                          <w:shd w:val="clear" w:color="auto" w:fill="FFFFFF"/>
                          <w:tblCellMar>
                            <w:top w:w="15" w:type="dxa"/>
                            <w:left w:w="15" w:type="dxa"/>
                            <w:bottom w:w="15" w:type="dxa"/>
                            <w:right w:w="15" w:type="dxa"/>
                          </w:tblCellMar>
                          <w:tblPrExChange w:id="2277" w:author="Marcelle von Wendland" w:date="2017-09-14T13:42:00Z">
                            <w:tblPrEx>
                              <w:tblW w:w="0" w:type="auto"/>
                              <w:shd w:val="clear" w:color="auto" w:fill="FFFFFF"/>
                              <w:tblCellMar>
                                <w:top w:w="15" w:type="dxa"/>
                                <w:left w:w="15" w:type="dxa"/>
                                <w:bottom w:w="15" w:type="dxa"/>
                                <w:right w:w="15" w:type="dxa"/>
                              </w:tblCellMar>
                            </w:tblPrEx>
                          </w:tblPrExChange>
                        </w:tblPrEx>
                        <w:trPr>
                          <w:ins w:id="2278" w:author="Marcelle von Wendland" w:date="2017-09-14T13:42:00Z"/>
                          <w:trPrChange w:id="2279"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80"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D2454E9" w14:textId="77777777" w:rsidR="00880D6C" w:rsidRPr="00A66185" w:rsidRDefault="00880D6C" w:rsidP="00A66185">
                            <w:pPr>
                              <w:spacing w:after="0" w:line="300" w:lineRule="atLeast"/>
                              <w:rPr>
                                <w:ins w:id="2281" w:author="Marcelle von Wendland" w:date="2017-09-14T13:42:00Z"/>
                                <w:rFonts w:ascii="Consolas" w:eastAsia="Times New Roman" w:hAnsi="Consolas" w:cs="Segoe UI"/>
                                <w:color w:val="24292E"/>
                                <w:sz w:val="16"/>
                                <w:szCs w:val="16"/>
                                <w:lang w:eastAsia="en-GB"/>
                                <w:rPrChange w:id="2282" w:author="Marcelle von Wendland" w:date="2017-09-14T13:42:00Z">
                                  <w:rPr>
                                    <w:ins w:id="2283"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284" w:author="Marcelle von Wendland" w:date="2017-09-14T13:42:00Z">
                              <w:tcPr>
                                <w:tcW w:w="0" w:type="auto"/>
                                <w:shd w:val="clear" w:color="auto" w:fill="FFFFFF"/>
                                <w:tcMar>
                                  <w:top w:w="0" w:type="dxa"/>
                                  <w:left w:w="150" w:type="dxa"/>
                                  <w:bottom w:w="0" w:type="dxa"/>
                                  <w:right w:w="150" w:type="dxa"/>
                                </w:tcMar>
                                <w:hideMark/>
                              </w:tcPr>
                            </w:tcPrChange>
                          </w:tcPr>
                          <w:p w14:paraId="75DA6A0C" w14:textId="77777777" w:rsidR="00880D6C" w:rsidRPr="00A66185" w:rsidRDefault="00880D6C" w:rsidP="00A66185">
                            <w:pPr>
                              <w:spacing w:after="0" w:line="300" w:lineRule="atLeast"/>
                              <w:rPr>
                                <w:ins w:id="2285" w:author="Marcelle von Wendland" w:date="2017-09-14T13:42:00Z"/>
                                <w:rFonts w:ascii="Consolas" w:eastAsia="Times New Roman" w:hAnsi="Consolas" w:cs="Segoe UI"/>
                                <w:color w:val="24292E"/>
                                <w:sz w:val="16"/>
                                <w:szCs w:val="16"/>
                                <w:lang w:eastAsia="en-GB"/>
                                <w:rPrChange w:id="2286" w:author="Marcelle von Wendland" w:date="2017-09-14T13:42:00Z">
                                  <w:rPr>
                                    <w:ins w:id="2287" w:author="Marcelle von Wendland" w:date="2017-09-14T13:42:00Z"/>
                                    <w:rFonts w:ascii="Consolas" w:eastAsia="Times New Roman" w:hAnsi="Consolas" w:cs="Segoe UI"/>
                                    <w:color w:val="24292E"/>
                                    <w:sz w:val="18"/>
                                    <w:szCs w:val="18"/>
                                    <w:lang w:eastAsia="en-GB"/>
                                  </w:rPr>
                                </w:rPrChange>
                              </w:rPr>
                            </w:pPr>
                            <w:ins w:id="2288" w:author="Marcelle von Wendland" w:date="2017-09-14T13:42:00Z">
                              <w:r w:rsidRPr="00A66185">
                                <w:rPr>
                                  <w:rFonts w:ascii="Consolas" w:eastAsia="Times New Roman" w:hAnsi="Consolas" w:cs="Segoe UI"/>
                                  <w:color w:val="24292E"/>
                                  <w:sz w:val="16"/>
                                  <w:szCs w:val="16"/>
                                  <w:lang w:eastAsia="en-GB"/>
                                  <w:rPrChange w:id="2289"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290" w:author="Marcelle von Wendland" w:date="2017-09-14T13:42:00Z">
                                    <w:rPr>
                                      <w:rFonts w:ascii="Consolas" w:eastAsia="Times New Roman" w:hAnsi="Consolas" w:cs="Segoe UI"/>
                                      <w:color w:val="D73A49"/>
                                      <w:sz w:val="18"/>
                                      <w:szCs w:val="18"/>
                                      <w:lang w:eastAsia="en-GB"/>
                                    </w:rPr>
                                  </w:rPrChange>
                                </w:rPr>
                                <w:t>if</w:t>
                              </w:r>
                              <w:r w:rsidRPr="00A66185">
                                <w:rPr>
                                  <w:rFonts w:ascii="Consolas" w:eastAsia="Times New Roman" w:hAnsi="Consolas" w:cs="Segoe UI"/>
                                  <w:color w:val="24292E"/>
                                  <w:sz w:val="16"/>
                                  <w:szCs w:val="16"/>
                                  <w:lang w:eastAsia="en-GB"/>
                                  <w:rPrChange w:id="2291" w:author="Marcelle von Wendland" w:date="2017-09-14T13:42:00Z">
                                    <w:rPr>
                                      <w:rFonts w:ascii="Consolas" w:eastAsia="Times New Roman" w:hAnsi="Consolas" w:cs="Segoe UI"/>
                                      <w:color w:val="24292E"/>
                                      <w:sz w:val="18"/>
                                      <w:szCs w:val="18"/>
                                      <w:lang w:eastAsia="en-GB"/>
                                    </w:rPr>
                                  </w:rPrChange>
                                </w:rPr>
                                <w:t xml:space="preserve"> err != </w:t>
                              </w:r>
                              <w:r w:rsidRPr="00A66185">
                                <w:rPr>
                                  <w:rFonts w:ascii="Consolas" w:eastAsia="Times New Roman" w:hAnsi="Consolas" w:cs="Segoe UI"/>
                                  <w:color w:val="005CC5"/>
                                  <w:sz w:val="16"/>
                                  <w:szCs w:val="16"/>
                                  <w:lang w:eastAsia="en-GB"/>
                                  <w:rPrChange w:id="2292"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293" w:author="Marcelle von Wendland" w:date="2017-09-14T13:42:00Z">
                                    <w:rPr>
                                      <w:rFonts w:ascii="Consolas" w:eastAsia="Times New Roman" w:hAnsi="Consolas" w:cs="Segoe UI"/>
                                      <w:color w:val="24292E"/>
                                      <w:sz w:val="18"/>
                                      <w:szCs w:val="18"/>
                                      <w:lang w:eastAsia="en-GB"/>
                                    </w:rPr>
                                  </w:rPrChange>
                                </w:rPr>
                                <w:t xml:space="preserve"> {</w:t>
                              </w:r>
                            </w:ins>
                          </w:p>
                        </w:tc>
                      </w:tr>
                      <w:tr w:rsidR="00880D6C" w:rsidRPr="00A66185" w14:paraId="233EFF57" w14:textId="77777777" w:rsidTr="00A66185">
                        <w:tblPrEx>
                          <w:tblW w:w="0" w:type="auto"/>
                          <w:shd w:val="clear" w:color="auto" w:fill="FFFFFF"/>
                          <w:tblCellMar>
                            <w:top w:w="15" w:type="dxa"/>
                            <w:left w:w="15" w:type="dxa"/>
                            <w:bottom w:w="15" w:type="dxa"/>
                            <w:right w:w="15" w:type="dxa"/>
                          </w:tblCellMar>
                          <w:tblPrExChange w:id="2294" w:author="Marcelle von Wendland" w:date="2017-09-14T13:42:00Z">
                            <w:tblPrEx>
                              <w:tblW w:w="0" w:type="auto"/>
                              <w:shd w:val="clear" w:color="auto" w:fill="FFFFFF"/>
                              <w:tblCellMar>
                                <w:top w:w="15" w:type="dxa"/>
                                <w:left w:w="15" w:type="dxa"/>
                                <w:bottom w:w="15" w:type="dxa"/>
                                <w:right w:w="15" w:type="dxa"/>
                              </w:tblCellMar>
                            </w:tblPrEx>
                          </w:tblPrExChange>
                        </w:tblPrEx>
                        <w:trPr>
                          <w:ins w:id="2295" w:author="Marcelle von Wendland" w:date="2017-09-14T13:42:00Z"/>
                          <w:trPrChange w:id="229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29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017B3133" w14:textId="77777777" w:rsidR="00880D6C" w:rsidRPr="00A66185" w:rsidRDefault="00880D6C" w:rsidP="00A66185">
                            <w:pPr>
                              <w:spacing w:after="0" w:line="300" w:lineRule="atLeast"/>
                              <w:rPr>
                                <w:ins w:id="2298" w:author="Marcelle von Wendland" w:date="2017-09-14T13:42:00Z"/>
                                <w:rFonts w:ascii="Consolas" w:eastAsia="Times New Roman" w:hAnsi="Consolas" w:cs="Segoe UI"/>
                                <w:color w:val="24292E"/>
                                <w:sz w:val="16"/>
                                <w:szCs w:val="16"/>
                                <w:lang w:eastAsia="en-GB"/>
                                <w:rPrChange w:id="2299" w:author="Marcelle von Wendland" w:date="2017-09-14T13:42:00Z">
                                  <w:rPr>
                                    <w:ins w:id="2300" w:author="Marcelle von Wendland" w:date="2017-09-14T13:42:00Z"/>
                                    <w:rFonts w:ascii="Consolas" w:eastAsia="Times New Roman" w:hAnsi="Consolas" w:cs="Segoe UI"/>
                                    <w:color w:val="24292E"/>
                                    <w:sz w:val="18"/>
                                    <w:szCs w:val="18"/>
                                    <w:lang w:eastAsia="en-GB"/>
                                  </w:rPr>
                                </w:rPrChange>
                              </w:rPr>
                            </w:pPr>
                          </w:p>
                        </w:tc>
                        <w:tc>
                          <w:tcPr>
                            <w:tcW w:w="0" w:type="auto"/>
                            <w:shd w:val="clear" w:color="auto" w:fill="FFFFFF"/>
                            <w:tcMar>
                              <w:top w:w="0" w:type="dxa"/>
                              <w:left w:w="150" w:type="dxa"/>
                              <w:bottom w:w="0" w:type="dxa"/>
                              <w:right w:w="150" w:type="dxa"/>
                            </w:tcMar>
                            <w:hideMark/>
                            <w:tcPrChange w:id="2301" w:author="Marcelle von Wendland" w:date="2017-09-14T13:42:00Z">
                              <w:tcPr>
                                <w:tcW w:w="0" w:type="auto"/>
                                <w:shd w:val="clear" w:color="auto" w:fill="FFFFFF"/>
                                <w:tcMar>
                                  <w:top w:w="0" w:type="dxa"/>
                                  <w:left w:w="150" w:type="dxa"/>
                                  <w:bottom w:w="0" w:type="dxa"/>
                                  <w:right w:w="150" w:type="dxa"/>
                                </w:tcMar>
                                <w:hideMark/>
                              </w:tcPr>
                            </w:tcPrChange>
                          </w:tcPr>
                          <w:p w14:paraId="6E1B2A9F" w14:textId="77777777" w:rsidR="00880D6C" w:rsidRPr="00A66185" w:rsidRDefault="00880D6C" w:rsidP="00A66185">
                            <w:pPr>
                              <w:spacing w:after="0" w:line="300" w:lineRule="atLeast"/>
                              <w:rPr>
                                <w:ins w:id="2302" w:author="Marcelle von Wendland" w:date="2017-09-14T13:42:00Z"/>
                                <w:rFonts w:ascii="Consolas" w:eastAsia="Times New Roman" w:hAnsi="Consolas" w:cs="Segoe UI"/>
                                <w:color w:val="24292E"/>
                                <w:sz w:val="16"/>
                                <w:szCs w:val="16"/>
                                <w:lang w:eastAsia="en-GB"/>
                                <w:rPrChange w:id="2303" w:author="Marcelle von Wendland" w:date="2017-09-14T13:42:00Z">
                                  <w:rPr>
                                    <w:ins w:id="2304" w:author="Marcelle von Wendland" w:date="2017-09-14T13:42:00Z"/>
                                    <w:rFonts w:ascii="Consolas" w:eastAsia="Times New Roman" w:hAnsi="Consolas" w:cs="Segoe UI"/>
                                    <w:color w:val="24292E"/>
                                    <w:sz w:val="18"/>
                                    <w:szCs w:val="18"/>
                                    <w:lang w:eastAsia="en-GB"/>
                                  </w:rPr>
                                </w:rPrChange>
                              </w:rPr>
                            </w:pPr>
                            <w:ins w:id="2305" w:author="Marcelle von Wendland" w:date="2017-09-14T13:42:00Z">
                              <w:r w:rsidRPr="00A66185">
                                <w:rPr>
                                  <w:rFonts w:ascii="Consolas" w:eastAsia="Times New Roman" w:hAnsi="Consolas" w:cs="Segoe UI"/>
                                  <w:color w:val="24292E"/>
                                  <w:sz w:val="16"/>
                                  <w:szCs w:val="16"/>
                                  <w:lang w:eastAsia="en-GB"/>
                                  <w:rPrChange w:id="2306"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24292E"/>
                                  <w:sz w:val="16"/>
                                  <w:szCs w:val="16"/>
                                  <w:lang w:eastAsia="en-GB"/>
                                  <w:rPrChange w:id="2307" w:author="Marcelle von Wendland" w:date="2017-09-14T13:42:00Z">
                                    <w:rPr>
                                      <w:rFonts w:ascii="Consolas" w:eastAsia="Times New Roman" w:hAnsi="Consolas" w:cs="Segoe UI"/>
                                      <w:color w:val="24292E"/>
                                      <w:sz w:val="18"/>
                                      <w:szCs w:val="18"/>
                                      <w:lang w:eastAsia="en-GB"/>
                                    </w:rPr>
                                  </w:rPrChange>
                                </w:rPr>
                                <w:tab/>
                              </w:r>
                              <w:r w:rsidRPr="00A66185">
                                <w:rPr>
                                  <w:rFonts w:ascii="Consolas" w:eastAsia="Times New Roman" w:hAnsi="Consolas" w:cs="Segoe UI"/>
                                  <w:color w:val="D73A49"/>
                                  <w:sz w:val="16"/>
                                  <w:szCs w:val="16"/>
                                  <w:lang w:eastAsia="en-GB"/>
                                  <w:rPrChange w:id="2308" w:author="Marcelle von Wendland" w:date="2017-09-14T13:42:00Z">
                                    <w:rPr>
                                      <w:rFonts w:ascii="Consolas" w:eastAsia="Times New Roman" w:hAnsi="Consolas" w:cs="Segoe UI"/>
                                      <w:color w:val="D73A49"/>
                                      <w:sz w:val="18"/>
                                      <w:szCs w:val="18"/>
                                      <w:lang w:eastAsia="en-GB"/>
                                    </w:rPr>
                                  </w:rPrChange>
                                </w:rPr>
                                <w:t>return</w:t>
                              </w:r>
                              <w:r w:rsidRPr="00A66185">
                                <w:rPr>
                                  <w:rFonts w:ascii="Consolas" w:eastAsia="Times New Roman" w:hAnsi="Consolas" w:cs="Segoe UI"/>
                                  <w:color w:val="24292E"/>
                                  <w:sz w:val="16"/>
                                  <w:szCs w:val="16"/>
                                  <w:lang w:eastAsia="en-GB"/>
                                  <w:rPrChange w:id="2309" w:author="Marcelle von Wendland" w:date="2017-09-14T13:42:00Z">
                                    <w:rPr>
                                      <w:rFonts w:ascii="Consolas" w:eastAsia="Times New Roman" w:hAnsi="Consolas" w:cs="Segoe UI"/>
                                      <w:color w:val="24292E"/>
                                      <w:sz w:val="18"/>
                                      <w:szCs w:val="18"/>
                                      <w:lang w:eastAsia="en-GB"/>
                                    </w:rPr>
                                  </w:rPrChange>
                                </w:rPr>
                                <w:t xml:space="preserve"> </w:t>
                              </w:r>
                              <w:r w:rsidRPr="00A66185">
                                <w:rPr>
                                  <w:rFonts w:ascii="Consolas" w:eastAsia="Times New Roman" w:hAnsi="Consolas" w:cs="Segoe UI"/>
                                  <w:color w:val="005CC5"/>
                                  <w:sz w:val="16"/>
                                  <w:szCs w:val="16"/>
                                  <w:lang w:eastAsia="en-GB"/>
                                  <w:rPrChange w:id="2310" w:author="Marcelle von Wendland" w:date="2017-09-14T13:42:00Z">
                                    <w:rPr>
                                      <w:rFonts w:ascii="Consolas" w:eastAsia="Times New Roman" w:hAnsi="Consolas" w:cs="Segoe UI"/>
                                      <w:color w:val="005CC5"/>
                                      <w:sz w:val="18"/>
                                      <w:szCs w:val="18"/>
                                      <w:lang w:eastAsia="en-GB"/>
                                    </w:rPr>
                                  </w:rPrChange>
                                </w:rPr>
                                <w:t>nil</w:t>
                              </w:r>
                              <w:r w:rsidRPr="00A66185">
                                <w:rPr>
                                  <w:rFonts w:ascii="Consolas" w:eastAsia="Times New Roman" w:hAnsi="Consolas" w:cs="Segoe UI"/>
                                  <w:color w:val="24292E"/>
                                  <w:sz w:val="16"/>
                                  <w:szCs w:val="16"/>
                                  <w:lang w:eastAsia="en-GB"/>
                                  <w:rPrChange w:id="2311" w:author="Marcelle von Wendland" w:date="2017-09-14T13:42:00Z">
                                    <w:rPr>
                                      <w:rFonts w:ascii="Consolas" w:eastAsia="Times New Roman" w:hAnsi="Consolas" w:cs="Segoe UI"/>
                                      <w:color w:val="24292E"/>
                                      <w:sz w:val="18"/>
                                      <w:szCs w:val="18"/>
                                      <w:lang w:eastAsia="en-GB"/>
                                    </w:rPr>
                                  </w:rPrChange>
                                </w:rPr>
                                <w:t>, errors.</w:t>
                              </w:r>
                              <w:r w:rsidRPr="00A66185">
                                <w:rPr>
                                  <w:rFonts w:ascii="Consolas" w:eastAsia="Times New Roman" w:hAnsi="Consolas" w:cs="Segoe UI"/>
                                  <w:color w:val="005CC5"/>
                                  <w:sz w:val="16"/>
                                  <w:szCs w:val="16"/>
                                  <w:lang w:eastAsia="en-GB"/>
                                  <w:rPrChange w:id="2312" w:author="Marcelle von Wendland" w:date="2017-09-14T13:42:00Z">
                                    <w:rPr>
                                      <w:rFonts w:ascii="Consolas" w:eastAsia="Times New Roman" w:hAnsi="Consolas" w:cs="Segoe UI"/>
                                      <w:color w:val="005CC5"/>
                                      <w:sz w:val="18"/>
                                      <w:szCs w:val="18"/>
                                      <w:lang w:eastAsia="en-GB"/>
                                    </w:rPr>
                                  </w:rPrChange>
                                </w:rPr>
                                <w:t>New</w:t>
                              </w:r>
                              <w:r w:rsidRPr="00A66185">
                                <w:rPr>
                                  <w:rFonts w:ascii="Consolas" w:eastAsia="Times New Roman" w:hAnsi="Consolas" w:cs="Segoe UI"/>
                                  <w:color w:val="24292E"/>
                                  <w:sz w:val="16"/>
                                  <w:szCs w:val="16"/>
                                  <w:lang w:eastAsia="en-GB"/>
                                  <w:rPrChange w:id="2313" w:author="Marcelle von Wendland" w:date="2017-09-14T13:42:00Z">
                                    <w:rPr>
                                      <w:rFonts w:ascii="Consolas" w:eastAsia="Times New Roman" w:hAnsi="Consolas" w:cs="Segoe UI"/>
                                      <w:color w:val="24292E"/>
                                      <w:sz w:val="18"/>
                                      <w:szCs w:val="18"/>
                                      <w:lang w:eastAsia="en-GB"/>
                                    </w:rPr>
                                  </w:rPrChange>
                                </w:rPr>
                                <w:t>(</w:t>
                              </w:r>
                              <w:r w:rsidRPr="00A66185">
                                <w:rPr>
                                  <w:rFonts w:ascii="Consolas" w:eastAsia="Times New Roman" w:hAnsi="Consolas" w:cs="Segoe UI"/>
                                  <w:color w:val="032F62"/>
                                  <w:sz w:val="16"/>
                                  <w:szCs w:val="16"/>
                                  <w:lang w:eastAsia="en-GB"/>
                                  <w:rPrChange w:id="2314" w:author="Marcelle von Wendland" w:date="2017-09-14T13:42:00Z">
                                    <w:rPr>
                                      <w:rFonts w:ascii="Consolas" w:eastAsia="Times New Roman" w:hAnsi="Consolas" w:cs="Segoe UI"/>
                                      <w:color w:val="032F62"/>
                                      <w:sz w:val="18"/>
                                      <w:szCs w:val="18"/>
                                      <w:lang w:eastAsia="en-GB"/>
                                    </w:rPr>
                                  </w:rPrChange>
                                </w:rPr>
                                <w:t>"Expecting integer value for account initialization."</w:t>
                              </w:r>
                              <w:r w:rsidRPr="00A66185">
                                <w:rPr>
                                  <w:rFonts w:ascii="Consolas" w:eastAsia="Times New Roman" w:hAnsi="Consolas" w:cs="Segoe UI"/>
                                  <w:color w:val="24292E"/>
                                  <w:sz w:val="16"/>
                                  <w:szCs w:val="16"/>
                                  <w:lang w:eastAsia="en-GB"/>
                                  <w:rPrChange w:id="2315" w:author="Marcelle von Wendland" w:date="2017-09-14T13:42:00Z">
                                    <w:rPr>
                                      <w:rFonts w:ascii="Consolas" w:eastAsia="Times New Roman" w:hAnsi="Consolas" w:cs="Segoe UI"/>
                                      <w:color w:val="24292E"/>
                                      <w:sz w:val="18"/>
                                      <w:szCs w:val="18"/>
                                      <w:lang w:eastAsia="en-GB"/>
                                    </w:rPr>
                                  </w:rPrChange>
                                </w:rPr>
                                <w:t>)</w:t>
                              </w:r>
                            </w:ins>
                          </w:p>
                        </w:tc>
                      </w:tr>
                      <w:tr w:rsidR="00880D6C" w:rsidRPr="00A66185" w14:paraId="5EC2213D" w14:textId="77777777" w:rsidTr="00A66185">
                        <w:tblPrEx>
                          <w:tblW w:w="0" w:type="auto"/>
                          <w:shd w:val="clear" w:color="auto" w:fill="FFFFFF"/>
                          <w:tblCellMar>
                            <w:top w:w="15" w:type="dxa"/>
                            <w:left w:w="15" w:type="dxa"/>
                            <w:bottom w:w="15" w:type="dxa"/>
                            <w:right w:w="15" w:type="dxa"/>
                          </w:tblCellMar>
                          <w:tblPrExChange w:id="2316" w:author="Marcelle von Wendland" w:date="2017-09-14T13:42:00Z">
                            <w:tblPrEx>
                              <w:tblW w:w="0" w:type="auto"/>
                              <w:shd w:val="clear" w:color="auto" w:fill="FFFFFF"/>
                              <w:tblCellMar>
                                <w:top w:w="15" w:type="dxa"/>
                                <w:left w:w="15" w:type="dxa"/>
                                <w:bottom w:w="15" w:type="dxa"/>
                                <w:right w:w="15" w:type="dxa"/>
                              </w:tblCellMar>
                            </w:tblPrEx>
                          </w:tblPrExChange>
                        </w:tblPrEx>
                        <w:trPr>
                          <w:ins w:id="2317" w:author="Marcelle von Wendland" w:date="2017-09-14T13:42:00Z"/>
                          <w:trPrChange w:id="231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1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2D66913" w14:textId="77777777" w:rsidR="00880D6C" w:rsidRPr="00A66185" w:rsidRDefault="00880D6C" w:rsidP="00A66185">
                            <w:pPr>
                              <w:spacing w:after="0" w:line="300" w:lineRule="atLeast"/>
                              <w:rPr>
                                <w:ins w:id="2320"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21" w:author="Marcelle von Wendland" w:date="2017-09-14T13:42:00Z">
                              <w:tcPr>
                                <w:tcW w:w="0" w:type="auto"/>
                                <w:shd w:val="clear" w:color="auto" w:fill="FFFFFF"/>
                                <w:tcMar>
                                  <w:top w:w="0" w:type="dxa"/>
                                  <w:left w:w="150" w:type="dxa"/>
                                  <w:bottom w:w="0" w:type="dxa"/>
                                  <w:right w:w="150" w:type="dxa"/>
                                </w:tcMar>
                                <w:hideMark/>
                              </w:tcPr>
                            </w:tcPrChange>
                          </w:tcPr>
                          <w:p w14:paraId="3689C7C8" w14:textId="77777777" w:rsidR="00880D6C" w:rsidRPr="00A66185" w:rsidRDefault="00880D6C" w:rsidP="00A66185">
                            <w:pPr>
                              <w:spacing w:after="0" w:line="300" w:lineRule="atLeast"/>
                              <w:rPr>
                                <w:ins w:id="2322" w:author="Marcelle von Wendland" w:date="2017-09-14T13:42:00Z"/>
                                <w:rFonts w:ascii="Consolas" w:eastAsia="Times New Roman" w:hAnsi="Consolas" w:cs="Segoe UI"/>
                                <w:color w:val="24292E"/>
                                <w:sz w:val="18"/>
                                <w:szCs w:val="18"/>
                                <w:lang w:eastAsia="en-GB"/>
                              </w:rPr>
                            </w:pPr>
                            <w:ins w:id="2323" w:author="Marcelle von Wendland" w:date="2017-09-14T13:42:00Z">
                              <w:r w:rsidRPr="00A66185">
                                <w:rPr>
                                  <w:rFonts w:ascii="Consolas" w:eastAsia="Times New Roman" w:hAnsi="Consolas" w:cs="Segoe UI"/>
                                  <w:color w:val="24292E"/>
                                  <w:sz w:val="18"/>
                                  <w:szCs w:val="18"/>
                                  <w:lang w:eastAsia="en-GB"/>
                                </w:rPr>
                                <w:tab/>
                                <w:t>}</w:t>
                              </w:r>
                            </w:ins>
                          </w:p>
                        </w:tc>
                      </w:tr>
                      <w:tr w:rsidR="00880D6C" w:rsidRPr="00A66185" w14:paraId="39768CD5" w14:textId="77777777" w:rsidTr="00A66185">
                        <w:tblPrEx>
                          <w:tblW w:w="0" w:type="auto"/>
                          <w:shd w:val="clear" w:color="auto" w:fill="FFFFFF"/>
                          <w:tblCellMar>
                            <w:top w:w="15" w:type="dxa"/>
                            <w:left w:w="15" w:type="dxa"/>
                            <w:bottom w:w="15" w:type="dxa"/>
                            <w:right w:w="15" w:type="dxa"/>
                          </w:tblCellMar>
                          <w:tblPrExChange w:id="2324" w:author="Marcelle von Wendland" w:date="2017-09-14T13:42:00Z">
                            <w:tblPrEx>
                              <w:tblW w:w="0" w:type="auto"/>
                              <w:shd w:val="clear" w:color="auto" w:fill="FFFFFF"/>
                              <w:tblCellMar>
                                <w:top w:w="15" w:type="dxa"/>
                                <w:left w:w="15" w:type="dxa"/>
                                <w:bottom w:w="15" w:type="dxa"/>
                                <w:right w:w="15" w:type="dxa"/>
                              </w:tblCellMar>
                            </w:tblPrEx>
                          </w:tblPrExChange>
                        </w:tblPrEx>
                        <w:trPr>
                          <w:ins w:id="2325" w:author="Marcelle von Wendland" w:date="2017-09-14T13:42:00Z"/>
                          <w:trPrChange w:id="232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2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58821C57" w14:textId="77777777" w:rsidR="00880D6C" w:rsidRPr="00A66185" w:rsidRDefault="00880D6C" w:rsidP="00A66185">
                            <w:pPr>
                              <w:spacing w:after="0" w:line="300" w:lineRule="atLeast"/>
                              <w:rPr>
                                <w:ins w:id="232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29" w:author="Marcelle von Wendland" w:date="2017-09-14T13:42:00Z">
                              <w:tcPr>
                                <w:tcW w:w="0" w:type="auto"/>
                                <w:shd w:val="clear" w:color="auto" w:fill="FFFFFF"/>
                                <w:tcMar>
                                  <w:top w:w="0" w:type="dxa"/>
                                  <w:left w:w="150" w:type="dxa"/>
                                  <w:bottom w:w="0" w:type="dxa"/>
                                  <w:right w:w="150" w:type="dxa"/>
                                </w:tcMar>
                                <w:hideMark/>
                              </w:tcPr>
                            </w:tcPrChange>
                          </w:tcPr>
                          <w:p w14:paraId="12862720" w14:textId="77777777" w:rsidR="00880D6C" w:rsidRPr="00A66185" w:rsidRDefault="00880D6C" w:rsidP="00A66185">
                            <w:pPr>
                              <w:spacing w:after="0" w:line="300" w:lineRule="atLeast"/>
                              <w:rPr>
                                <w:ins w:id="2330" w:author="Marcelle von Wendland" w:date="2017-09-14T13:42:00Z"/>
                                <w:rFonts w:ascii="Consolas" w:eastAsia="Times New Roman" w:hAnsi="Consolas" w:cs="Segoe UI"/>
                                <w:color w:val="24292E"/>
                                <w:sz w:val="18"/>
                                <w:szCs w:val="18"/>
                                <w:lang w:eastAsia="en-GB"/>
                              </w:rPr>
                            </w:pPr>
                          </w:p>
                          <w:p w14:paraId="3F97B138" w14:textId="77777777" w:rsidR="00880D6C" w:rsidRPr="00A66185" w:rsidRDefault="00880D6C" w:rsidP="00A66185">
                            <w:pPr>
                              <w:spacing w:after="0" w:line="300" w:lineRule="atLeast"/>
                              <w:jc w:val="right"/>
                              <w:rPr>
                                <w:ins w:id="2331" w:author="Marcelle von Wendland" w:date="2017-09-14T13:42:00Z"/>
                                <w:rFonts w:ascii="Times New Roman" w:eastAsia="Times New Roman" w:hAnsi="Times New Roman" w:cs="Times New Roman"/>
                                <w:sz w:val="20"/>
                                <w:szCs w:val="20"/>
                                <w:lang w:eastAsia="en-GB"/>
                              </w:rPr>
                            </w:pPr>
                          </w:p>
                        </w:tc>
                      </w:tr>
                      <w:tr w:rsidR="00880D6C" w:rsidRPr="00A66185" w14:paraId="46868FFB" w14:textId="77777777" w:rsidTr="00A66185">
                        <w:tblPrEx>
                          <w:tblW w:w="0" w:type="auto"/>
                          <w:shd w:val="clear" w:color="auto" w:fill="FFFFFF"/>
                          <w:tblCellMar>
                            <w:top w:w="15" w:type="dxa"/>
                            <w:left w:w="15" w:type="dxa"/>
                            <w:bottom w:w="15" w:type="dxa"/>
                            <w:right w:w="15" w:type="dxa"/>
                          </w:tblCellMar>
                          <w:tblPrExChange w:id="2332" w:author="Marcelle von Wendland" w:date="2017-09-14T13:42:00Z">
                            <w:tblPrEx>
                              <w:tblW w:w="0" w:type="auto"/>
                              <w:shd w:val="clear" w:color="auto" w:fill="FFFFFF"/>
                              <w:tblCellMar>
                                <w:top w:w="15" w:type="dxa"/>
                                <w:left w:w="15" w:type="dxa"/>
                                <w:bottom w:w="15" w:type="dxa"/>
                                <w:right w:w="15" w:type="dxa"/>
                              </w:tblCellMar>
                            </w:tblPrEx>
                          </w:tblPrExChange>
                        </w:tblPrEx>
                        <w:trPr>
                          <w:ins w:id="2333" w:author="Marcelle von Wendland" w:date="2017-09-14T13:42:00Z"/>
                          <w:trPrChange w:id="233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3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0598E7" w14:textId="77777777" w:rsidR="00880D6C" w:rsidRPr="00A66185" w:rsidRDefault="00880D6C" w:rsidP="00A66185">
                            <w:pPr>
                              <w:spacing w:after="0" w:line="300" w:lineRule="atLeast"/>
                              <w:rPr>
                                <w:ins w:id="2336"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37" w:author="Marcelle von Wendland" w:date="2017-09-14T13:42:00Z">
                              <w:tcPr>
                                <w:tcW w:w="0" w:type="auto"/>
                                <w:shd w:val="clear" w:color="auto" w:fill="FFFFFF"/>
                                <w:tcMar>
                                  <w:top w:w="0" w:type="dxa"/>
                                  <w:left w:w="150" w:type="dxa"/>
                                  <w:bottom w:w="0" w:type="dxa"/>
                                  <w:right w:w="150" w:type="dxa"/>
                                </w:tcMar>
                                <w:hideMark/>
                              </w:tcPr>
                            </w:tcPrChange>
                          </w:tcPr>
                          <w:p w14:paraId="35C7A15F" w14:textId="77777777" w:rsidR="00880D6C" w:rsidRPr="00A66185" w:rsidRDefault="00880D6C" w:rsidP="00A66185">
                            <w:pPr>
                              <w:spacing w:after="0" w:line="300" w:lineRule="atLeast"/>
                              <w:rPr>
                                <w:ins w:id="2338" w:author="Marcelle von Wendland" w:date="2017-09-14T13:42:00Z"/>
                                <w:rFonts w:ascii="Consolas" w:eastAsia="Times New Roman" w:hAnsi="Consolas" w:cs="Segoe UI"/>
                                <w:color w:val="24292E"/>
                                <w:sz w:val="18"/>
                                <w:szCs w:val="18"/>
                                <w:lang w:eastAsia="en-GB"/>
                              </w:rPr>
                            </w:pPr>
                            <w:ins w:id="2339" w:author="Marcelle von Wendland" w:date="2017-09-14T13:42:00Z">
                              <w:r w:rsidRPr="00A66185">
                                <w:rPr>
                                  <w:rFonts w:ascii="Consolas" w:eastAsia="Times New Roman" w:hAnsi="Consolas" w:cs="Segoe UI"/>
                                  <w:color w:val="24292E"/>
                                  <w:sz w:val="18"/>
                                  <w:szCs w:val="18"/>
                                  <w:lang w:eastAsia="en-GB"/>
                                </w:rPr>
                                <w:tab/>
                                <w:t>fmt.</w:t>
                              </w:r>
                              <w:r w:rsidRPr="00A66185">
                                <w:rPr>
                                  <w:rFonts w:ascii="Consolas" w:eastAsia="Times New Roman" w:hAnsi="Consolas" w:cs="Segoe UI"/>
                                  <w:color w:val="005CC5"/>
                                  <w:sz w:val="18"/>
                                  <w:szCs w:val="18"/>
                                  <w:lang w:eastAsia="en-GB"/>
                                </w:rPr>
                                <w:t>Printf</w:t>
                              </w:r>
                              <w:r w:rsidRPr="00A66185">
                                <w:rPr>
                                  <w:rFonts w:ascii="Consolas" w:eastAsia="Times New Roman" w:hAnsi="Consolas" w:cs="Segoe UI"/>
                                  <w:color w:val="24292E"/>
                                  <w:sz w:val="18"/>
                                  <w:szCs w:val="18"/>
                                  <w:lang w:eastAsia="en-GB"/>
                                </w:rPr>
                                <w:t>(</w:t>
                              </w:r>
                              <w:r w:rsidRPr="00A66185">
                                <w:rPr>
                                  <w:rFonts w:ascii="Consolas" w:eastAsia="Times New Roman" w:hAnsi="Consolas" w:cs="Segoe UI"/>
                                  <w:color w:val="032F62"/>
                                  <w:sz w:val="18"/>
                                  <w:szCs w:val="18"/>
                                  <w:lang w:eastAsia="en-GB"/>
                                </w:rPr>
                                <w:t xml:space="preserve">"accountValue = </w:t>
                              </w:r>
                              <w:r w:rsidRPr="00A66185">
                                <w:rPr>
                                  <w:rFonts w:ascii="Consolas" w:eastAsia="Times New Roman" w:hAnsi="Consolas" w:cs="Segoe UI"/>
                                  <w:color w:val="005CC5"/>
                                  <w:sz w:val="18"/>
                                  <w:szCs w:val="18"/>
                                  <w:lang w:eastAsia="en-GB"/>
                                </w:rPr>
                                <w:t>%d</w:t>
                              </w:r>
                              <w:r w:rsidRPr="00A66185">
                                <w:rPr>
                                  <w:rFonts w:ascii="Consolas" w:eastAsia="Times New Roman" w:hAnsi="Consolas" w:cs="Segoe UI"/>
                                  <w:color w:val="032F62"/>
                                  <w:sz w:val="18"/>
                                  <w:szCs w:val="18"/>
                                  <w:lang w:eastAsia="en-GB"/>
                                </w:rPr>
                                <w:t>\n"</w:t>
                              </w:r>
                              <w:r w:rsidRPr="00A66185">
                                <w:rPr>
                                  <w:rFonts w:ascii="Consolas" w:eastAsia="Times New Roman" w:hAnsi="Consolas" w:cs="Segoe UI"/>
                                  <w:color w:val="24292E"/>
                                  <w:sz w:val="18"/>
                                  <w:szCs w:val="18"/>
                                  <w:lang w:eastAsia="en-GB"/>
                                </w:rPr>
                                <w:t>, accountValue)</w:t>
                              </w:r>
                            </w:ins>
                          </w:p>
                        </w:tc>
                      </w:tr>
                      <w:tr w:rsidR="00880D6C" w:rsidRPr="00A66185" w14:paraId="3775F592" w14:textId="77777777" w:rsidTr="00A66185">
                        <w:tblPrEx>
                          <w:tblW w:w="0" w:type="auto"/>
                          <w:shd w:val="clear" w:color="auto" w:fill="FFFFFF"/>
                          <w:tblCellMar>
                            <w:top w:w="15" w:type="dxa"/>
                            <w:left w:w="15" w:type="dxa"/>
                            <w:bottom w:w="15" w:type="dxa"/>
                            <w:right w:w="15" w:type="dxa"/>
                          </w:tblCellMar>
                          <w:tblPrExChange w:id="2340" w:author="Marcelle von Wendland" w:date="2017-09-14T13:42:00Z">
                            <w:tblPrEx>
                              <w:tblW w:w="0" w:type="auto"/>
                              <w:shd w:val="clear" w:color="auto" w:fill="FFFFFF"/>
                              <w:tblCellMar>
                                <w:top w:w="15" w:type="dxa"/>
                                <w:left w:w="15" w:type="dxa"/>
                                <w:bottom w:w="15" w:type="dxa"/>
                                <w:right w:w="15" w:type="dxa"/>
                              </w:tblCellMar>
                            </w:tblPrEx>
                          </w:tblPrExChange>
                        </w:tblPrEx>
                        <w:trPr>
                          <w:ins w:id="2341" w:author="Marcelle von Wendland" w:date="2017-09-14T13:42:00Z"/>
                          <w:trPrChange w:id="234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4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4E5B30" w14:textId="77777777" w:rsidR="00880D6C" w:rsidRPr="00A66185" w:rsidRDefault="00880D6C" w:rsidP="00A66185">
                            <w:pPr>
                              <w:spacing w:after="0" w:line="300" w:lineRule="atLeast"/>
                              <w:rPr>
                                <w:ins w:id="234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45" w:author="Marcelle von Wendland" w:date="2017-09-14T13:42:00Z">
                              <w:tcPr>
                                <w:tcW w:w="0" w:type="auto"/>
                                <w:shd w:val="clear" w:color="auto" w:fill="FFFFFF"/>
                                <w:tcMar>
                                  <w:top w:w="0" w:type="dxa"/>
                                  <w:left w:w="150" w:type="dxa"/>
                                  <w:bottom w:w="0" w:type="dxa"/>
                                  <w:right w:w="150" w:type="dxa"/>
                                </w:tcMar>
                                <w:hideMark/>
                              </w:tcPr>
                            </w:tcPrChange>
                          </w:tcPr>
                          <w:p w14:paraId="600D1375" w14:textId="77777777" w:rsidR="00880D6C" w:rsidRPr="00A66185" w:rsidRDefault="00880D6C" w:rsidP="00A66185">
                            <w:pPr>
                              <w:spacing w:after="0" w:line="300" w:lineRule="atLeast"/>
                              <w:rPr>
                                <w:ins w:id="2346" w:author="Marcelle von Wendland" w:date="2017-09-14T13:42:00Z"/>
                                <w:rFonts w:ascii="Consolas" w:eastAsia="Times New Roman" w:hAnsi="Consolas" w:cs="Segoe UI"/>
                                <w:color w:val="24292E"/>
                                <w:sz w:val="18"/>
                                <w:szCs w:val="18"/>
                                <w:lang w:eastAsia="en-GB"/>
                              </w:rPr>
                            </w:pPr>
                          </w:p>
                          <w:p w14:paraId="70B0533B" w14:textId="77777777" w:rsidR="00880D6C" w:rsidRPr="00A66185" w:rsidRDefault="00880D6C" w:rsidP="00A66185">
                            <w:pPr>
                              <w:spacing w:after="0" w:line="300" w:lineRule="atLeast"/>
                              <w:jc w:val="right"/>
                              <w:rPr>
                                <w:ins w:id="2347" w:author="Marcelle von Wendland" w:date="2017-09-14T13:42:00Z"/>
                                <w:rFonts w:ascii="Times New Roman" w:eastAsia="Times New Roman" w:hAnsi="Times New Roman" w:cs="Times New Roman"/>
                                <w:sz w:val="20"/>
                                <w:szCs w:val="20"/>
                                <w:lang w:eastAsia="en-GB"/>
                              </w:rPr>
                            </w:pPr>
                          </w:p>
                        </w:tc>
                      </w:tr>
                      <w:tr w:rsidR="00880D6C" w:rsidRPr="00A66185" w14:paraId="6C3E7807" w14:textId="77777777" w:rsidTr="00A66185">
                        <w:tblPrEx>
                          <w:tblW w:w="0" w:type="auto"/>
                          <w:shd w:val="clear" w:color="auto" w:fill="FFFFFF"/>
                          <w:tblCellMar>
                            <w:top w:w="15" w:type="dxa"/>
                            <w:left w:w="15" w:type="dxa"/>
                            <w:bottom w:w="15" w:type="dxa"/>
                            <w:right w:w="15" w:type="dxa"/>
                          </w:tblCellMar>
                          <w:tblPrExChange w:id="2348" w:author="Marcelle von Wendland" w:date="2017-09-14T13:42:00Z">
                            <w:tblPrEx>
                              <w:tblW w:w="0" w:type="auto"/>
                              <w:shd w:val="clear" w:color="auto" w:fill="FFFFFF"/>
                              <w:tblCellMar>
                                <w:top w:w="15" w:type="dxa"/>
                                <w:left w:w="15" w:type="dxa"/>
                                <w:bottom w:w="15" w:type="dxa"/>
                                <w:right w:w="15" w:type="dxa"/>
                              </w:tblCellMar>
                            </w:tblPrEx>
                          </w:tblPrExChange>
                        </w:tblPrEx>
                        <w:trPr>
                          <w:ins w:id="2349" w:author="Marcelle von Wendland" w:date="2017-09-14T13:42:00Z"/>
                          <w:trPrChange w:id="235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5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35AB4AF" w14:textId="77777777" w:rsidR="00880D6C" w:rsidRPr="00A66185" w:rsidRDefault="00880D6C" w:rsidP="00A66185">
                            <w:pPr>
                              <w:spacing w:after="0" w:line="300" w:lineRule="atLeast"/>
                              <w:rPr>
                                <w:ins w:id="2352"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353" w:author="Marcelle von Wendland" w:date="2017-09-14T13:42:00Z">
                              <w:tcPr>
                                <w:tcW w:w="0" w:type="auto"/>
                                <w:shd w:val="clear" w:color="auto" w:fill="FFFFFF"/>
                                <w:tcMar>
                                  <w:top w:w="0" w:type="dxa"/>
                                  <w:left w:w="150" w:type="dxa"/>
                                  <w:bottom w:w="0" w:type="dxa"/>
                                  <w:right w:w="150" w:type="dxa"/>
                                </w:tcMar>
                                <w:hideMark/>
                              </w:tcPr>
                            </w:tcPrChange>
                          </w:tcPr>
                          <w:p w14:paraId="09D284D4" w14:textId="77777777" w:rsidR="00880D6C" w:rsidRPr="00A66185" w:rsidRDefault="00880D6C" w:rsidP="00A66185">
                            <w:pPr>
                              <w:spacing w:after="0" w:line="300" w:lineRule="atLeast"/>
                              <w:rPr>
                                <w:ins w:id="2354" w:author="Marcelle von Wendland" w:date="2017-09-14T13:42:00Z"/>
                                <w:rFonts w:ascii="Consolas" w:eastAsia="Times New Roman" w:hAnsi="Consolas" w:cs="Segoe UI"/>
                                <w:color w:val="24292E"/>
                                <w:sz w:val="18"/>
                                <w:szCs w:val="18"/>
                                <w:lang w:eastAsia="en-GB"/>
                              </w:rPr>
                            </w:pPr>
                            <w:ins w:id="2355"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6A737D"/>
                                  <w:sz w:val="18"/>
                                  <w:szCs w:val="18"/>
                                  <w:lang w:eastAsia="en-GB"/>
                                </w:rPr>
                                <w:t>// Write the state to the ledger</w:t>
                              </w:r>
                            </w:ins>
                          </w:p>
                        </w:tc>
                      </w:tr>
                      <w:tr w:rsidR="00880D6C" w:rsidRPr="00A66185" w14:paraId="07EA094A" w14:textId="77777777" w:rsidTr="00A66185">
                        <w:tblPrEx>
                          <w:tblW w:w="0" w:type="auto"/>
                          <w:shd w:val="clear" w:color="auto" w:fill="FFFFFF"/>
                          <w:tblCellMar>
                            <w:top w:w="15" w:type="dxa"/>
                            <w:left w:w="15" w:type="dxa"/>
                            <w:bottom w:w="15" w:type="dxa"/>
                            <w:right w:w="15" w:type="dxa"/>
                          </w:tblCellMar>
                          <w:tblPrExChange w:id="2356" w:author="Marcelle von Wendland" w:date="2017-09-14T13:42:00Z">
                            <w:tblPrEx>
                              <w:tblW w:w="0" w:type="auto"/>
                              <w:shd w:val="clear" w:color="auto" w:fill="FFFFFF"/>
                              <w:tblCellMar>
                                <w:top w:w="15" w:type="dxa"/>
                                <w:left w:w="15" w:type="dxa"/>
                                <w:bottom w:w="15" w:type="dxa"/>
                                <w:right w:w="15" w:type="dxa"/>
                              </w:tblCellMar>
                            </w:tblPrEx>
                          </w:tblPrExChange>
                        </w:tblPrEx>
                        <w:trPr>
                          <w:ins w:id="2357" w:author="Marcelle von Wendland" w:date="2017-09-14T13:42:00Z"/>
                          <w:trPrChange w:id="235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5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38F9B88" w14:textId="77777777" w:rsidR="00880D6C" w:rsidRPr="00A66185" w:rsidRDefault="00880D6C" w:rsidP="00A66185">
                            <w:pPr>
                              <w:spacing w:after="0" w:line="300" w:lineRule="atLeast"/>
                              <w:rPr>
                                <w:ins w:id="2360"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61" w:author="Marcelle von Wendland" w:date="2017-09-14T13:42:00Z">
                              <w:tcPr>
                                <w:tcW w:w="0" w:type="auto"/>
                                <w:shd w:val="clear" w:color="auto" w:fill="FFFFFF"/>
                                <w:tcMar>
                                  <w:top w:w="0" w:type="dxa"/>
                                  <w:left w:w="150" w:type="dxa"/>
                                  <w:bottom w:w="0" w:type="dxa"/>
                                  <w:right w:w="150" w:type="dxa"/>
                                </w:tcMar>
                                <w:hideMark/>
                              </w:tcPr>
                            </w:tcPrChange>
                          </w:tcPr>
                          <w:p w14:paraId="274E74F8" w14:textId="77777777" w:rsidR="00880D6C" w:rsidRPr="00A66185" w:rsidRDefault="00880D6C" w:rsidP="00A66185">
                            <w:pPr>
                              <w:spacing w:after="0" w:line="300" w:lineRule="atLeast"/>
                              <w:rPr>
                                <w:ins w:id="2362" w:author="Marcelle von Wendland" w:date="2017-09-14T13:42:00Z"/>
                                <w:rFonts w:ascii="Consolas" w:eastAsia="Times New Roman" w:hAnsi="Consolas" w:cs="Segoe UI"/>
                                <w:color w:val="24292E"/>
                                <w:sz w:val="18"/>
                                <w:szCs w:val="18"/>
                                <w:lang w:eastAsia="en-GB"/>
                              </w:rPr>
                            </w:pPr>
                            <w:ins w:id="2363" w:author="Marcelle von Wendland" w:date="2017-09-14T13:42:00Z">
                              <w:r w:rsidRPr="00A66185">
                                <w:rPr>
                                  <w:rFonts w:ascii="Consolas" w:eastAsia="Times New Roman" w:hAnsi="Consolas" w:cs="Segoe UI"/>
                                  <w:color w:val="24292E"/>
                                  <w:sz w:val="18"/>
                                  <w:szCs w:val="18"/>
                                  <w:lang w:eastAsia="en-GB"/>
                                </w:rPr>
                                <w:tab/>
                                <w:t>err = stub.</w:t>
                              </w:r>
                              <w:r w:rsidRPr="00A66185">
                                <w:rPr>
                                  <w:rFonts w:ascii="Consolas" w:eastAsia="Times New Roman" w:hAnsi="Consolas" w:cs="Segoe UI"/>
                                  <w:color w:val="005CC5"/>
                                  <w:sz w:val="18"/>
                                  <w:szCs w:val="18"/>
                                  <w:lang w:eastAsia="en-GB"/>
                                </w:rPr>
                                <w:t>PutState</w:t>
                              </w:r>
                              <w:r w:rsidRPr="00A66185">
                                <w:rPr>
                                  <w:rFonts w:ascii="Consolas" w:eastAsia="Times New Roman" w:hAnsi="Consolas" w:cs="Segoe UI"/>
                                  <w:color w:val="24292E"/>
                                  <w:sz w:val="18"/>
                                  <w:szCs w:val="18"/>
                                  <w:lang w:eastAsia="en-GB"/>
                                </w:rPr>
                                <w:t>(account, []</w:t>
                              </w:r>
                              <w:r w:rsidRPr="00A66185">
                                <w:rPr>
                                  <w:rFonts w:ascii="Consolas" w:eastAsia="Times New Roman" w:hAnsi="Consolas" w:cs="Segoe UI"/>
                                  <w:color w:val="D73A49"/>
                                  <w:sz w:val="18"/>
                                  <w:szCs w:val="18"/>
                                  <w:lang w:eastAsia="en-GB"/>
                                </w:rPr>
                                <w:t>byte</w:t>
                              </w:r>
                              <w:r w:rsidRPr="00A66185">
                                <w:rPr>
                                  <w:rFonts w:ascii="Consolas" w:eastAsia="Times New Roman" w:hAnsi="Consolas" w:cs="Segoe UI"/>
                                  <w:color w:val="24292E"/>
                                  <w:sz w:val="18"/>
                                  <w:szCs w:val="18"/>
                                  <w:lang w:eastAsia="en-GB"/>
                                </w:rPr>
                                <w:t>(strconv.</w:t>
                              </w:r>
                              <w:r w:rsidRPr="00A66185">
                                <w:rPr>
                                  <w:rFonts w:ascii="Consolas" w:eastAsia="Times New Roman" w:hAnsi="Consolas" w:cs="Segoe UI"/>
                                  <w:color w:val="005CC5"/>
                                  <w:sz w:val="18"/>
                                  <w:szCs w:val="18"/>
                                  <w:lang w:eastAsia="en-GB"/>
                                </w:rPr>
                                <w:t>Itoa</w:t>
                              </w:r>
                              <w:r w:rsidRPr="00A66185">
                                <w:rPr>
                                  <w:rFonts w:ascii="Consolas" w:eastAsia="Times New Roman" w:hAnsi="Consolas" w:cs="Segoe UI"/>
                                  <w:color w:val="24292E"/>
                                  <w:sz w:val="18"/>
                                  <w:szCs w:val="18"/>
                                  <w:lang w:eastAsia="en-GB"/>
                                </w:rPr>
                                <w:t>(accountValue)))</w:t>
                              </w:r>
                            </w:ins>
                          </w:p>
                        </w:tc>
                      </w:tr>
                      <w:tr w:rsidR="00880D6C" w:rsidRPr="00A66185" w14:paraId="46039856" w14:textId="77777777" w:rsidTr="00A66185">
                        <w:tblPrEx>
                          <w:tblW w:w="0" w:type="auto"/>
                          <w:shd w:val="clear" w:color="auto" w:fill="FFFFFF"/>
                          <w:tblCellMar>
                            <w:top w:w="15" w:type="dxa"/>
                            <w:left w:w="15" w:type="dxa"/>
                            <w:bottom w:w="15" w:type="dxa"/>
                            <w:right w:w="15" w:type="dxa"/>
                          </w:tblCellMar>
                          <w:tblPrExChange w:id="2364" w:author="Marcelle von Wendland" w:date="2017-09-14T13:42:00Z">
                            <w:tblPrEx>
                              <w:tblW w:w="0" w:type="auto"/>
                              <w:shd w:val="clear" w:color="auto" w:fill="FFFFFF"/>
                              <w:tblCellMar>
                                <w:top w:w="15" w:type="dxa"/>
                                <w:left w:w="15" w:type="dxa"/>
                                <w:bottom w:w="15" w:type="dxa"/>
                                <w:right w:w="15" w:type="dxa"/>
                              </w:tblCellMar>
                            </w:tblPrEx>
                          </w:tblPrExChange>
                        </w:tblPrEx>
                        <w:trPr>
                          <w:ins w:id="2365" w:author="Marcelle von Wendland" w:date="2017-09-14T13:42:00Z"/>
                          <w:trPrChange w:id="236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6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38732264" w14:textId="77777777" w:rsidR="00880D6C" w:rsidRPr="00A66185" w:rsidRDefault="00880D6C" w:rsidP="00A66185">
                            <w:pPr>
                              <w:spacing w:after="0" w:line="300" w:lineRule="atLeast"/>
                              <w:rPr>
                                <w:ins w:id="236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69" w:author="Marcelle von Wendland" w:date="2017-09-14T13:42:00Z">
                              <w:tcPr>
                                <w:tcW w:w="0" w:type="auto"/>
                                <w:shd w:val="clear" w:color="auto" w:fill="FFFFFF"/>
                                <w:tcMar>
                                  <w:top w:w="0" w:type="dxa"/>
                                  <w:left w:w="150" w:type="dxa"/>
                                  <w:bottom w:w="0" w:type="dxa"/>
                                  <w:right w:w="150" w:type="dxa"/>
                                </w:tcMar>
                                <w:hideMark/>
                              </w:tcPr>
                            </w:tcPrChange>
                          </w:tcPr>
                          <w:p w14:paraId="33FB2D3F" w14:textId="77777777" w:rsidR="00880D6C" w:rsidRPr="00A66185" w:rsidRDefault="00880D6C" w:rsidP="00A66185">
                            <w:pPr>
                              <w:spacing w:after="0" w:line="300" w:lineRule="atLeast"/>
                              <w:rPr>
                                <w:ins w:id="2370" w:author="Marcelle von Wendland" w:date="2017-09-14T13:42:00Z"/>
                                <w:rFonts w:ascii="Consolas" w:eastAsia="Times New Roman" w:hAnsi="Consolas" w:cs="Segoe UI"/>
                                <w:color w:val="24292E"/>
                                <w:sz w:val="18"/>
                                <w:szCs w:val="18"/>
                                <w:lang w:eastAsia="en-GB"/>
                              </w:rPr>
                            </w:pPr>
                            <w:ins w:id="2371"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if</w:t>
                              </w:r>
                              <w:r w:rsidRPr="00A66185">
                                <w:rPr>
                                  <w:rFonts w:ascii="Consolas" w:eastAsia="Times New Roman" w:hAnsi="Consolas" w:cs="Segoe UI"/>
                                  <w:color w:val="24292E"/>
                                  <w:sz w:val="18"/>
                                  <w:szCs w:val="18"/>
                                  <w:lang w:eastAsia="en-GB"/>
                                </w:rPr>
                                <w:t xml:space="preserve"> err !=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ins>
                          </w:p>
                        </w:tc>
                      </w:tr>
                      <w:tr w:rsidR="00880D6C" w:rsidRPr="00A66185" w14:paraId="41271F6A" w14:textId="77777777" w:rsidTr="00A66185">
                        <w:tblPrEx>
                          <w:tblW w:w="0" w:type="auto"/>
                          <w:shd w:val="clear" w:color="auto" w:fill="FFFFFF"/>
                          <w:tblCellMar>
                            <w:top w:w="15" w:type="dxa"/>
                            <w:left w:w="15" w:type="dxa"/>
                            <w:bottom w:w="15" w:type="dxa"/>
                            <w:right w:w="15" w:type="dxa"/>
                          </w:tblCellMar>
                          <w:tblPrExChange w:id="2372" w:author="Marcelle von Wendland" w:date="2017-09-14T13:42:00Z">
                            <w:tblPrEx>
                              <w:tblW w:w="0" w:type="auto"/>
                              <w:shd w:val="clear" w:color="auto" w:fill="FFFFFF"/>
                              <w:tblCellMar>
                                <w:top w:w="15" w:type="dxa"/>
                                <w:left w:w="15" w:type="dxa"/>
                                <w:bottom w:w="15" w:type="dxa"/>
                                <w:right w:w="15" w:type="dxa"/>
                              </w:tblCellMar>
                            </w:tblPrEx>
                          </w:tblPrExChange>
                        </w:tblPrEx>
                        <w:trPr>
                          <w:ins w:id="2373" w:author="Marcelle von Wendland" w:date="2017-09-14T13:42:00Z"/>
                          <w:trPrChange w:id="2374"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75"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2F7FBE7" w14:textId="77777777" w:rsidR="00880D6C" w:rsidRPr="00A66185" w:rsidRDefault="00880D6C" w:rsidP="00A66185">
                            <w:pPr>
                              <w:spacing w:after="0" w:line="300" w:lineRule="atLeast"/>
                              <w:rPr>
                                <w:ins w:id="2376"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77" w:author="Marcelle von Wendland" w:date="2017-09-14T13:42:00Z">
                              <w:tcPr>
                                <w:tcW w:w="0" w:type="auto"/>
                                <w:shd w:val="clear" w:color="auto" w:fill="FFFFFF"/>
                                <w:tcMar>
                                  <w:top w:w="0" w:type="dxa"/>
                                  <w:left w:w="150" w:type="dxa"/>
                                  <w:bottom w:w="0" w:type="dxa"/>
                                  <w:right w:w="150" w:type="dxa"/>
                                </w:tcMar>
                                <w:hideMark/>
                              </w:tcPr>
                            </w:tcPrChange>
                          </w:tcPr>
                          <w:p w14:paraId="4E878C88" w14:textId="77777777" w:rsidR="00880D6C" w:rsidRPr="00A66185" w:rsidRDefault="00880D6C" w:rsidP="00A66185">
                            <w:pPr>
                              <w:spacing w:after="0" w:line="300" w:lineRule="atLeast"/>
                              <w:rPr>
                                <w:ins w:id="2378" w:author="Marcelle von Wendland" w:date="2017-09-14T13:42:00Z"/>
                                <w:rFonts w:ascii="Consolas" w:eastAsia="Times New Roman" w:hAnsi="Consolas" w:cs="Segoe UI"/>
                                <w:color w:val="24292E"/>
                                <w:sz w:val="18"/>
                                <w:szCs w:val="18"/>
                                <w:lang w:eastAsia="en-GB"/>
                              </w:rPr>
                            </w:pPr>
                            <w:ins w:id="2379"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err</w:t>
                              </w:r>
                            </w:ins>
                          </w:p>
                        </w:tc>
                      </w:tr>
                      <w:tr w:rsidR="00880D6C" w:rsidRPr="00A66185" w14:paraId="2A850DEF" w14:textId="77777777" w:rsidTr="00A66185">
                        <w:tblPrEx>
                          <w:tblW w:w="0" w:type="auto"/>
                          <w:shd w:val="clear" w:color="auto" w:fill="FFFFFF"/>
                          <w:tblCellMar>
                            <w:top w:w="15" w:type="dxa"/>
                            <w:left w:w="15" w:type="dxa"/>
                            <w:bottom w:w="15" w:type="dxa"/>
                            <w:right w:w="15" w:type="dxa"/>
                          </w:tblCellMar>
                          <w:tblPrExChange w:id="2380" w:author="Marcelle von Wendland" w:date="2017-09-14T13:42:00Z">
                            <w:tblPrEx>
                              <w:tblW w:w="0" w:type="auto"/>
                              <w:shd w:val="clear" w:color="auto" w:fill="FFFFFF"/>
                              <w:tblCellMar>
                                <w:top w:w="15" w:type="dxa"/>
                                <w:left w:w="15" w:type="dxa"/>
                                <w:bottom w:w="15" w:type="dxa"/>
                                <w:right w:w="15" w:type="dxa"/>
                              </w:tblCellMar>
                            </w:tblPrEx>
                          </w:tblPrExChange>
                        </w:tblPrEx>
                        <w:trPr>
                          <w:ins w:id="2381" w:author="Marcelle von Wendland" w:date="2017-09-14T13:42:00Z"/>
                          <w:trPrChange w:id="2382"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83"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4ECEF77" w14:textId="77777777" w:rsidR="00880D6C" w:rsidRPr="00A66185" w:rsidRDefault="00880D6C" w:rsidP="00A66185">
                            <w:pPr>
                              <w:spacing w:after="0" w:line="300" w:lineRule="atLeast"/>
                              <w:rPr>
                                <w:ins w:id="2384"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85" w:author="Marcelle von Wendland" w:date="2017-09-14T13:42:00Z">
                              <w:tcPr>
                                <w:tcW w:w="0" w:type="auto"/>
                                <w:shd w:val="clear" w:color="auto" w:fill="FFFFFF"/>
                                <w:tcMar>
                                  <w:top w:w="0" w:type="dxa"/>
                                  <w:left w:w="150" w:type="dxa"/>
                                  <w:bottom w:w="0" w:type="dxa"/>
                                  <w:right w:w="150" w:type="dxa"/>
                                </w:tcMar>
                                <w:hideMark/>
                              </w:tcPr>
                            </w:tcPrChange>
                          </w:tcPr>
                          <w:p w14:paraId="60AB666B" w14:textId="77777777" w:rsidR="00880D6C" w:rsidRPr="00A66185" w:rsidRDefault="00880D6C" w:rsidP="00A66185">
                            <w:pPr>
                              <w:spacing w:after="0" w:line="300" w:lineRule="atLeast"/>
                              <w:rPr>
                                <w:ins w:id="2386" w:author="Marcelle von Wendland" w:date="2017-09-14T13:42:00Z"/>
                                <w:rFonts w:ascii="Consolas" w:eastAsia="Times New Roman" w:hAnsi="Consolas" w:cs="Segoe UI"/>
                                <w:color w:val="24292E"/>
                                <w:sz w:val="18"/>
                                <w:szCs w:val="18"/>
                                <w:lang w:eastAsia="en-GB"/>
                              </w:rPr>
                            </w:pPr>
                            <w:ins w:id="2387" w:author="Marcelle von Wendland" w:date="2017-09-14T13:42:00Z">
                              <w:r w:rsidRPr="00A66185">
                                <w:rPr>
                                  <w:rFonts w:ascii="Consolas" w:eastAsia="Times New Roman" w:hAnsi="Consolas" w:cs="Segoe UI"/>
                                  <w:color w:val="24292E"/>
                                  <w:sz w:val="18"/>
                                  <w:szCs w:val="18"/>
                                  <w:lang w:eastAsia="en-GB"/>
                                </w:rPr>
                                <w:tab/>
                                <w:t>}</w:t>
                              </w:r>
                            </w:ins>
                          </w:p>
                        </w:tc>
                      </w:tr>
                      <w:tr w:rsidR="00880D6C" w:rsidRPr="00A66185" w14:paraId="6E7E2731" w14:textId="77777777" w:rsidTr="00A66185">
                        <w:tblPrEx>
                          <w:tblW w:w="0" w:type="auto"/>
                          <w:shd w:val="clear" w:color="auto" w:fill="FFFFFF"/>
                          <w:tblCellMar>
                            <w:top w:w="15" w:type="dxa"/>
                            <w:left w:w="15" w:type="dxa"/>
                            <w:bottom w:w="15" w:type="dxa"/>
                            <w:right w:w="15" w:type="dxa"/>
                          </w:tblCellMar>
                          <w:tblPrExChange w:id="2388" w:author="Marcelle von Wendland" w:date="2017-09-14T13:42:00Z">
                            <w:tblPrEx>
                              <w:tblW w:w="0" w:type="auto"/>
                              <w:shd w:val="clear" w:color="auto" w:fill="FFFFFF"/>
                              <w:tblCellMar>
                                <w:top w:w="15" w:type="dxa"/>
                                <w:left w:w="15" w:type="dxa"/>
                                <w:bottom w:w="15" w:type="dxa"/>
                                <w:right w:w="15" w:type="dxa"/>
                              </w:tblCellMar>
                            </w:tblPrEx>
                          </w:tblPrExChange>
                        </w:tblPrEx>
                        <w:trPr>
                          <w:ins w:id="2389" w:author="Marcelle von Wendland" w:date="2017-09-14T13:42:00Z"/>
                          <w:trPrChange w:id="2390"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91"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4D74555A" w14:textId="77777777" w:rsidR="00880D6C" w:rsidRPr="00A66185" w:rsidRDefault="00880D6C" w:rsidP="00A66185">
                            <w:pPr>
                              <w:spacing w:after="0" w:line="300" w:lineRule="atLeast"/>
                              <w:rPr>
                                <w:ins w:id="2392"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393" w:author="Marcelle von Wendland" w:date="2017-09-14T13:42:00Z">
                              <w:tcPr>
                                <w:tcW w:w="0" w:type="auto"/>
                                <w:shd w:val="clear" w:color="auto" w:fill="FFFFFF"/>
                                <w:tcMar>
                                  <w:top w:w="0" w:type="dxa"/>
                                  <w:left w:w="150" w:type="dxa"/>
                                  <w:bottom w:w="0" w:type="dxa"/>
                                  <w:right w:w="150" w:type="dxa"/>
                                </w:tcMar>
                                <w:hideMark/>
                              </w:tcPr>
                            </w:tcPrChange>
                          </w:tcPr>
                          <w:p w14:paraId="02FB3B23" w14:textId="77777777" w:rsidR="00880D6C" w:rsidRPr="00A66185" w:rsidRDefault="00880D6C" w:rsidP="00A66185">
                            <w:pPr>
                              <w:spacing w:after="0" w:line="300" w:lineRule="atLeast"/>
                              <w:rPr>
                                <w:ins w:id="2394" w:author="Marcelle von Wendland" w:date="2017-09-14T13:42:00Z"/>
                                <w:rFonts w:ascii="Consolas" w:eastAsia="Times New Roman" w:hAnsi="Consolas" w:cs="Segoe UI"/>
                                <w:color w:val="24292E"/>
                                <w:sz w:val="18"/>
                                <w:szCs w:val="18"/>
                                <w:lang w:eastAsia="en-GB"/>
                              </w:rPr>
                            </w:pPr>
                          </w:p>
                          <w:p w14:paraId="7B184E3B" w14:textId="77777777" w:rsidR="00880D6C" w:rsidRPr="00A66185" w:rsidRDefault="00880D6C" w:rsidP="00A66185">
                            <w:pPr>
                              <w:spacing w:after="0" w:line="300" w:lineRule="atLeast"/>
                              <w:jc w:val="right"/>
                              <w:rPr>
                                <w:ins w:id="2395" w:author="Marcelle von Wendland" w:date="2017-09-14T13:42:00Z"/>
                                <w:rFonts w:ascii="Times New Roman" w:eastAsia="Times New Roman" w:hAnsi="Times New Roman" w:cs="Times New Roman"/>
                                <w:sz w:val="20"/>
                                <w:szCs w:val="20"/>
                                <w:lang w:eastAsia="en-GB"/>
                              </w:rPr>
                            </w:pPr>
                          </w:p>
                        </w:tc>
                      </w:tr>
                      <w:tr w:rsidR="00880D6C" w:rsidRPr="00A66185" w14:paraId="767562B9" w14:textId="77777777" w:rsidTr="00A66185">
                        <w:tblPrEx>
                          <w:tblW w:w="0" w:type="auto"/>
                          <w:shd w:val="clear" w:color="auto" w:fill="FFFFFF"/>
                          <w:tblCellMar>
                            <w:top w:w="15" w:type="dxa"/>
                            <w:left w:w="15" w:type="dxa"/>
                            <w:bottom w:w="15" w:type="dxa"/>
                            <w:right w:w="15" w:type="dxa"/>
                          </w:tblCellMar>
                          <w:tblPrExChange w:id="2396" w:author="Marcelle von Wendland" w:date="2017-09-14T13:42:00Z">
                            <w:tblPrEx>
                              <w:tblW w:w="0" w:type="auto"/>
                              <w:shd w:val="clear" w:color="auto" w:fill="FFFFFF"/>
                              <w:tblCellMar>
                                <w:top w:w="15" w:type="dxa"/>
                                <w:left w:w="15" w:type="dxa"/>
                                <w:bottom w:w="15" w:type="dxa"/>
                                <w:right w:w="15" w:type="dxa"/>
                              </w:tblCellMar>
                            </w:tblPrEx>
                          </w:tblPrExChange>
                        </w:tblPrEx>
                        <w:trPr>
                          <w:ins w:id="2397" w:author="Marcelle von Wendland" w:date="2017-09-14T13:42:00Z"/>
                          <w:trPrChange w:id="2398"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399"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78B27A02" w14:textId="77777777" w:rsidR="00880D6C" w:rsidRPr="00A66185" w:rsidRDefault="00880D6C" w:rsidP="00A66185">
                            <w:pPr>
                              <w:spacing w:after="0" w:line="300" w:lineRule="atLeast"/>
                              <w:rPr>
                                <w:ins w:id="2400" w:author="Marcelle von Wendland" w:date="2017-09-14T13:42:00Z"/>
                                <w:rFonts w:ascii="Times New Roman" w:eastAsia="Times New Roman" w:hAnsi="Times New Roman" w:cs="Times New Roman"/>
                                <w:sz w:val="20"/>
                                <w:szCs w:val="20"/>
                                <w:lang w:eastAsia="en-GB"/>
                              </w:rPr>
                            </w:pPr>
                          </w:p>
                        </w:tc>
                        <w:tc>
                          <w:tcPr>
                            <w:tcW w:w="0" w:type="auto"/>
                            <w:shd w:val="clear" w:color="auto" w:fill="FFFFFF"/>
                            <w:tcMar>
                              <w:top w:w="0" w:type="dxa"/>
                              <w:left w:w="150" w:type="dxa"/>
                              <w:bottom w:w="0" w:type="dxa"/>
                              <w:right w:w="150" w:type="dxa"/>
                            </w:tcMar>
                            <w:hideMark/>
                            <w:tcPrChange w:id="2401" w:author="Marcelle von Wendland" w:date="2017-09-14T13:42:00Z">
                              <w:tcPr>
                                <w:tcW w:w="0" w:type="auto"/>
                                <w:shd w:val="clear" w:color="auto" w:fill="FFFFFF"/>
                                <w:tcMar>
                                  <w:top w:w="0" w:type="dxa"/>
                                  <w:left w:w="150" w:type="dxa"/>
                                  <w:bottom w:w="0" w:type="dxa"/>
                                  <w:right w:w="150" w:type="dxa"/>
                                </w:tcMar>
                                <w:hideMark/>
                              </w:tcPr>
                            </w:tcPrChange>
                          </w:tcPr>
                          <w:p w14:paraId="71FF9EA0" w14:textId="77777777" w:rsidR="00880D6C" w:rsidRPr="00A66185" w:rsidRDefault="00880D6C" w:rsidP="00A66185">
                            <w:pPr>
                              <w:spacing w:after="0" w:line="300" w:lineRule="atLeast"/>
                              <w:rPr>
                                <w:ins w:id="2402" w:author="Marcelle von Wendland" w:date="2017-09-14T13:42:00Z"/>
                                <w:rFonts w:ascii="Consolas" w:eastAsia="Times New Roman" w:hAnsi="Consolas" w:cs="Segoe UI"/>
                                <w:color w:val="24292E"/>
                                <w:sz w:val="18"/>
                                <w:szCs w:val="18"/>
                                <w:lang w:eastAsia="en-GB"/>
                              </w:rPr>
                            </w:pPr>
                            <w:ins w:id="2403" w:author="Marcelle von Wendland" w:date="2017-09-14T13:42:00Z">
                              <w:r w:rsidRPr="00A66185">
                                <w:rPr>
                                  <w:rFonts w:ascii="Consolas" w:eastAsia="Times New Roman" w:hAnsi="Consolas" w:cs="Segoe UI"/>
                                  <w:color w:val="24292E"/>
                                  <w:sz w:val="18"/>
                                  <w:szCs w:val="18"/>
                                  <w:lang w:eastAsia="en-GB"/>
                                </w:rPr>
                                <w:tab/>
                              </w:r>
                              <w:r w:rsidRPr="00A66185">
                                <w:rPr>
                                  <w:rFonts w:ascii="Consolas" w:eastAsia="Times New Roman" w:hAnsi="Consolas" w:cs="Segoe UI"/>
                                  <w:color w:val="D73A49"/>
                                  <w:sz w:val="18"/>
                                  <w:szCs w:val="18"/>
                                  <w:lang w:eastAsia="en-GB"/>
                                </w:rPr>
                                <w:t>return</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r w:rsidRPr="00A66185">
                                <w:rPr>
                                  <w:rFonts w:ascii="Consolas" w:eastAsia="Times New Roman" w:hAnsi="Consolas" w:cs="Segoe UI"/>
                                  <w:color w:val="24292E"/>
                                  <w:sz w:val="18"/>
                                  <w:szCs w:val="18"/>
                                  <w:lang w:eastAsia="en-GB"/>
                                </w:rPr>
                                <w:t xml:space="preserve">, </w:t>
                              </w:r>
                              <w:r w:rsidRPr="00A66185">
                                <w:rPr>
                                  <w:rFonts w:ascii="Consolas" w:eastAsia="Times New Roman" w:hAnsi="Consolas" w:cs="Segoe UI"/>
                                  <w:color w:val="005CC5"/>
                                  <w:sz w:val="18"/>
                                  <w:szCs w:val="18"/>
                                  <w:lang w:eastAsia="en-GB"/>
                                </w:rPr>
                                <w:t>nil</w:t>
                              </w:r>
                            </w:ins>
                          </w:p>
                        </w:tc>
                      </w:tr>
                      <w:tr w:rsidR="00880D6C" w:rsidRPr="00A66185" w14:paraId="06C90D7F" w14:textId="77777777" w:rsidTr="00A66185">
                        <w:tblPrEx>
                          <w:tblW w:w="0" w:type="auto"/>
                          <w:shd w:val="clear" w:color="auto" w:fill="FFFFFF"/>
                          <w:tblCellMar>
                            <w:top w:w="15" w:type="dxa"/>
                            <w:left w:w="15" w:type="dxa"/>
                            <w:bottom w:w="15" w:type="dxa"/>
                            <w:right w:w="15" w:type="dxa"/>
                          </w:tblCellMar>
                          <w:tblPrExChange w:id="2404" w:author="Marcelle von Wendland" w:date="2017-09-14T13:42:00Z">
                            <w:tblPrEx>
                              <w:tblW w:w="0" w:type="auto"/>
                              <w:shd w:val="clear" w:color="auto" w:fill="FFFFFF"/>
                              <w:tblCellMar>
                                <w:top w:w="15" w:type="dxa"/>
                                <w:left w:w="15" w:type="dxa"/>
                                <w:bottom w:w="15" w:type="dxa"/>
                                <w:right w:w="15" w:type="dxa"/>
                              </w:tblCellMar>
                            </w:tblPrEx>
                          </w:tblPrExChange>
                        </w:tblPrEx>
                        <w:trPr>
                          <w:ins w:id="2405" w:author="Marcelle von Wendland" w:date="2017-09-14T13:42:00Z"/>
                          <w:trPrChange w:id="2406" w:author="Marcelle von Wendland" w:date="2017-09-14T13:42:00Z">
                            <w:trPr>
                              <w:gridBefore w:val="1"/>
                            </w:trPr>
                          </w:trPrChange>
                        </w:trPr>
                        <w:tc>
                          <w:tcPr>
                            <w:tcW w:w="3072" w:type="dxa"/>
                            <w:shd w:val="clear" w:color="auto" w:fill="FFFFFF"/>
                            <w:noWrap/>
                            <w:tcMar>
                              <w:top w:w="0" w:type="dxa"/>
                              <w:left w:w="150" w:type="dxa"/>
                              <w:bottom w:w="0" w:type="dxa"/>
                              <w:right w:w="150" w:type="dxa"/>
                            </w:tcMar>
                            <w:hideMark/>
                            <w:tcPrChange w:id="2407" w:author="Marcelle von Wendland" w:date="2017-09-14T13:42:00Z">
                              <w:tcPr>
                                <w:tcW w:w="756" w:type="dxa"/>
                                <w:gridSpan w:val="2"/>
                                <w:shd w:val="clear" w:color="auto" w:fill="FFFFFF"/>
                                <w:noWrap/>
                                <w:tcMar>
                                  <w:top w:w="0" w:type="dxa"/>
                                  <w:left w:w="150" w:type="dxa"/>
                                  <w:bottom w:w="0" w:type="dxa"/>
                                  <w:right w:w="150" w:type="dxa"/>
                                </w:tcMar>
                                <w:hideMark/>
                              </w:tcPr>
                            </w:tcPrChange>
                          </w:tcPr>
                          <w:p w14:paraId="10594421" w14:textId="77777777" w:rsidR="00880D6C" w:rsidRPr="00A66185" w:rsidRDefault="00880D6C" w:rsidP="00A66185">
                            <w:pPr>
                              <w:spacing w:after="0" w:line="300" w:lineRule="atLeast"/>
                              <w:rPr>
                                <w:ins w:id="2408" w:author="Marcelle von Wendland" w:date="2017-09-14T13:42:00Z"/>
                                <w:rFonts w:ascii="Consolas" w:eastAsia="Times New Roman" w:hAnsi="Consolas" w:cs="Segoe UI"/>
                                <w:color w:val="24292E"/>
                                <w:sz w:val="18"/>
                                <w:szCs w:val="18"/>
                                <w:lang w:eastAsia="en-GB"/>
                              </w:rPr>
                            </w:pPr>
                          </w:p>
                        </w:tc>
                        <w:tc>
                          <w:tcPr>
                            <w:tcW w:w="0" w:type="auto"/>
                            <w:shd w:val="clear" w:color="auto" w:fill="FFFFFF"/>
                            <w:tcMar>
                              <w:top w:w="0" w:type="dxa"/>
                              <w:left w:w="150" w:type="dxa"/>
                              <w:bottom w:w="0" w:type="dxa"/>
                              <w:right w:w="150" w:type="dxa"/>
                            </w:tcMar>
                            <w:hideMark/>
                            <w:tcPrChange w:id="2409" w:author="Marcelle von Wendland" w:date="2017-09-14T13:42:00Z">
                              <w:tcPr>
                                <w:tcW w:w="0" w:type="auto"/>
                                <w:shd w:val="clear" w:color="auto" w:fill="FFFFFF"/>
                                <w:tcMar>
                                  <w:top w:w="0" w:type="dxa"/>
                                  <w:left w:w="150" w:type="dxa"/>
                                  <w:bottom w:w="0" w:type="dxa"/>
                                  <w:right w:w="150" w:type="dxa"/>
                                </w:tcMar>
                                <w:hideMark/>
                              </w:tcPr>
                            </w:tcPrChange>
                          </w:tcPr>
                          <w:p w14:paraId="4B974F46" w14:textId="77777777" w:rsidR="00880D6C" w:rsidRPr="00A66185" w:rsidRDefault="00880D6C" w:rsidP="00A66185">
                            <w:pPr>
                              <w:spacing w:after="0" w:line="300" w:lineRule="atLeast"/>
                              <w:rPr>
                                <w:ins w:id="2410" w:author="Marcelle von Wendland" w:date="2017-09-14T13:42:00Z"/>
                                <w:rFonts w:ascii="Consolas" w:eastAsia="Times New Roman" w:hAnsi="Consolas" w:cs="Segoe UI"/>
                                <w:color w:val="24292E"/>
                                <w:sz w:val="18"/>
                                <w:szCs w:val="18"/>
                                <w:lang w:eastAsia="en-GB"/>
                              </w:rPr>
                            </w:pPr>
                            <w:ins w:id="2411" w:author="Marcelle von Wendland" w:date="2017-09-14T13:42:00Z">
                              <w:r w:rsidRPr="00A66185">
                                <w:rPr>
                                  <w:rFonts w:ascii="Consolas" w:eastAsia="Times New Roman" w:hAnsi="Consolas" w:cs="Segoe UI"/>
                                  <w:color w:val="24292E"/>
                                  <w:sz w:val="18"/>
                                  <w:szCs w:val="18"/>
                                  <w:lang w:eastAsia="en-GB"/>
                                </w:rPr>
                                <w:t>}</w:t>
                              </w:r>
                            </w:ins>
                          </w:p>
                        </w:tc>
                      </w:tr>
                    </w:tbl>
                    <w:p w14:paraId="6A17652D" w14:textId="77777777" w:rsidR="00880D6C" w:rsidRDefault="00880D6C" w:rsidP="00A66185"/>
                  </w:txbxContent>
                </v:textbox>
                <w10:wrap type="square"/>
              </v:shape>
            </w:pict>
          </mc:Fallback>
        </mc:AlternateContent>
      </w:r>
    </w:p>
    <w:p w14:paraId="1308EC70" w14:textId="586338D6" w:rsidR="00A66185" w:rsidRDefault="00A66185"/>
    <w:p w14:paraId="718853C3" w14:textId="160260DF" w:rsidR="00A66185" w:rsidRDefault="00A66185"/>
    <w:p w14:paraId="744AF664" w14:textId="7ADB610C" w:rsidR="00A66185" w:rsidRDefault="00A66185"/>
    <w:p w14:paraId="4D26F9FA" w14:textId="6B50C5F5" w:rsidR="00A66185" w:rsidRDefault="00A66185"/>
    <w:p w14:paraId="14C7358D" w14:textId="395E2B47" w:rsidR="00A66185" w:rsidRDefault="00A66185"/>
    <w:p w14:paraId="6CAF2073" w14:textId="157CDDEE" w:rsidR="00A66185" w:rsidRDefault="00A66185"/>
    <w:p w14:paraId="725ABA91" w14:textId="77777777" w:rsidR="00A66185" w:rsidRDefault="00A66185"/>
    <w:p w14:paraId="0A53EAE3" w14:textId="365359BE" w:rsidR="005B6B2D" w:rsidRDefault="003923F4" w:rsidP="005B6B2D">
      <w:r>
        <w:rPr>
          <w:noProof/>
        </w:rPr>
        <mc:AlternateContent>
          <mc:Choice Requires="wps">
            <w:drawing>
              <wp:anchor distT="0" distB="0" distL="114300" distR="114300" simplePos="0" relativeHeight="251658240" behindDoc="0" locked="0" layoutInCell="1" allowOverlap="1" wp14:anchorId="36A6A504" wp14:editId="165FA0AC">
                <wp:simplePos x="0" y="0"/>
                <wp:positionH relativeFrom="column">
                  <wp:posOffset>30480</wp:posOffset>
                </wp:positionH>
                <wp:positionV relativeFrom="paragraph">
                  <wp:posOffset>3579495</wp:posOffset>
                </wp:positionV>
                <wp:extent cx="60426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042660" cy="635"/>
                        </a:xfrm>
                        <a:prstGeom prst="rect">
                          <a:avLst/>
                        </a:prstGeom>
                        <a:solidFill>
                          <a:prstClr val="white"/>
                        </a:solidFill>
                        <a:ln>
                          <a:noFill/>
                        </a:ln>
                      </wps:spPr>
                      <wps:txbx>
                        <w:txbxContent>
                          <w:p w14:paraId="06D723F8" w14:textId="08177062" w:rsidR="00880D6C" w:rsidRPr="00833658" w:rsidRDefault="00880D6C">
                            <w:pPr>
                              <w:pStyle w:val="Caption"/>
                              <w:rPr>
                                <w:noProof/>
                              </w:rPr>
                              <w:pPrChange w:id="2412" w:author="Marcelle von Wendland" w:date="2017-09-14T13:40:00Z">
                                <w:pPr/>
                              </w:pPrChange>
                            </w:pPr>
                            <w:ins w:id="2413" w:author="Marcelle von Wendland" w:date="2017-09-14T13:40:00Z">
                              <w:r>
                                <w:t xml:space="preserve">Figure </w:t>
                              </w:r>
                              <w:r>
                                <w:fldChar w:fldCharType="begin"/>
                              </w:r>
                              <w:r>
                                <w:instrText xml:space="preserve"> SEQ Figure \* ARABIC </w:instrText>
                              </w:r>
                            </w:ins>
                            <w:r>
                              <w:fldChar w:fldCharType="separate"/>
                            </w:r>
                            <w:ins w:id="2414" w:author="Marcelle von Wendland" w:date="2017-09-19T14:47:00Z">
                              <w:r w:rsidR="005B664F">
                                <w:rPr>
                                  <w:noProof/>
                                </w:rPr>
                                <w:t>5</w:t>
                              </w:r>
                            </w:ins>
                            <w:ins w:id="2415" w:author="Marcelle von Wendland" w:date="2017-09-14T13:40:00Z">
                              <w:r>
                                <w:fldChar w:fldCharType="end"/>
                              </w:r>
                              <w:r>
                                <w:t xml:space="preserve"> - </w:t>
                              </w:r>
                            </w:ins>
                            <w:ins w:id="2416" w:author="Marcelle von Wendland" w:date="2017-09-15T10:06:00Z">
                              <w:r>
                                <w:t>HyperLedger</w:t>
                              </w:r>
                            </w:ins>
                            <w:ins w:id="2417" w:author="Marcelle von Wendland" w:date="2017-09-14T13:40:00Z">
                              <w:r>
                                <w:t xml:space="preserve"> Structure </w:t>
                              </w:r>
                              <w:r>
                                <w:rPr>
                                  <w:b/>
                                </w:rPr>
                                <w:t>from [BlockGeeks01]</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6A504" id="Text Box 6" o:spid="_x0000_s1034" type="#_x0000_t202" style="position:absolute;margin-left:2.4pt;margin-top:281.85pt;width:475.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" stroked="f">
                <v:textbox style="mso-fit-shape-to-text:t" inset="0,0,0,0">
                  <w:txbxContent>
                    <w:p w14:paraId="06D723F8" w14:textId="08177062" w:rsidR="00880D6C" w:rsidRPr="00833658" w:rsidRDefault="00880D6C">
                      <w:pPr>
                        <w:pStyle w:val="Caption"/>
                        <w:rPr>
                          <w:noProof/>
                        </w:rPr>
                        <w:pPrChange w:id="2418" w:author="Marcelle von Wendland" w:date="2017-09-14T13:40:00Z">
                          <w:pPr/>
                        </w:pPrChange>
                      </w:pPr>
                      <w:ins w:id="2419" w:author="Marcelle von Wendland" w:date="2017-09-14T13:40:00Z">
                        <w:r>
                          <w:t xml:space="preserve">Figure </w:t>
                        </w:r>
                        <w:r>
                          <w:fldChar w:fldCharType="begin"/>
                        </w:r>
                        <w:r>
                          <w:instrText xml:space="preserve"> SEQ Figure \* ARABIC </w:instrText>
                        </w:r>
                      </w:ins>
                      <w:r>
                        <w:fldChar w:fldCharType="separate"/>
                      </w:r>
                      <w:ins w:id="2420" w:author="Marcelle von Wendland" w:date="2017-09-19T14:47:00Z">
                        <w:r w:rsidR="005B664F">
                          <w:rPr>
                            <w:noProof/>
                          </w:rPr>
                          <w:t>5</w:t>
                        </w:r>
                      </w:ins>
                      <w:ins w:id="2421" w:author="Marcelle von Wendland" w:date="2017-09-14T13:40:00Z">
                        <w:r>
                          <w:fldChar w:fldCharType="end"/>
                        </w:r>
                        <w:r>
                          <w:t xml:space="preserve"> - </w:t>
                        </w:r>
                      </w:ins>
                      <w:ins w:id="2422" w:author="Marcelle von Wendland" w:date="2017-09-15T10:06:00Z">
                        <w:r>
                          <w:t>HyperLedger</w:t>
                        </w:r>
                      </w:ins>
                      <w:ins w:id="2423" w:author="Marcelle von Wendland" w:date="2017-09-14T13:40:00Z">
                        <w:r>
                          <w:t xml:space="preserve"> Structure </w:t>
                        </w:r>
                        <w:r>
                          <w:rPr>
                            <w:b/>
                          </w:rPr>
                          <w:t>from [BlockGeeks01]</w:t>
                        </w:r>
                      </w:ins>
                    </w:p>
                  </w:txbxContent>
                </v:textbox>
                <w10:wrap type="square"/>
              </v:shape>
            </w:pict>
          </mc:Fallback>
        </mc:AlternateContent>
      </w:r>
      <w:r>
        <w:rPr>
          <w:noProof/>
        </w:rPr>
        <mc:AlternateContent>
          <mc:Choice Requires="wps">
            <w:drawing>
              <wp:anchor distT="45720" distB="45720" distL="114300" distR="114300" simplePos="0" relativeHeight="251656192" behindDoc="0" locked="0" layoutInCell="1" allowOverlap="1" wp14:anchorId="1EDF6195" wp14:editId="6DA3A2F3">
                <wp:simplePos x="0" y="0"/>
                <wp:positionH relativeFrom="column">
                  <wp:posOffset>30480</wp:posOffset>
                </wp:positionH>
                <wp:positionV relativeFrom="paragraph">
                  <wp:posOffset>7620</wp:posOffset>
                </wp:positionV>
                <wp:extent cx="60426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rgbClr val="FFFFFF"/>
                        </a:solidFill>
                        <a:ln w="9525">
                          <a:solidFill>
                            <a:srgbClr val="000000"/>
                          </a:solidFill>
                          <a:miter lim="800000"/>
                          <a:headEnd/>
                          <a:tailEnd/>
                        </a:ln>
                      </wps:spPr>
                      <wps:txbx>
                        <w:txbxContent>
                          <w:p w14:paraId="7C6B0949" w14:textId="5A636DC0" w:rsidR="00880D6C" w:rsidRDefault="00880D6C">
                            <w:ins w:id="2424"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F6195" id="_x0000_s1035" type="#_x0000_t202" style="position:absolute;margin-left:2.4pt;margin-top:.6pt;width:475.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">
                <v:textbox style="mso-fit-shape-to-text:t">
                  <w:txbxContent>
                    <w:p w14:paraId="7C6B0949" w14:textId="5A636DC0" w:rsidR="00880D6C" w:rsidRDefault="00880D6C">
                      <w:ins w:id="2425" w:author="Marcelle von Wendland" w:date="2017-09-14T13:38:00Z">
                        <w:r>
                          <w:rPr>
                            <w:noProof/>
                          </w:rPr>
                          <w:drawing>
                            <wp:inline distT="0" distB="0" distL="0" distR="0" wp14:anchorId="4DB54735" wp14:editId="048BC5B8">
                              <wp:extent cx="5850890" cy="3299902"/>
                              <wp:effectExtent l="0" t="0" r="0" b="0"/>
                              <wp:docPr id="5" name="Picture 5" descr="What Is Hyperledger? How the Linux Foundation builds an open platform around the blockchain projects of Intel and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Hyperledger? How the Linux Foundation builds an open platform around the blockchain projects of Intel and I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890" cy="3299902"/>
                                      </a:xfrm>
                                      <a:prstGeom prst="rect">
                                        <a:avLst/>
                                      </a:prstGeom>
                                      <a:noFill/>
                                      <a:ln>
                                        <a:noFill/>
                                      </a:ln>
                                    </pic:spPr>
                                  </pic:pic>
                                </a:graphicData>
                              </a:graphic>
                            </wp:inline>
                          </w:drawing>
                        </w:r>
                      </w:ins>
                    </w:p>
                  </w:txbxContent>
                </v:textbox>
                <w10:wrap type="square"/>
              </v:shape>
            </w:pict>
          </mc:Fallback>
        </mc:AlternateContent>
      </w:r>
    </w:p>
    <w:p w14:paraId="6FBE2E56" w14:textId="77777777" w:rsidR="005B6B2D" w:rsidRPr="00855FA0" w:rsidRDefault="005B6B2D" w:rsidP="005B6B2D">
      <w:pPr>
        <w:pStyle w:val="Heading3"/>
        <w:numPr>
          <w:ilvl w:val="1"/>
          <w:numId w:val="6"/>
        </w:numPr>
      </w:pPr>
      <w:r>
        <w:t xml:space="preserve"> Problems with Procedural Semantics</w:t>
      </w:r>
    </w:p>
    <w:p w14:paraId="6E049552" w14:textId="338DF9FA" w:rsidR="005B6B2D" w:rsidRDefault="005B6B2D" w:rsidP="005B6B2D">
      <w:pPr>
        <w:rPr>
          <w:ins w:id="2426" w:author="Marcelle von Wendland" w:date="2017-09-15T10:06:00Z"/>
        </w:rPr>
      </w:pPr>
    </w:p>
    <w:p w14:paraId="026C3B93" w14:textId="4C05AFE2" w:rsidR="003F7804" w:rsidRDefault="00D24B3D" w:rsidP="005B6B2D">
      <w:pPr>
        <w:rPr>
          <w:ins w:id="2427" w:author="Marcelle von Wendland" w:date="2017-09-18T19:54:00Z"/>
        </w:rPr>
      </w:pPr>
      <w:ins w:id="2428" w:author="Marcelle von Wendland" w:date="2017-09-18T19:17:00Z">
        <w:r>
          <w:t>Programs with p</w:t>
        </w:r>
      </w:ins>
      <w:ins w:id="2429" w:author="Marcelle von Wendland" w:date="2017-09-18T19:15:00Z">
        <w:r w:rsidR="008F6466">
          <w:t xml:space="preserve">rocedural </w:t>
        </w:r>
      </w:ins>
      <w:ins w:id="2430" w:author="Marcelle von Wendland" w:date="2017-09-18T19:17:00Z">
        <w:r>
          <w:t xml:space="preserve">semantics make step by step (instruction by instruction) changes to variables </w:t>
        </w:r>
      </w:ins>
      <w:ins w:id="2431" w:author="Marcelle von Wendland" w:date="2017-09-18T19:18:00Z">
        <w:r>
          <w:t>representing</w:t>
        </w:r>
      </w:ins>
      <w:ins w:id="2432" w:author="Marcelle von Wendland" w:date="2017-09-18T19:17:00Z">
        <w:r>
          <w:t xml:space="preserve"> </w:t>
        </w:r>
      </w:ins>
      <w:ins w:id="2433" w:author="Marcelle von Wendland" w:date="2017-09-18T19:18:00Z">
        <w:r>
          <w:t xml:space="preserve">the state of a program, machine or contract. This is true for all </w:t>
        </w:r>
      </w:ins>
      <w:ins w:id="2434" w:author="Marcelle von Wendland" w:date="2017-09-18T19:19:00Z">
        <w:r>
          <w:t xml:space="preserve">such programs whether blockchain related or otherwise. While such programs can feel intuitive to the creator, understanding them requires a </w:t>
        </w:r>
      </w:ins>
      <w:ins w:id="2435" w:author="Marcelle von Wendland" w:date="2017-09-18T19:21:00Z">
        <w:r>
          <w:t>process</w:t>
        </w:r>
      </w:ins>
      <w:ins w:id="2436" w:author="Marcelle von Wendland" w:date="2017-09-18T19:19:00Z">
        <w:r>
          <w:t xml:space="preserve"> that </w:t>
        </w:r>
      </w:ins>
      <w:ins w:id="2437" w:author="Marcelle von Wendland" w:date="2017-09-18T19:21:00Z">
        <w:r>
          <w:t>synthesises</w:t>
        </w:r>
      </w:ins>
      <w:ins w:id="2438" w:author="Marcelle von Wendland" w:date="2017-09-18T19:19:00Z">
        <w:r>
          <w:t xml:space="preserve"> meaning by comparing parts of a process with matching process fragments for which a meaning is already known. </w:t>
        </w:r>
      </w:ins>
      <w:ins w:id="2439" w:author="Marcelle von Wendland" w:date="2017-09-18T19:23:00Z">
        <w:r>
          <w:t>Synthesizing</w:t>
        </w:r>
      </w:ins>
      <w:ins w:id="2440" w:author="Marcelle von Wendland" w:date="2017-09-18T19:19:00Z">
        <w:r>
          <w:t xml:space="preserve"> meaning in this way in the general case is a hard problem for both humans and machines</w:t>
        </w:r>
      </w:ins>
      <w:ins w:id="2441" w:author="Marcelle von Wendland" w:date="2017-09-18T19:26:00Z">
        <w:r w:rsidR="00C62C3A">
          <w:t xml:space="preserve">. </w:t>
        </w:r>
      </w:ins>
      <w:ins w:id="2442" w:author="Marcelle von Wendland" w:date="2017-09-18T19:30:00Z">
        <w:r w:rsidR="00C62C3A">
          <w:t>When Alan Turing sketched out the TURING MACHINE</w:t>
        </w:r>
      </w:ins>
      <w:ins w:id="2443" w:author="Marcelle von Wendland" w:date="2017-09-18T19:31:00Z">
        <w:r w:rsidR="00C62C3A">
          <w:t xml:space="preserve"> in his </w:t>
        </w:r>
        <w:r w:rsidR="00C62C3A" w:rsidRPr="00C62C3A">
          <w:t xml:space="preserve">paper </w:t>
        </w:r>
      </w:ins>
      <w:ins w:id="2444" w:author="Marcelle von Wendland" w:date="2017-09-18T19:32:00Z">
        <w:r w:rsidR="00C62C3A" w:rsidRPr="00C62C3A">
          <w:rPr>
            <w:rPrChange w:id="2445" w:author="Marcelle von Wendland" w:date="2017-09-18T19:32:00Z">
              <w:rPr>
                <w:sz w:val="16"/>
                <w:szCs w:val="16"/>
              </w:rPr>
            </w:rPrChange>
          </w:rPr>
          <w:t>[TURING 1936</w:t>
        </w:r>
        <w:r w:rsidR="00C62C3A" w:rsidRPr="00C62C3A">
          <w:t>] on</w:t>
        </w:r>
        <w:r w:rsidR="00C62C3A" w:rsidRPr="00C62C3A">
          <w:rPr>
            <w:rPrChange w:id="2446" w:author="Marcelle von Wendland" w:date="2017-09-18T19:32:00Z">
              <w:rPr>
                <w:sz w:val="16"/>
                <w:szCs w:val="16"/>
              </w:rPr>
            </w:rPrChange>
          </w:rPr>
          <w:t xml:space="preserve"> the computability of numbers</w:t>
        </w:r>
      </w:ins>
      <w:ins w:id="2447" w:author="Marcelle von Wendland" w:date="2017-09-18T19:33:00Z">
        <w:r w:rsidR="00C62C3A">
          <w:t xml:space="preserve"> he</w:t>
        </w:r>
      </w:ins>
      <w:ins w:id="2448" w:author="Marcelle von Wendland" w:date="2017-09-18T19:35:00Z">
        <w:r w:rsidR="00C62C3A">
          <w:t xml:space="preserve"> created the </w:t>
        </w:r>
      </w:ins>
      <w:ins w:id="2449" w:author="Marcelle von Wendland" w:date="2017-09-18T19:36:00Z">
        <w:r w:rsidR="00423AAE">
          <w:t xml:space="preserve">basic </w:t>
        </w:r>
      </w:ins>
      <w:ins w:id="2450" w:author="Marcelle von Wendland" w:date="2017-09-18T19:37:00Z">
        <w:r w:rsidR="00423AAE">
          <w:t xml:space="preserve">underlying </w:t>
        </w:r>
      </w:ins>
      <w:ins w:id="2451" w:author="Marcelle von Wendland" w:date="2017-09-18T19:36:00Z">
        <w:r w:rsidR="00423AAE">
          <w:t xml:space="preserve">semantics </w:t>
        </w:r>
      </w:ins>
      <w:ins w:id="2452" w:author="Marcelle von Wendland" w:date="2017-09-18T19:35:00Z">
        <w:r w:rsidR="00C62C3A">
          <w:t xml:space="preserve">for all </w:t>
        </w:r>
      </w:ins>
      <w:ins w:id="2453" w:author="Marcelle von Wendland" w:date="2017-09-18T19:36:00Z">
        <w:r w:rsidR="00C62C3A">
          <w:t xml:space="preserve">subsequent </w:t>
        </w:r>
        <w:r w:rsidR="00423AAE">
          <w:t xml:space="preserve">procedural </w:t>
        </w:r>
      </w:ins>
      <w:ins w:id="2454" w:author="Marcelle von Wendland" w:date="2017-09-18T19:37:00Z">
        <w:r w:rsidR="00423AAE">
          <w:t xml:space="preserve">languages. </w:t>
        </w:r>
      </w:ins>
      <w:ins w:id="2455" w:author="Marcelle von Wendland" w:date="2017-09-18T19:43:00Z">
        <w:r w:rsidR="00423AAE">
          <w:t>Turing’s</w:t>
        </w:r>
      </w:ins>
      <w:ins w:id="2456" w:author="Marcelle von Wendland" w:date="2017-09-18T19:37:00Z">
        <w:r w:rsidR="00423AAE">
          <w:t xml:space="preserve"> paper </w:t>
        </w:r>
      </w:ins>
      <w:ins w:id="2457" w:author="Marcelle von Wendland" w:date="2017-09-18T19:39:00Z">
        <w:r w:rsidR="00423AAE">
          <w:t>used the device of the Turing Machine to</w:t>
        </w:r>
      </w:ins>
      <w:ins w:id="2458" w:author="Marcelle von Wendland" w:date="2017-09-18T19:37:00Z">
        <w:r w:rsidR="00423AAE">
          <w:t xml:space="preserve"> prove that there is no general algorithm for determining if an algorithm ever finishes</w:t>
        </w:r>
      </w:ins>
      <w:ins w:id="2459" w:author="Marcelle von Wendland" w:date="2017-09-18T19:42:00Z">
        <w:r w:rsidR="00423AAE">
          <w:t>. While this is not the same as comprehending or understanding a</w:t>
        </w:r>
      </w:ins>
      <w:ins w:id="2460" w:author="Marcelle von Wendland" w:date="2017-09-18T19:43:00Z">
        <w:r w:rsidR="00423AAE">
          <w:t xml:space="preserve">n algorithm </w:t>
        </w:r>
        <w:r w:rsidR="00423AAE">
          <w:lastRenderedPageBreak/>
          <w:t xml:space="preserve">or Programs with procedural semantics it is certainly one important aspect. </w:t>
        </w:r>
      </w:ins>
      <w:ins w:id="2461" w:author="Marcelle von Wendland" w:date="2017-09-18T19:44:00Z">
        <w:r w:rsidR="00423AAE">
          <w:t xml:space="preserve">Procedural programs meet to conform to very strong and restrictive assumptions </w:t>
        </w:r>
        <w:proofErr w:type="gramStart"/>
        <w:r w:rsidR="00423AAE">
          <w:t>in order to</w:t>
        </w:r>
        <w:proofErr w:type="gramEnd"/>
        <w:r w:rsidR="00423AAE">
          <w:t xml:space="preserve"> </w:t>
        </w:r>
      </w:ins>
      <w:ins w:id="2462" w:author="Marcelle von Wendland" w:date="2017-09-18T19:47:00Z">
        <w:r w:rsidR="003F7804">
          <w:t xml:space="preserve">even just </w:t>
        </w:r>
      </w:ins>
      <w:ins w:id="2463" w:author="Marcelle von Wendland" w:date="2017-09-18T19:56:00Z">
        <w:r w:rsidR="00E504E9">
          <w:t>easily</w:t>
        </w:r>
      </w:ins>
      <w:ins w:id="2464" w:author="Marcelle von Wendland" w:date="2017-09-18T19:47:00Z">
        <w:r w:rsidR="003F7804">
          <w:t xml:space="preserve"> verify that they complete in a certain time for any possible input. </w:t>
        </w:r>
      </w:ins>
      <w:ins w:id="2465" w:author="Marcelle von Wendland" w:date="2017-09-18T19:48:00Z">
        <w:r w:rsidR="003F7804">
          <w:t xml:space="preserve">Any algorithm for </w:t>
        </w:r>
      </w:ins>
      <w:ins w:id="2466" w:author="Marcelle von Wendland" w:date="2017-09-18T19:56:00Z">
        <w:r w:rsidR="00E504E9">
          <w:t>synthesizing</w:t>
        </w:r>
      </w:ins>
      <w:ins w:id="2467" w:author="Marcelle von Wendland" w:date="2017-09-18T19:47:00Z">
        <w:r w:rsidR="003F7804">
          <w:t xml:space="preserve"> the meaning of a program </w:t>
        </w:r>
      </w:ins>
      <w:ins w:id="2468" w:author="Marcelle von Wendland" w:date="2017-09-18T19:48:00Z">
        <w:r w:rsidR="003F7804">
          <w:t xml:space="preserve">is </w:t>
        </w:r>
      </w:ins>
      <w:ins w:id="2469" w:author="Marcelle von Wendland" w:date="2017-09-18T19:49:00Z">
        <w:r w:rsidR="003F7804">
          <w:t>n</w:t>
        </w:r>
      </w:ins>
      <w:ins w:id="2470" w:author="Marcelle von Wendland" w:date="2017-09-18T19:48:00Z">
        <w:r w:rsidR="003F7804">
          <w:t>either not guaranteed to work for all possible algorithm</w:t>
        </w:r>
      </w:ins>
      <w:ins w:id="2471" w:author="Marcelle von Wendland" w:date="2017-09-18T19:49:00Z">
        <w:r w:rsidR="003F7804">
          <w:t xml:space="preserve">s nor in the general </w:t>
        </w:r>
      </w:ins>
      <w:ins w:id="2472" w:author="Marcelle von Wendland" w:date="2017-09-18T19:50:00Z">
        <w:r w:rsidR="003F7804">
          <w:t>case</w:t>
        </w:r>
      </w:ins>
      <w:ins w:id="2473" w:author="Marcelle von Wendland" w:date="2017-09-18T19:49:00Z">
        <w:r w:rsidR="003F7804">
          <w:t xml:space="preserve"> guaranteed to ever finish </w:t>
        </w:r>
      </w:ins>
      <w:ins w:id="2474" w:author="Marcelle von Wendland" w:date="2017-09-18T19:50:00Z">
        <w:r w:rsidR="003F7804">
          <w:t>even</w:t>
        </w:r>
      </w:ins>
      <w:ins w:id="2475" w:author="Marcelle von Wendland" w:date="2017-09-18T19:49:00Z">
        <w:r w:rsidR="003F7804">
          <w:t xml:space="preserve"> if the meaning is </w:t>
        </w:r>
      </w:ins>
      <w:ins w:id="2476" w:author="Marcelle von Wendland" w:date="2017-09-18T19:51:00Z">
        <w:r w:rsidR="003F7804">
          <w:t>synthesisable</w:t>
        </w:r>
      </w:ins>
      <w:ins w:id="2477" w:author="Marcelle von Wendland" w:date="2017-09-18T19:49:00Z">
        <w:r w:rsidR="003F7804">
          <w:t xml:space="preserve">. </w:t>
        </w:r>
      </w:ins>
    </w:p>
    <w:p w14:paraId="43A11159" w14:textId="566F3019" w:rsidR="003F7804" w:rsidRDefault="003F7804" w:rsidP="005B6B2D">
      <w:pPr>
        <w:rPr>
          <w:ins w:id="2478" w:author="Marcelle von Wendland" w:date="2017-09-18T20:15:00Z"/>
        </w:rPr>
      </w:pPr>
      <w:ins w:id="2479" w:author="Marcelle von Wendland" w:date="2017-09-18T19:54:00Z">
        <w:r>
          <w:t xml:space="preserve">This is important because it means that it is not in general </w:t>
        </w:r>
      </w:ins>
      <w:ins w:id="2480" w:author="Marcelle von Wendland" w:date="2017-09-18T19:55:00Z">
        <w:r>
          <w:t>possible</w:t>
        </w:r>
      </w:ins>
      <w:ins w:id="2481" w:author="Marcelle von Wendland" w:date="2017-09-18T19:54:00Z">
        <w:r>
          <w:t xml:space="preserve"> </w:t>
        </w:r>
      </w:ins>
      <w:ins w:id="2482" w:author="Marcelle von Wendland" w:date="2017-09-18T19:55:00Z">
        <w:r>
          <w:t xml:space="preserve">to compare two smart contracts </w:t>
        </w:r>
      </w:ins>
      <w:ins w:id="2483" w:author="Marcelle von Wendland" w:date="2017-09-18T19:57:00Z">
        <w:r w:rsidR="00E504E9">
          <w:t xml:space="preserve">written as procedural </w:t>
        </w:r>
      </w:ins>
      <w:ins w:id="2484" w:author="Marcelle von Wendland" w:date="2017-09-18T19:58:00Z">
        <w:r w:rsidR="00E504E9">
          <w:t>code, to</w:t>
        </w:r>
      </w:ins>
      <w:ins w:id="2485" w:author="Marcelle von Wendland" w:date="2017-09-18T19:55:00Z">
        <w:r>
          <w:t xml:space="preserve"> see if they have the same meaning</w:t>
        </w:r>
      </w:ins>
      <w:ins w:id="2486" w:author="Marcelle von Wendland" w:date="2017-09-18T19:56:00Z">
        <w:r>
          <w:t xml:space="preserve"> unless they are essentially</w:t>
        </w:r>
        <w:r w:rsidR="00E504E9">
          <w:t xml:space="preserve"> carbon copies of each o</w:t>
        </w:r>
        <w:r>
          <w:t>ther</w:t>
        </w:r>
        <w:r w:rsidR="00E504E9">
          <w:t xml:space="preserve">. It </w:t>
        </w:r>
      </w:ins>
      <w:ins w:id="2487" w:author="Marcelle von Wendland" w:date="2017-09-18T19:57:00Z">
        <w:r w:rsidR="00E504E9">
          <w:t>also</w:t>
        </w:r>
      </w:ins>
      <w:ins w:id="2488" w:author="Marcelle von Wendland" w:date="2017-09-18T19:56:00Z">
        <w:r w:rsidR="00E504E9">
          <w:t xml:space="preserve"> means that it is not in general possible to </w:t>
        </w:r>
      </w:ins>
      <w:ins w:id="2489" w:author="Marcelle von Wendland" w:date="2017-09-18T19:58:00Z">
        <w:r w:rsidR="00E504E9">
          <w:t>automatically</w:t>
        </w:r>
      </w:ins>
      <w:ins w:id="2490" w:author="Marcelle von Wendland" w:date="2017-09-18T19:56:00Z">
        <w:r w:rsidR="00E504E9">
          <w:t xml:space="preserve"> verify if a </w:t>
        </w:r>
      </w:ins>
      <w:ins w:id="2491" w:author="Marcelle von Wendland" w:date="2017-09-18T20:12:00Z">
        <w:r w:rsidR="00B734EB">
          <w:t xml:space="preserve">smart contract </w:t>
        </w:r>
      </w:ins>
      <w:ins w:id="2492" w:author="Marcelle von Wendland" w:date="2017-09-18T20:13:00Z">
        <w:r w:rsidR="00C110EC">
          <w:t xml:space="preserve">realised in procedural code </w:t>
        </w:r>
      </w:ins>
      <w:ins w:id="2493" w:author="Marcelle von Wendland" w:date="2017-09-18T20:12:00Z">
        <w:r w:rsidR="00B734EB">
          <w:t xml:space="preserve">meets certain </w:t>
        </w:r>
      </w:ins>
      <w:ins w:id="2494" w:author="Marcelle von Wendland" w:date="2017-09-18T20:13:00Z">
        <w:r w:rsidR="00C110EC">
          <w:t xml:space="preserve">specifications nor is it possible to guarantee such a check </w:t>
        </w:r>
      </w:ins>
      <w:ins w:id="2495" w:author="Marcelle von Wendland" w:date="2017-09-18T20:14:00Z">
        <w:r w:rsidR="00C110EC">
          <w:t>can</w:t>
        </w:r>
      </w:ins>
      <w:ins w:id="2496" w:author="Marcelle von Wendland" w:date="2017-09-18T20:13:00Z">
        <w:r w:rsidR="00C110EC">
          <w:t xml:space="preserve"> </w:t>
        </w:r>
      </w:ins>
      <w:ins w:id="2497" w:author="Marcelle von Wendland" w:date="2017-09-18T20:14:00Z">
        <w:r w:rsidR="00C110EC">
          <w:t xml:space="preserve">be conducted in within some </w:t>
        </w:r>
      </w:ins>
      <w:ins w:id="2498" w:author="Marcelle von Wendland" w:date="2017-09-18T20:15:00Z">
        <w:r w:rsidR="00C110EC">
          <w:t>period</w:t>
        </w:r>
      </w:ins>
      <w:ins w:id="2499" w:author="Marcelle von Wendland" w:date="2017-09-18T20:14:00Z">
        <w:r w:rsidR="00C110EC">
          <w:t>.</w:t>
        </w:r>
      </w:ins>
    </w:p>
    <w:p w14:paraId="5B86D221" w14:textId="63884B57" w:rsidR="00C110EC" w:rsidRDefault="00C110EC" w:rsidP="005B6B2D">
      <w:pPr>
        <w:rPr>
          <w:ins w:id="2500" w:author="Marcelle von Wendland" w:date="2017-09-18T20:30:00Z"/>
        </w:rPr>
      </w:pPr>
      <w:ins w:id="2501" w:author="Marcelle von Wendland" w:date="2017-09-18T20:15:00Z">
        <w:r>
          <w:t xml:space="preserve">This means that even if a </w:t>
        </w:r>
      </w:ins>
      <w:ins w:id="2502" w:author="Marcelle von Wendland" w:date="2017-09-18T20:16:00Z">
        <w:r>
          <w:t xml:space="preserve">procedural </w:t>
        </w:r>
      </w:ins>
      <w:ins w:id="2503" w:author="Marcelle von Wendland" w:date="2017-09-18T20:15:00Z">
        <w:r>
          <w:t xml:space="preserve">smart contract uses </w:t>
        </w:r>
      </w:ins>
      <w:ins w:id="2504" w:author="Marcelle von Wendland" w:date="2017-09-18T20:16:00Z">
        <w:r>
          <w:t xml:space="preserve">a carefully selected ontology for representing all information used by the smart contract throughout its life such smart contracts and their meaning cannot in general be compared, </w:t>
        </w:r>
      </w:ins>
      <w:ins w:id="2505" w:author="Marcelle von Wendland" w:date="2017-09-18T20:18:00Z">
        <w:r>
          <w:t xml:space="preserve">verified or understood automatically. In small scale or </w:t>
        </w:r>
      </w:ins>
      <w:ins w:id="2506" w:author="Marcelle von Wendland" w:date="2017-09-18T20:20:00Z">
        <w:r>
          <w:t>tightly</w:t>
        </w:r>
      </w:ins>
      <w:ins w:id="2507" w:author="Marcelle von Wendland" w:date="2017-09-18T20:18:00Z">
        <w:r>
          <w:t xml:space="preserve"> </w:t>
        </w:r>
      </w:ins>
      <w:ins w:id="2508" w:author="Marcelle von Wendland" w:date="2017-09-18T20:20:00Z">
        <w:r>
          <w:t>locked</w:t>
        </w:r>
      </w:ins>
      <w:ins w:id="2509" w:author="Marcelle von Wendland" w:date="2017-09-18T20:18:00Z">
        <w:r>
          <w:t xml:space="preserve"> </w:t>
        </w:r>
      </w:ins>
      <w:ins w:id="2510" w:author="Marcelle von Wendland" w:date="2017-09-18T20:20:00Z">
        <w:r>
          <w:t>down applications where e</w:t>
        </w:r>
      </w:ins>
      <w:ins w:id="2511" w:author="Marcelle von Wendland" w:date="2017-09-18T20:23:00Z">
        <w:r>
          <w:t>.</w:t>
        </w:r>
      </w:ins>
      <w:ins w:id="2512" w:author="Marcelle von Wendland" w:date="2017-09-18T20:20:00Z">
        <w:r>
          <w:t>g</w:t>
        </w:r>
      </w:ins>
      <w:ins w:id="2513" w:author="Marcelle von Wendland" w:date="2017-09-18T20:23:00Z">
        <w:r>
          <w:t>.</w:t>
        </w:r>
      </w:ins>
      <w:ins w:id="2514" w:author="Marcelle von Wendland" w:date="2017-09-18T20:20:00Z">
        <w:r>
          <w:t xml:space="preserve"> all smart contract types are </w:t>
        </w:r>
      </w:ins>
      <w:ins w:id="2515" w:author="Marcelle von Wendland" w:date="2017-09-18T20:23:00Z">
        <w:r>
          <w:t>known</w:t>
        </w:r>
      </w:ins>
      <w:ins w:id="2516" w:author="Marcelle von Wendland" w:date="2017-09-18T20:20:00Z">
        <w:r>
          <w:t xml:space="preserve"> upfront this is not a </w:t>
        </w:r>
      </w:ins>
      <w:ins w:id="2517" w:author="Marcelle von Wendland" w:date="2017-09-18T20:21:00Z">
        <w:r>
          <w:t xml:space="preserve">big </w:t>
        </w:r>
      </w:ins>
      <w:ins w:id="2518" w:author="Marcelle von Wendland" w:date="2017-09-18T20:20:00Z">
        <w:r>
          <w:t>problem</w:t>
        </w:r>
      </w:ins>
      <w:ins w:id="2519" w:author="Marcelle von Wendland" w:date="2017-09-18T20:21:00Z">
        <w:r>
          <w:t xml:space="preserve"> since it is possible to select only smart </w:t>
        </w:r>
      </w:ins>
      <w:ins w:id="2520" w:author="Marcelle von Wendland" w:date="2017-09-18T20:22:00Z">
        <w:r>
          <w:t xml:space="preserve">contracts for which their meaning and other characteristics can be easily enough </w:t>
        </w:r>
      </w:ins>
      <w:ins w:id="2521" w:author="Marcelle von Wendland" w:date="2017-09-18T20:23:00Z">
        <w:r>
          <w:t>synthesised or</w:t>
        </w:r>
      </w:ins>
      <w:ins w:id="2522" w:author="Marcelle von Wendland" w:date="2017-09-18T20:22:00Z">
        <w:r w:rsidR="00491DC5">
          <w:t xml:space="preserve"> computed even if this involves some </w:t>
        </w:r>
      </w:ins>
      <w:ins w:id="2523" w:author="Marcelle von Wendland" w:date="2017-09-18T20:29:00Z">
        <w:r w:rsidR="00491DC5">
          <w:t xml:space="preserve">considerable </w:t>
        </w:r>
      </w:ins>
      <w:ins w:id="2524" w:author="Marcelle von Wendland" w:date="2017-09-18T20:22:00Z">
        <w:r w:rsidR="00491DC5">
          <w:t xml:space="preserve">human intervention and art is some cases. This semantic meta data can then be tied to the smart contract like </w:t>
        </w:r>
      </w:ins>
      <w:ins w:id="2525" w:author="Marcelle von Wendland" w:date="2017-09-18T20:30:00Z">
        <w:r w:rsidR="00491DC5">
          <w:t>a manifest</w:t>
        </w:r>
      </w:ins>
      <w:ins w:id="2526" w:author="Marcelle von Wendland" w:date="2017-09-18T20:22:00Z">
        <w:r w:rsidR="00491DC5">
          <w:t xml:space="preserve"> </w:t>
        </w:r>
      </w:ins>
      <w:ins w:id="2527" w:author="Marcelle von Wendland" w:date="2017-09-18T20:30:00Z">
        <w:r w:rsidR="00491DC5">
          <w:t>and used when reasoning over one or more such smart contracts.</w:t>
        </w:r>
      </w:ins>
    </w:p>
    <w:p w14:paraId="7EBF3EC4" w14:textId="7101F44E" w:rsidR="00491DC5" w:rsidRDefault="00491DC5" w:rsidP="005B6B2D">
      <w:pPr>
        <w:rPr>
          <w:ins w:id="2528" w:author="Marcelle von Wendland" w:date="2017-09-18T19:51:00Z"/>
        </w:rPr>
      </w:pPr>
      <w:ins w:id="2529" w:author="Marcelle von Wendland" w:date="2017-09-18T20:31:00Z">
        <w:r>
          <w:t>In a more open environment where new smart</w:t>
        </w:r>
        <w:r w:rsidR="00622357">
          <w:t xml:space="preserve"> contract types</w:t>
        </w:r>
        <w:r w:rsidR="008C39B3">
          <w:t xml:space="preserve"> can be created by participants </w:t>
        </w:r>
      </w:ins>
      <w:ins w:id="2530" w:author="Marcelle von Wendland" w:date="2017-09-18T20:48:00Z">
        <w:r w:rsidR="00622357">
          <w:t>any</w:t>
        </w:r>
      </w:ins>
      <w:ins w:id="2531" w:author="Marcelle von Wendland" w:date="2017-09-18T20:31:00Z">
        <w:r w:rsidR="008C39B3">
          <w:t xml:space="preserve"> time this is still of some help but requires a </w:t>
        </w:r>
      </w:ins>
      <w:ins w:id="2532" w:author="Marcelle von Wendland" w:date="2017-09-18T20:37:00Z">
        <w:r w:rsidR="008C39B3">
          <w:t>significant</w:t>
        </w:r>
      </w:ins>
      <w:ins w:id="2533" w:author="Marcelle von Wendland" w:date="2017-09-18T20:31:00Z">
        <w:r w:rsidR="008C39B3">
          <w:t xml:space="preserve"> </w:t>
        </w:r>
      </w:ins>
      <w:ins w:id="2534" w:author="Marcelle von Wendland" w:date="2017-09-18T20:38:00Z">
        <w:r w:rsidR="008C39B3">
          <w:t xml:space="preserve">level of resources and sophistication and arguably some centralised governance to ensure compliance with minimum standards for </w:t>
        </w:r>
      </w:ins>
      <w:ins w:id="2535" w:author="Marcelle von Wendland" w:date="2017-09-18T20:40:00Z">
        <w:r w:rsidR="008C39B3">
          <w:t>semantic</w:t>
        </w:r>
      </w:ins>
      <w:ins w:id="2536" w:author="Marcelle von Wendland" w:date="2017-09-18T20:39:00Z">
        <w:r w:rsidR="008C39B3">
          <w:t xml:space="preserve"> </w:t>
        </w:r>
      </w:ins>
      <w:ins w:id="2537" w:author="Marcelle von Wendland" w:date="2017-09-18T20:40:00Z">
        <w:r w:rsidR="008C39B3">
          <w:t>metadata</w:t>
        </w:r>
      </w:ins>
      <w:ins w:id="2538" w:author="Marcelle von Wendland" w:date="2017-09-18T20:39:00Z">
        <w:r w:rsidR="008C39B3">
          <w:t xml:space="preserve"> </w:t>
        </w:r>
      </w:ins>
      <w:ins w:id="2539" w:author="Marcelle von Wendland" w:date="2017-09-18T20:38:00Z">
        <w:r w:rsidR="008C39B3">
          <w:t xml:space="preserve">manifests </w:t>
        </w:r>
      </w:ins>
      <w:ins w:id="2540" w:author="Marcelle von Wendland" w:date="2017-09-18T20:39:00Z">
        <w:r w:rsidR="008C39B3">
          <w:t xml:space="preserve">that are required for </w:t>
        </w:r>
      </w:ins>
      <w:ins w:id="2541" w:author="Marcelle von Wendland" w:date="2017-09-18T20:40:00Z">
        <w:r w:rsidR="008C39B3">
          <w:t>each</w:t>
        </w:r>
      </w:ins>
      <w:ins w:id="2542" w:author="Marcelle von Wendland" w:date="2017-09-18T20:39:00Z">
        <w:r w:rsidR="008C39B3">
          <w:t xml:space="preserve"> </w:t>
        </w:r>
      </w:ins>
      <w:ins w:id="2543" w:author="Marcelle von Wendland" w:date="2017-09-18T20:40:00Z">
        <w:r w:rsidR="008C39B3">
          <w:t>smart contract in this case.</w:t>
        </w:r>
      </w:ins>
      <w:ins w:id="2544" w:author="Marcelle von Wendland" w:date="2017-09-18T20:48:00Z">
        <w:r w:rsidR="00FD114E">
          <w:t xml:space="preserve"> </w:t>
        </w:r>
      </w:ins>
      <w:ins w:id="2545" w:author="Marcelle von Wendland" w:date="2017-09-18T20:49:00Z">
        <w:r w:rsidR="00622357">
          <w:t xml:space="preserve">This limits the usefulness of the semantic meta data manifest work around to special types of open environments where these factors are present.  </w:t>
        </w:r>
      </w:ins>
      <w:ins w:id="2546" w:author="Marcelle von Wendland" w:date="2017-09-18T20:51:00Z">
        <w:r w:rsidR="00622357">
          <w:t xml:space="preserve">Semantic </w:t>
        </w:r>
      </w:ins>
      <w:ins w:id="2547" w:author="Marcelle von Wendland" w:date="2017-09-18T21:01:00Z">
        <w:r w:rsidR="004F3161">
          <w:t>b</w:t>
        </w:r>
      </w:ins>
      <w:ins w:id="2548" w:author="Marcelle von Wendland" w:date="2017-09-18T20:51:00Z">
        <w:r w:rsidR="00622357">
          <w:t xml:space="preserve">lock </w:t>
        </w:r>
      </w:ins>
      <w:ins w:id="2549" w:author="Marcelle von Wendland" w:date="2017-09-18T21:01:00Z">
        <w:r w:rsidR="004F3161">
          <w:t>c</w:t>
        </w:r>
      </w:ins>
      <w:ins w:id="2550" w:author="Marcelle von Wendland" w:date="2017-09-18T20:51:00Z">
        <w:r w:rsidR="00622357">
          <w:t xml:space="preserve">hains </w:t>
        </w:r>
      </w:ins>
      <w:ins w:id="2551" w:author="Marcelle von Wendland" w:date="2017-09-18T21:01:00Z">
        <w:r w:rsidR="004F3161">
          <w:t xml:space="preserve">mechanisms </w:t>
        </w:r>
      </w:ins>
      <w:ins w:id="2552" w:author="Marcelle von Wendland" w:date="2017-09-18T20:51:00Z">
        <w:r w:rsidR="00622357">
          <w:t xml:space="preserve">with declarative semantics, as will be shown in the next section are </w:t>
        </w:r>
        <w:r w:rsidR="004F3161">
          <w:t>designed to overcome this issue and ensure that every aspect of a smart contract has a clear meaning that can be analysed and understood by machines.</w:t>
        </w:r>
      </w:ins>
    </w:p>
    <w:p w14:paraId="36B064FC" w14:textId="77777777" w:rsidR="003F7804" w:rsidRDefault="003F7804" w:rsidP="005B6B2D"/>
    <w:p w14:paraId="40E16333" w14:textId="207B74AC" w:rsidR="00BF62A2" w:rsidRDefault="00BF62A2">
      <w:pPr>
        <w:rPr>
          <w:ins w:id="2553" w:author="Marcelle von Wendland" w:date="2017-09-14T13:03:00Z"/>
          <w:rFonts w:cstheme="minorHAnsi"/>
          <w:b/>
          <w:sz w:val="16"/>
          <w:szCs w:val="16"/>
        </w:rPr>
      </w:pPr>
      <w:ins w:id="2554" w:author="Marcelle von Wendland" w:date="2017-09-14T13:03:00Z">
        <w:r>
          <w:rPr>
            <w:rFonts w:cstheme="minorHAnsi"/>
            <w:b/>
            <w:sz w:val="16"/>
            <w:szCs w:val="16"/>
          </w:rPr>
          <w:br w:type="page"/>
        </w:r>
      </w:ins>
    </w:p>
    <w:p w14:paraId="3B379B30" w14:textId="77777777" w:rsidR="00401BAE" w:rsidRDefault="00401BAE" w:rsidP="00401BAE">
      <w:pPr>
        <w:rPr>
          <w:rFonts w:cstheme="minorHAnsi"/>
          <w:b/>
          <w:sz w:val="16"/>
          <w:szCs w:val="16"/>
        </w:rPr>
      </w:pPr>
    </w:p>
    <w:p w14:paraId="21A77179" w14:textId="77777777" w:rsidR="00401BAE" w:rsidRDefault="00401BAE" w:rsidP="005B6B2D">
      <w:pPr>
        <w:pStyle w:val="Heading2"/>
        <w:numPr>
          <w:ilvl w:val="0"/>
          <w:numId w:val="6"/>
        </w:numPr>
      </w:pPr>
      <w:r>
        <w:t>Semantic Blockchain with Declarative Semantics</w:t>
      </w:r>
    </w:p>
    <w:p w14:paraId="2FB8EF8C" w14:textId="64692534" w:rsidR="00401BAE" w:rsidRDefault="00401BAE" w:rsidP="00401BAE">
      <w:pPr>
        <w:rPr>
          <w:ins w:id="2555" w:author="Marcelle von Wendland" w:date="2017-09-18T21:04:00Z"/>
        </w:rPr>
      </w:pPr>
    </w:p>
    <w:p w14:paraId="30C52923" w14:textId="5CD7DD13" w:rsidR="004F3161" w:rsidRDefault="004F3161" w:rsidP="00401BAE">
      <w:pPr>
        <w:rPr>
          <w:ins w:id="2556" w:author="Marcelle von Wendland" w:date="2017-09-18T21:32:00Z"/>
        </w:rPr>
      </w:pPr>
      <w:ins w:id="2557" w:author="Marcelle von Wendland" w:date="2017-09-18T21:04:00Z">
        <w:r>
          <w:t>Declarative languages sometimes have the reputation of being both difficult and offering lower perform</w:t>
        </w:r>
      </w:ins>
      <w:ins w:id="2558" w:author="Marcelle von Wendland" w:date="2017-09-18T21:08:00Z">
        <w:r>
          <w:t>a</w:t>
        </w:r>
      </w:ins>
      <w:ins w:id="2559" w:author="Marcelle von Wendland" w:date="2017-09-18T21:04:00Z">
        <w:r>
          <w:t>nce</w:t>
        </w:r>
      </w:ins>
      <w:ins w:id="2560" w:author="Marcelle von Wendland" w:date="2017-09-18T21:08:00Z">
        <w:r w:rsidR="00F80EB5">
          <w:t xml:space="preserve">. It is </w:t>
        </w:r>
      </w:ins>
      <w:ins w:id="2561" w:author="Marcelle von Wendland" w:date="2017-09-18T21:09:00Z">
        <w:r w:rsidR="00F80EB5">
          <w:t>important</w:t>
        </w:r>
      </w:ins>
      <w:ins w:id="2562" w:author="Marcelle von Wendland" w:date="2017-09-18T21:08:00Z">
        <w:r w:rsidR="00F80EB5">
          <w:t xml:space="preserve"> </w:t>
        </w:r>
      </w:ins>
      <w:ins w:id="2563" w:author="Marcelle von Wendland" w:date="2017-09-18T21:09:00Z">
        <w:r w:rsidR="00F80EB5">
          <w:t xml:space="preserve">to highlight here that while there are declarative languages that are either </w:t>
        </w:r>
      </w:ins>
      <w:ins w:id="2564" w:author="Marcelle von Wendland" w:date="2017-09-18T21:10:00Z">
        <w:r w:rsidR="00F80EB5">
          <w:t xml:space="preserve">say like say ERLANG, APL </w:t>
        </w:r>
      </w:ins>
      <w:ins w:id="2565" w:author="Marcelle von Wendland" w:date="2017-09-18T21:09:00Z">
        <w:r w:rsidR="00F80EB5">
          <w:t>or even both</w:t>
        </w:r>
      </w:ins>
      <w:ins w:id="2566" w:author="Marcelle von Wendland" w:date="2017-09-18T21:11:00Z">
        <w:r w:rsidR="00F80EB5">
          <w:t xml:space="preserve"> like say PROLOG there are clear examples that prove this does not need to be the case. </w:t>
        </w:r>
      </w:ins>
      <w:ins w:id="2567" w:author="Marcelle von Wendland" w:date="2017-09-18T21:31:00Z">
        <w:r w:rsidR="00A328C6">
          <w:t xml:space="preserve">The query language </w:t>
        </w:r>
      </w:ins>
      <w:ins w:id="2568" w:author="Marcelle von Wendland" w:date="2017-09-18T21:11:00Z">
        <w:r w:rsidR="00F80EB5">
          <w:t>SQL for instance is both easy to us</w:t>
        </w:r>
        <w:r w:rsidR="00A328C6">
          <w:t xml:space="preserve">e and in many cases also </w:t>
        </w:r>
      </w:ins>
      <w:ins w:id="2569" w:author="Marcelle von Wendland" w:date="2017-09-18T21:30:00Z">
        <w:r w:rsidR="00A328C6">
          <w:t>delivering very high</w:t>
        </w:r>
      </w:ins>
      <w:ins w:id="2570" w:author="Marcelle von Wendland" w:date="2017-09-18T21:11:00Z">
        <w:r w:rsidR="00A328C6">
          <w:t xml:space="preserve"> </w:t>
        </w:r>
      </w:ins>
      <w:ins w:id="2571" w:author="Marcelle von Wendland" w:date="2017-09-18T21:30:00Z">
        <w:r w:rsidR="00A328C6">
          <w:t xml:space="preserve">performance. </w:t>
        </w:r>
      </w:ins>
    </w:p>
    <w:p w14:paraId="053C5C4E" w14:textId="0266874D" w:rsidR="00C071D8" w:rsidRDefault="00C071D8" w:rsidP="00C071D8">
      <w:pPr>
        <w:rPr>
          <w:ins w:id="2572" w:author="Marcelle von Wendland" w:date="2017-09-18T22:41:00Z"/>
        </w:rPr>
      </w:pPr>
      <w:ins w:id="2573" w:author="Marcelle von Wendland" w:date="2017-09-18T22:40:00Z">
        <w:r>
          <w:t xml:space="preserve">Declarative Languages come in a much greater variety than procedural languages. They include languages based on the evaluation of functions such as LISP and its descendants, logic languages like PROLOG, Concurrent Guarded Horn Clauses and ERLANG, query languages like SQL as well as countless domain specific languages.  See also </w:t>
        </w:r>
        <w:r>
          <w:rPr>
            <w:b/>
          </w:rPr>
          <w:t>[WIKIPEDIA03].</w:t>
        </w:r>
      </w:ins>
      <w:ins w:id="2574" w:author="Marcelle von Wendland" w:date="2017-09-18T22:41:00Z">
        <w:r>
          <w:t xml:space="preserve"> </w:t>
        </w:r>
      </w:ins>
      <w:ins w:id="2575" w:author="Marcelle von Wendland" w:date="2017-09-18T22:40:00Z">
        <w:r>
          <w:t xml:space="preserve">Two other classes of declarative formalisms for computation are actor based programs and state machine or state chart based programs. </w:t>
        </w:r>
      </w:ins>
    </w:p>
    <w:p w14:paraId="3261503E" w14:textId="7A7887CF" w:rsidR="008A784A" w:rsidRDefault="008A784A" w:rsidP="00C071D8">
      <w:pPr>
        <w:rPr>
          <w:ins w:id="2576" w:author="Marcelle von Wendland" w:date="2017-09-18T22:53:00Z"/>
        </w:rPr>
      </w:pPr>
      <w:ins w:id="2577" w:author="Marcelle von Wendland" w:date="2017-09-18T22:42:00Z">
        <w:r>
          <w:t xml:space="preserve">The </w:t>
        </w:r>
      </w:ins>
      <w:ins w:id="2578" w:author="Marcelle von Wendland" w:date="2017-09-18T22:43:00Z">
        <w:r>
          <w:t>b</w:t>
        </w:r>
      </w:ins>
      <w:ins w:id="2579" w:author="Marcelle von Wendland" w:date="2017-09-18T22:42:00Z">
        <w:r>
          <w:t xml:space="preserve">ig </w:t>
        </w:r>
      </w:ins>
      <w:ins w:id="2580" w:author="Marcelle von Wendland" w:date="2017-09-18T22:43:00Z">
        <w:r>
          <w:t>b</w:t>
        </w:r>
      </w:ins>
      <w:ins w:id="2581" w:author="Marcelle von Wendland" w:date="2017-09-18T22:42:00Z">
        <w:r>
          <w:t xml:space="preserve">enefit of </w:t>
        </w:r>
      </w:ins>
      <w:ins w:id="2582" w:author="Marcelle von Wendland" w:date="2017-09-18T22:43:00Z">
        <w:r>
          <w:t>d</w:t>
        </w:r>
      </w:ins>
      <w:ins w:id="2583" w:author="Marcelle von Wendland" w:date="2017-09-18T22:42:00Z">
        <w:r>
          <w:t xml:space="preserve">eclarative </w:t>
        </w:r>
      </w:ins>
      <w:ins w:id="2584" w:author="Marcelle von Wendland" w:date="2017-09-18T22:43:00Z">
        <w:r>
          <w:t>l</w:t>
        </w:r>
      </w:ins>
      <w:ins w:id="2585" w:author="Marcelle von Wendland" w:date="2017-09-18T22:42:00Z">
        <w:r>
          <w:t xml:space="preserve">anguages is that in many cases they </w:t>
        </w:r>
      </w:ins>
      <w:ins w:id="2586" w:author="Marcelle von Wendland" w:date="2017-09-18T22:44:00Z">
        <w:r>
          <w:t xml:space="preserve">are designed to </w:t>
        </w:r>
      </w:ins>
      <w:ins w:id="2587" w:author="Marcelle von Wendland" w:date="2017-09-18T22:42:00Z">
        <w:r>
          <w:t xml:space="preserve">make it much easier </w:t>
        </w:r>
      </w:ins>
      <w:ins w:id="2588" w:author="Marcelle von Wendland" w:date="2017-09-18T22:44:00Z">
        <w:r>
          <w:t>to reason about the meaning of a given program</w:t>
        </w:r>
      </w:ins>
      <w:ins w:id="2589" w:author="Marcelle von Wendland" w:date="2017-09-18T22:47:00Z">
        <w:r>
          <w:t xml:space="preserve"> because they </w:t>
        </w:r>
      </w:ins>
      <w:ins w:id="2590" w:author="Marcelle von Wendland" w:date="2017-09-18T22:51:00Z">
        <w:r w:rsidR="00B52C7C">
          <w:t>directly</w:t>
        </w:r>
      </w:ins>
      <w:ins w:id="2591" w:author="Marcelle von Wendland" w:date="2017-09-18T22:47:00Z">
        <w:r>
          <w:t xml:space="preserve"> represent an ontology of the desired results</w:t>
        </w:r>
      </w:ins>
      <w:ins w:id="2592" w:author="Marcelle von Wendland" w:date="2017-09-18T22:44:00Z">
        <w:r>
          <w:t>.</w:t>
        </w:r>
      </w:ins>
      <w:ins w:id="2593" w:author="Marcelle von Wendland" w:date="2017-09-18T22:47:00Z">
        <w:r>
          <w:t xml:space="preserve"> This is the case because </w:t>
        </w:r>
      </w:ins>
      <w:ins w:id="2594" w:author="Marcelle von Wendland" w:date="2017-09-18T22:51:00Z">
        <w:r w:rsidR="00B52C7C">
          <w:t>declarative</w:t>
        </w:r>
      </w:ins>
      <w:ins w:id="2595" w:author="Marcelle von Wendland" w:date="2017-09-18T22:47:00Z">
        <w:r>
          <w:t xml:space="preserve"> programs are </w:t>
        </w:r>
      </w:ins>
      <w:ins w:id="2596" w:author="Marcelle von Wendland" w:date="2017-09-18T22:51:00Z">
        <w:r w:rsidR="00B52C7C">
          <w:t>representations</w:t>
        </w:r>
      </w:ins>
      <w:ins w:id="2597" w:author="Marcelle von Wendland" w:date="2017-09-18T22:47:00Z">
        <w:r>
          <w:t xml:space="preserve"> </w:t>
        </w:r>
      </w:ins>
      <w:ins w:id="2598" w:author="Marcelle von Wendland" w:date="2017-09-18T22:54:00Z">
        <w:r w:rsidR="00B52C7C">
          <w:t>of</w:t>
        </w:r>
      </w:ins>
      <w:ins w:id="2599" w:author="Marcelle von Wendland" w:date="2017-09-18T22:47:00Z">
        <w:r>
          <w:t xml:space="preserve"> the required results in contrast to procedural programs </w:t>
        </w:r>
      </w:ins>
      <w:ins w:id="2600" w:author="Marcelle von Wendland" w:date="2017-09-18T22:48:00Z">
        <w:r>
          <w:t>that</w:t>
        </w:r>
      </w:ins>
      <w:ins w:id="2601" w:author="Marcelle von Wendland" w:date="2017-09-18T22:47:00Z">
        <w:r>
          <w:t xml:space="preserve"> </w:t>
        </w:r>
      </w:ins>
      <w:ins w:id="2602" w:author="Marcelle von Wendland" w:date="2017-09-18T22:48:00Z">
        <w:r>
          <w:t xml:space="preserve">are </w:t>
        </w:r>
      </w:ins>
      <w:ins w:id="2603" w:author="Marcelle von Wendland" w:date="2017-09-18T22:51:00Z">
        <w:r w:rsidR="00B52C7C">
          <w:t>representations</w:t>
        </w:r>
      </w:ins>
      <w:ins w:id="2604" w:author="Marcelle von Wendland" w:date="2017-09-18T22:48:00Z">
        <w:r>
          <w:t xml:space="preserve"> of the steps</w:t>
        </w:r>
      </w:ins>
      <w:ins w:id="2605" w:author="Marcelle von Wendland" w:date="2017-09-18T22:49:00Z">
        <w:r>
          <w:t xml:space="preserve"> </w:t>
        </w:r>
      </w:ins>
      <w:ins w:id="2606" w:author="Marcelle von Wendland" w:date="2017-09-19T11:16:00Z">
        <w:r w:rsidR="00727F5E">
          <w:t>intended to</w:t>
        </w:r>
      </w:ins>
      <w:ins w:id="2607" w:author="Marcelle von Wendland" w:date="2017-09-18T22:48:00Z">
        <w:r>
          <w:t xml:space="preserve"> </w:t>
        </w:r>
      </w:ins>
      <w:ins w:id="2608" w:author="Marcelle von Wendland" w:date="2017-09-18T22:49:00Z">
        <w:r>
          <w:t xml:space="preserve">make changes to variables that will once all </w:t>
        </w:r>
      </w:ins>
      <w:ins w:id="2609" w:author="Marcelle von Wendland" w:date="2017-09-18T22:51:00Z">
        <w:r w:rsidR="00B52C7C">
          <w:t>complete</w:t>
        </w:r>
      </w:ins>
      <w:ins w:id="2610" w:author="Marcelle von Wendland" w:date="2017-09-18T22:49:00Z">
        <w:r>
          <w:t xml:space="preserve"> </w:t>
        </w:r>
      </w:ins>
      <w:ins w:id="2611" w:author="Marcelle von Wendland" w:date="2017-09-18T22:51:00Z">
        <w:r w:rsidR="00B52C7C">
          <w:t>deliver</w:t>
        </w:r>
      </w:ins>
      <w:ins w:id="2612" w:author="Marcelle von Wendland" w:date="2017-09-18T22:49:00Z">
        <w:r>
          <w:t xml:space="preserve"> </w:t>
        </w:r>
      </w:ins>
      <w:ins w:id="2613" w:author="Marcelle von Wendland" w:date="2017-09-18T22:48:00Z">
        <w:r>
          <w:t xml:space="preserve">a result. </w:t>
        </w:r>
      </w:ins>
      <w:ins w:id="2614" w:author="Marcelle von Wendland" w:date="2017-09-18T22:44:00Z">
        <w:r>
          <w:t xml:space="preserve"> If semantic block chain machines </w:t>
        </w:r>
      </w:ins>
      <w:ins w:id="2615" w:author="Marcelle von Wendland" w:date="2017-09-18T22:45:00Z">
        <w:r>
          <w:t xml:space="preserve">like </w:t>
        </w:r>
      </w:ins>
      <w:ins w:id="2616" w:author="Marcelle von Wendland" w:date="2017-09-18T22:50:00Z">
        <w:r>
          <w:t>Smart</w:t>
        </w:r>
      </w:ins>
      <w:ins w:id="2617" w:author="Marcelle von Wendland" w:date="2017-09-18T22:45:00Z">
        <w:r>
          <w:t xml:space="preserve"> Contracts </w:t>
        </w:r>
      </w:ins>
      <w:ins w:id="2618" w:author="Marcelle von Wendland" w:date="2017-09-18T22:44:00Z">
        <w:r>
          <w:t xml:space="preserve">were </w:t>
        </w:r>
      </w:ins>
      <w:ins w:id="2619" w:author="Marcelle von Wendland" w:date="2017-09-18T22:45:00Z">
        <w:r>
          <w:t>encoded</w:t>
        </w:r>
      </w:ins>
      <w:ins w:id="2620" w:author="Marcelle von Wendland" w:date="2017-09-18T22:44:00Z">
        <w:r>
          <w:t xml:space="preserve"> in a declarative language </w:t>
        </w:r>
      </w:ins>
      <w:ins w:id="2621" w:author="Marcelle von Wendland" w:date="2017-09-18T22:46:00Z">
        <w:r>
          <w:t xml:space="preserve">it would be much easier to </w:t>
        </w:r>
      </w:ins>
      <w:ins w:id="2622" w:author="Marcelle von Wendland" w:date="2017-09-18T22:50:00Z">
        <w:r>
          <w:t xml:space="preserve">compare and validate and even </w:t>
        </w:r>
      </w:ins>
      <w:ins w:id="2623" w:author="Marcelle von Wendland" w:date="2017-09-18T22:51:00Z">
        <w:r>
          <w:t>understand them in a more general way.</w:t>
        </w:r>
        <w:r w:rsidR="00B52C7C">
          <w:t xml:space="preserve">  It is </w:t>
        </w:r>
      </w:ins>
      <w:ins w:id="2624" w:author="Marcelle von Wendland" w:date="2017-09-18T22:53:00Z">
        <w:r w:rsidR="00B52C7C">
          <w:t>therefore</w:t>
        </w:r>
      </w:ins>
      <w:ins w:id="2625" w:author="Marcelle von Wendland" w:date="2017-09-18T22:51:00Z">
        <w:r w:rsidR="00B52C7C">
          <w:t xml:space="preserve"> worth considering what alternatives exist to </w:t>
        </w:r>
      </w:ins>
      <w:ins w:id="2626" w:author="Marcelle von Wendland" w:date="2017-09-18T22:52:00Z">
        <w:r w:rsidR="00B52C7C">
          <w:t>realise</w:t>
        </w:r>
      </w:ins>
      <w:ins w:id="2627" w:author="Marcelle von Wendland" w:date="2017-09-18T22:51:00Z">
        <w:r w:rsidR="00B52C7C">
          <w:t xml:space="preserve"> block chain </w:t>
        </w:r>
      </w:ins>
      <w:ins w:id="2628" w:author="Marcelle von Wendland" w:date="2017-09-18T22:53:00Z">
        <w:r w:rsidR="00B52C7C">
          <w:t>programmes</w:t>
        </w:r>
      </w:ins>
      <w:ins w:id="2629" w:author="Marcelle von Wendland" w:date="2017-09-18T22:51:00Z">
        <w:r w:rsidR="00B52C7C">
          <w:t xml:space="preserve"> with declarative </w:t>
        </w:r>
      </w:ins>
      <w:ins w:id="2630" w:author="Marcelle von Wendland" w:date="2017-09-18T22:53:00Z">
        <w:r w:rsidR="00B52C7C">
          <w:t>semantics</w:t>
        </w:r>
      </w:ins>
      <w:ins w:id="2631" w:author="Marcelle von Wendland" w:date="2017-09-18T22:51:00Z">
        <w:r w:rsidR="00B52C7C">
          <w:t>.</w:t>
        </w:r>
      </w:ins>
    </w:p>
    <w:p w14:paraId="00DF29EE" w14:textId="77777777" w:rsidR="00B52C7C" w:rsidRDefault="00B52C7C" w:rsidP="00C071D8">
      <w:pPr>
        <w:rPr>
          <w:ins w:id="2632" w:author="Marcelle von Wendland" w:date="2017-09-18T22:40:00Z"/>
        </w:rPr>
      </w:pPr>
    </w:p>
    <w:p w14:paraId="526AC089" w14:textId="06862434" w:rsidR="004F3161" w:rsidDel="00C071D8" w:rsidRDefault="004F3161" w:rsidP="00401BAE">
      <w:pPr>
        <w:rPr>
          <w:del w:id="2633" w:author="Marcelle von Wendland" w:date="2017-09-18T22:39:00Z"/>
        </w:rPr>
      </w:pPr>
    </w:p>
    <w:p w14:paraId="64CA975D" w14:textId="78F48AA4" w:rsidR="00401BAE" w:rsidDel="00B52C7C" w:rsidRDefault="00401BAE" w:rsidP="00401BAE">
      <w:pPr>
        <w:rPr>
          <w:del w:id="2634" w:author="Marcelle von Wendland" w:date="2017-09-18T22:53:00Z"/>
        </w:rPr>
      </w:pPr>
    </w:p>
    <w:p w14:paraId="4B1DABE4" w14:textId="7C764028" w:rsidR="00401BAE" w:rsidRPr="00855FA0" w:rsidRDefault="005B6B2D" w:rsidP="00401BAE">
      <w:pPr>
        <w:pStyle w:val="Heading3"/>
      </w:pPr>
      <w:r>
        <w:t>3.</w:t>
      </w:r>
      <w:r w:rsidR="00401BAE">
        <w:t xml:space="preserve">1 </w:t>
      </w:r>
      <w:r>
        <w:t xml:space="preserve">Alternatives for </w:t>
      </w:r>
      <w:del w:id="2635" w:author="Marcelle von Wendland" w:date="2017-09-18T22:39:00Z">
        <w:r w:rsidDel="00C071D8">
          <w:delText>d</w:delText>
        </w:r>
      </w:del>
      <w:ins w:id="2636" w:author="Marcelle von Wendland" w:date="2017-09-18T22:39:00Z">
        <w:r w:rsidR="00C071D8">
          <w:t>D</w:t>
        </w:r>
      </w:ins>
      <w:r>
        <w:t xml:space="preserve">eclarative </w:t>
      </w:r>
      <w:del w:id="2637" w:author="Marcelle von Wendland" w:date="2017-09-18T22:40:00Z">
        <w:r w:rsidDel="00C071D8">
          <w:delText>Computing</w:delText>
        </w:r>
      </w:del>
      <w:ins w:id="2638" w:author="Marcelle von Wendland" w:date="2017-09-18T22:40:00Z">
        <w:r w:rsidR="00C071D8">
          <w:t>and Concurrent Declarative Computing</w:t>
        </w:r>
      </w:ins>
    </w:p>
    <w:p w14:paraId="4C583340" w14:textId="0C583095" w:rsidR="005B6B2D" w:rsidRDefault="005B6B2D" w:rsidP="005B6B2D">
      <w:pPr>
        <w:rPr>
          <w:ins w:id="2639" w:author="Marcelle von Wendland" w:date="2017-09-18T22:53:00Z"/>
        </w:rPr>
      </w:pPr>
    </w:p>
    <w:p w14:paraId="2E4C828C" w14:textId="405C052B" w:rsidR="00B52C7C" w:rsidRDefault="00B52C7C" w:rsidP="005B6B2D">
      <w:pPr>
        <w:rPr>
          <w:ins w:id="2640" w:author="Marcelle von Wendland" w:date="2017-09-18T23:01:00Z"/>
        </w:rPr>
      </w:pPr>
      <w:ins w:id="2641" w:author="Marcelle von Wendland" w:date="2017-09-18T22:53:00Z">
        <w:r>
          <w:t xml:space="preserve">Functional </w:t>
        </w:r>
      </w:ins>
      <w:ins w:id="2642" w:author="Marcelle von Wendland" w:date="2017-09-18T22:55:00Z">
        <w:r>
          <w:t>Languages</w:t>
        </w:r>
      </w:ins>
      <w:ins w:id="2643" w:author="Marcelle von Wendland" w:date="2017-09-18T22:53:00Z">
        <w:r>
          <w:t xml:space="preserve"> </w:t>
        </w:r>
      </w:ins>
      <w:ins w:id="2644" w:author="Marcelle von Wendland" w:date="2017-09-18T22:56:00Z">
        <w:r>
          <w:t xml:space="preserve">like LISP and its </w:t>
        </w:r>
      </w:ins>
      <w:ins w:id="2645" w:author="Marcelle von Wendland" w:date="2017-09-18T22:57:00Z">
        <w:r>
          <w:t xml:space="preserve">descendants are very well </w:t>
        </w:r>
      </w:ins>
      <w:ins w:id="2646" w:author="Marcelle von Wendland" w:date="2017-09-18T22:58:00Z">
        <w:r>
          <w:t xml:space="preserve">understood, easy to moderately difficult to use and </w:t>
        </w:r>
      </w:ins>
      <w:ins w:id="2647" w:author="Marcelle von Wendland" w:date="2017-09-18T23:04:00Z">
        <w:r w:rsidR="00E24986">
          <w:t>reason about because ever</w:t>
        </w:r>
      </w:ins>
      <w:ins w:id="2648" w:author="Marcelle von Wendland" w:date="2017-09-18T23:05:00Z">
        <w:r w:rsidR="00E24986">
          <w:t xml:space="preserve">ything you need to know tends to be in the same textual context. They </w:t>
        </w:r>
      </w:ins>
      <w:ins w:id="2649" w:author="Marcelle von Wendland" w:date="2017-09-18T22:58:00Z">
        <w:r>
          <w:t xml:space="preserve">are designed to </w:t>
        </w:r>
      </w:ins>
      <w:ins w:id="2650" w:author="Marcelle von Wendland" w:date="2017-09-18T22:59:00Z">
        <w:r>
          <w:t xml:space="preserve">make it relatively easy to create programmes where the </w:t>
        </w:r>
      </w:ins>
      <w:ins w:id="2651" w:author="Marcelle von Wendland" w:date="2017-09-18T22:58:00Z">
        <w:r>
          <w:t xml:space="preserve">semantics </w:t>
        </w:r>
      </w:ins>
      <w:ins w:id="2652" w:author="Marcelle von Wendland" w:date="2017-09-18T22:59:00Z">
        <w:r>
          <w:t xml:space="preserve">of the </w:t>
        </w:r>
      </w:ins>
      <w:ins w:id="2653" w:author="Marcelle von Wendland" w:date="2017-09-18T23:00:00Z">
        <w:r>
          <w:t xml:space="preserve">desired solution is directly readably because the </w:t>
        </w:r>
      </w:ins>
      <w:ins w:id="2654" w:author="Marcelle von Wendland" w:date="2017-09-18T23:06:00Z">
        <w:r w:rsidR="00E24986">
          <w:t>program</w:t>
        </w:r>
      </w:ins>
      <w:ins w:id="2655" w:author="Marcelle von Wendland" w:date="2017-09-18T23:00:00Z">
        <w:r>
          <w:t xml:space="preserve"> can operate directly on </w:t>
        </w:r>
      </w:ins>
      <w:ins w:id="2656" w:author="Marcelle von Wendland" w:date="2017-09-18T23:01:00Z">
        <w:r>
          <w:t>ontological</w:t>
        </w:r>
      </w:ins>
      <w:ins w:id="2657" w:author="Marcelle von Wendland" w:date="2017-09-18T23:00:00Z">
        <w:r>
          <w:t xml:space="preserve"> </w:t>
        </w:r>
      </w:ins>
      <w:ins w:id="2658" w:author="Marcelle von Wendland" w:date="2017-09-18T23:01:00Z">
        <w:r w:rsidR="00E24986">
          <w:t xml:space="preserve">statements and instance. Data and messages are in represented by the same </w:t>
        </w:r>
      </w:ins>
      <w:ins w:id="2659" w:author="Marcelle von Wendland" w:date="2017-09-18T23:03:00Z">
        <w:r w:rsidR="00E24986">
          <w:t>formalism</w:t>
        </w:r>
      </w:ins>
      <w:ins w:id="2660" w:author="Marcelle von Wendland" w:date="2017-09-18T23:01:00Z">
        <w:r w:rsidR="00E24986">
          <w:t xml:space="preserve"> as the </w:t>
        </w:r>
      </w:ins>
      <w:ins w:id="2661" w:author="Marcelle von Wendland" w:date="2017-09-18T23:03:00Z">
        <w:r w:rsidR="00E24986">
          <w:t xml:space="preserve">active code, functions that </w:t>
        </w:r>
      </w:ins>
      <w:ins w:id="2662" w:author="Marcelle von Wendland" w:date="2017-09-18T23:06:00Z">
        <w:r w:rsidR="00E24986">
          <w:t>operate</w:t>
        </w:r>
      </w:ins>
      <w:ins w:id="2663" w:author="Marcelle von Wendland" w:date="2017-09-18T23:03:00Z">
        <w:r w:rsidR="00E24986">
          <w:t xml:space="preserve"> on data and messages.</w:t>
        </w:r>
      </w:ins>
    </w:p>
    <w:p w14:paraId="5CA8BC71" w14:textId="1C552518" w:rsidR="00E24986" w:rsidRDefault="00E24986" w:rsidP="005B6B2D">
      <w:pPr>
        <w:rPr>
          <w:ins w:id="2664" w:author="Marcelle von Wendland" w:date="2017-09-18T23:11:00Z"/>
        </w:rPr>
      </w:pPr>
      <w:ins w:id="2665" w:author="Marcelle von Wendland" w:date="2017-09-18T23:01:00Z">
        <w:r>
          <w:t xml:space="preserve">Logic Languages like PROLOG are </w:t>
        </w:r>
      </w:ins>
      <w:ins w:id="2666" w:author="Marcelle von Wendland" w:date="2017-09-18T23:02:00Z">
        <w:r>
          <w:t xml:space="preserve">also well understood but often </w:t>
        </w:r>
      </w:ins>
      <w:ins w:id="2667" w:author="Marcelle von Wendland" w:date="2017-09-18T23:04:00Z">
        <w:r>
          <w:t>somewhat</w:t>
        </w:r>
      </w:ins>
      <w:ins w:id="2668" w:author="Marcelle von Wendland" w:date="2017-09-18T23:02:00Z">
        <w:r>
          <w:t xml:space="preserve"> </w:t>
        </w:r>
      </w:ins>
      <w:ins w:id="2669" w:author="Marcelle von Wendland" w:date="2017-09-18T23:04:00Z">
        <w:r>
          <w:t xml:space="preserve">harder to use </w:t>
        </w:r>
      </w:ins>
      <w:ins w:id="2670" w:author="Marcelle von Wendland" w:date="2017-09-18T23:05:00Z">
        <w:r>
          <w:t xml:space="preserve">because you often need to understand context that is more widely </w:t>
        </w:r>
      </w:ins>
      <w:ins w:id="2671" w:author="Marcelle von Wendland" w:date="2017-09-18T23:06:00Z">
        <w:r>
          <w:t>dispersed</w:t>
        </w:r>
      </w:ins>
      <w:ins w:id="2672" w:author="Marcelle von Wendland" w:date="2017-09-18T23:05:00Z">
        <w:r>
          <w:t xml:space="preserve"> </w:t>
        </w:r>
      </w:ins>
      <w:ins w:id="2673" w:author="Marcelle von Wendland" w:date="2017-09-18T23:06:00Z">
        <w:r>
          <w:t xml:space="preserve">and its formalism is more abstract. Good logic </w:t>
        </w:r>
      </w:ins>
      <w:ins w:id="2674" w:author="Marcelle von Wendland" w:date="2017-09-18T23:08:00Z">
        <w:r>
          <w:t>programmes</w:t>
        </w:r>
      </w:ins>
      <w:ins w:id="2675" w:author="Marcelle von Wendland" w:date="2017-09-18T23:06:00Z">
        <w:r>
          <w:t xml:space="preserve"> though can also be excellent </w:t>
        </w:r>
      </w:ins>
      <w:ins w:id="2676" w:author="Marcelle von Wendland" w:date="2017-09-18T23:07:00Z">
        <w:r>
          <w:t>literary</w:t>
        </w:r>
      </w:ins>
      <w:ins w:id="2677" w:author="Marcelle von Wendland" w:date="2017-09-18T23:06:00Z">
        <w:r>
          <w:t xml:space="preserve"> </w:t>
        </w:r>
      </w:ins>
      <w:ins w:id="2678" w:author="Marcelle von Wendland" w:date="2017-09-18T23:08:00Z">
        <w:r>
          <w:t>representations</w:t>
        </w:r>
      </w:ins>
      <w:ins w:id="2679" w:author="Marcelle von Wendland" w:date="2017-09-18T23:07:00Z">
        <w:r>
          <w:t xml:space="preserve"> of the meaning in a similar way to </w:t>
        </w:r>
      </w:ins>
      <w:ins w:id="2680" w:author="Marcelle von Wendland" w:date="2017-09-18T23:08:00Z">
        <w:r>
          <w:t>functional</w:t>
        </w:r>
      </w:ins>
      <w:ins w:id="2681" w:author="Marcelle von Wendland" w:date="2017-09-18T23:07:00Z">
        <w:r>
          <w:t xml:space="preserve"> language </w:t>
        </w:r>
      </w:ins>
      <w:ins w:id="2682" w:author="Marcelle von Wendland" w:date="2017-09-18T23:08:00Z">
        <w:r>
          <w:t>programmes</w:t>
        </w:r>
      </w:ins>
      <w:ins w:id="2683" w:author="Marcelle von Wendland" w:date="2017-09-18T23:07:00Z">
        <w:r>
          <w:t xml:space="preserve">. </w:t>
        </w:r>
      </w:ins>
      <w:ins w:id="2684" w:author="Marcelle von Wendland" w:date="2017-09-18T23:11:00Z">
        <w:r w:rsidR="009519B6">
          <w:t>Again,</w:t>
        </w:r>
      </w:ins>
      <w:ins w:id="2685" w:author="Marcelle von Wendland" w:date="2017-09-18T23:07:00Z">
        <w:r>
          <w:t xml:space="preserve"> similarly logic programs use the same mechanism for representing data and messages</w:t>
        </w:r>
      </w:ins>
      <w:ins w:id="2686" w:author="Marcelle von Wendland" w:date="2017-09-18T23:11:00Z">
        <w:r w:rsidR="009519B6">
          <w:t>.</w:t>
        </w:r>
      </w:ins>
    </w:p>
    <w:p w14:paraId="097CCEE2" w14:textId="4B23B88F" w:rsidR="009519B6" w:rsidRDefault="009519B6" w:rsidP="005B6B2D">
      <w:pPr>
        <w:rPr>
          <w:ins w:id="2687" w:author="Marcelle von Wendland" w:date="2017-09-18T23:16:00Z"/>
        </w:rPr>
      </w:pPr>
      <w:ins w:id="2688" w:author="Marcelle von Wendland" w:date="2017-09-18T23:13:00Z">
        <w:r>
          <w:t xml:space="preserve">The big difference however is in the </w:t>
        </w:r>
        <w:proofErr w:type="gramStart"/>
        <w:r>
          <w:t xml:space="preserve">way </w:t>
        </w:r>
      </w:ins>
      <w:ins w:id="2689" w:author="Marcelle von Wendland" w:date="2017-09-18T23:12:00Z">
        <w:r>
          <w:t xml:space="preserve"> functional</w:t>
        </w:r>
        <w:proofErr w:type="gramEnd"/>
        <w:r>
          <w:t xml:space="preserve"> </w:t>
        </w:r>
      </w:ins>
      <w:ins w:id="2690" w:author="Marcelle von Wendland" w:date="2017-09-18T23:13:00Z">
        <w:r>
          <w:t>and logic languages are executed.  Functional languages can be compiled to be executed almost at m</w:t>
        </w:r>
      </w:ins>
      <w:ins w:id="2691" w:author="Marcelle von Wendland" w:date="2017-09-18T23:16:00Z">
        <w:r>
          <w:t>a</w:t>
        </w:r>
      </w:ins>
      <w:ins w:id="2692" w:author="Marcelle von Wendland" w:date="2017-09-18T23:13:00Z">
        <w:r>
          <w:t xml:space="preserve">chine level while logic </w:t>
        </w:r>
      </w:ins>
      <w:ins w:id="2693" w:author="Marcelle von Wendland" w:date="2017-09-18T23:16:00Z">
        <w:r>
          <w:t>languages</w:t>
        </w:r>
      </w:ins>
      <w:ins w:id="2694" w:author="Marcelle von Wendland" w:date="2017-09-18T23:13:00Z">
        <w:r>
          <w:t xml:space="preserve"> require unification which</w:t>
        </w:r>
      </w:ins>
      <w:ins w:id="2695" w:author="Marcelle von Wendland" w:date="2017-09-18T23:16:00Z">
        <w:r>
          <w:t xml:space="preserve"> does not lend itself to </w:t>
        </w:r>
      </w:ins>
      <w:ins w:id="2696" w:author="Marcelle von Wendland" w:date="2017-09-18T23:13:00Z">
        <w:r>
          <w:t>compi</w:t>
        </w:r>
      </w:ins>
      <w:ins w:id="2697" w:author="Marcelle von Wendland" w:date="2017-09-18T23:16:00Z">
        <w:r>
          <w:t xml:space="preserve">lation at such a low level. </w:t>
        </w:r>
      </w:ins>
    </w:p>
    <w:p w14:paraId="346C2E1A" w14:textId="6E5F32C4" w:rsidR="009519B6" w:rsidRDefault="009519B6" w:rsidP="005B6B2D">
      <w:pPr>
        <w:rPr>
          <w:ins w:id="2698" w:author="Marcelle von Wendland" w:date="2017-09-18T23:18:00Z"/>
        </w:rPr>
      </w:pPr>
      <w:ins w:id="2699" w:author="Marcelle von Wendland" w:date="2017-09-18T23:17:00Z">
        <w:r>
          <w:t xml:space="preserve">When it comes to supporting concurrency both functional and logic </w:t>
        </w:r>
      </w:ins>
      <w:ins w:id="2700" w:author="Marcelle von Wendland" w:date="2017-09-18T23:18:00Z">
        <w:r>
          <w:t>languages</w:t>
        </w:r>
      </w:ins>
      <w:ins w:id="2701" w:author="Marcelle von Wendland" w:date="2017-09-18T23:17:00Z">
        <w:r>
          <w:t xml:space="preserve"> have been successfully </w:t>
        </w:r>
      </w:ins>
      <w:ins w:id="2702" w:author="Marcelle von Wendland" w:date="2017-09-18T23:18:00Z">
        <w:r>
          <w:t xml:space="preserve">extended or transposed to support the creation of </w:t>
        </w:r>
      </w:ins>
      <w:ins w:id="2703" w:author="Marcelle von Wendland" w:date="2017-09-19T11:16:00Z">
        <w:r w:rsidR="00727F5E">
          <w:t>programs</w:t>
        </w:r>
      </w:ins>
      <w:ins w:id="2704" w:author="Marcelle von Wendland" w:date="2017-09-18T23:18:00Z">
        <w:r>
          <w:t xml:space="preserve"> with high levels of concurrency.  SEE GHC.</w:t>
        </w:r>
      </w:ins>
    </w:p>
    <w:p w14:paraId="3EA8109D" w14:textId="1ADBDD56" w:rsidR="009519B6" w:rsidRDefault="009519B6" w:rsidP="005B6B2D">
      <w:pPr>
        <w:rPr>
          <w:ins w:id="2705" w:author="Marcelle von Wendland" w:date="2017-09-18T23:19:00Z"/>
        </w:rPr>
      </w:pPr>
      <w:ins w:id="2706" w:author="Marcelle von Wendland" w:date="2017-09-18T23:19:00Z">
        <w:r>
          <w:lastRenderedPageBreak/>
          <w:t xml:space="preserve">Concurrent functional programmes are very hard to reason about. They are more robust that concurrent </w:t>
        </w:r>
      </w:ins>
      <w:ins w:id="2707" w:author="Marcelle von Wendland" w:date="2017-09-18T23:21:00Z">
        <w:r w:rsidR="00353B5D">
          <w:t>procedural</w:t>
        </w:r>
      </w:ins>
      <w:ins w:id="2708" w:author="Marcelle von Wendland" w:date="2017-09-18T23:19:00Z">
        <w:r>
          <w:t xml:space="preserve"> </w:t>
        </w:r>
      </w:ins>
      <w:ins w:id="2709" w:author="Marcelle von Wendland" w:date="2017-09-18T23:21:00Z">
        <w:r w:rsidR="00353B5D">
          <w:t>programs</w:t>
        </w:r>
      </w:ins>
      <w:ins w:id="2710" w:author="Marcelle von Wendland" w:date="2017-09-18T23:19:00Z">
        <w:r>
          <w:t xml:space="preserve"> but require substantial experience and </w:t>
        </w:r>
      </w:ins>
      <w:ins w:id="2711" w:author="Marcelle von Wendland" w:date="2017-09-18T23:20:00Z">
        <w:r>
          <w:t xml:space="preserve">skill to </w:t>
        </w:r>
      </w:ins>
      <w:ins w:id="2712" w:author="Marcelle von Wendland" w:date="2017-09-18T23:21:00Z">
        <w:r>
          <w:t>understand</w:t>
        </w:r>
      </w:ins>
      <w:ins w:id="2713" w:author="Marcelle von Wendland" w:date="2017-09-18T23:19:00Z">
        <w:r w:rsidR="00353B5D">
          <w:t>.</w:t>
        </w:r>
      </w:ins>
    </w:p>
    <w:p w14:paraId="7FC6E33C" w14:textId="401A6230" w:rsidR="00353B5D" w:rsidRDefault="00353B5D" w:rsidP="005B6B2D">
      <w:pPr>
        <w:rPr>
          <w:ins w:id="2714" w:author="Marcelle von Wendland" w:date="2017-09-18T23:22:00Z"/>
        </w:rPr>
      </w:pPr>
      <w:ins w:id="2715" w:author="Marcelle von Wendland" w:date="2017-09-18T23:21:00Z">
        <w:r>
          <w:t xml:space="preserve">Concurrent logic </w:t>
        </w:r>
      </w:ins>
      <w:ins w:id="2716" w:author="Marcelle von Wendland" w:date="2017-09-18T23:22:00Z">
        <w:r>
          <w:t>programmes</w:t>
        </w:r>
      </w:ins>
      <w:ins w:id="2717" w:author="Marcelle von Wendland" w:date="2017-09-18T23:21:00Z">
        <w:r>
          <w:t xml:space="preserve"> like GHC’s tend to be easier since there is a clear separation between </w:t>
        </w:r>
      </w:ins>
      <w:ins w:id="2718" w:author="Marcelle von Wendland" w:date="2017-09-18T23:22:00Z">
        <w:r>
          <w:t>concurrency</w:t>
        </w:r>
      </w:ins>
      <w:ins w:id="2719" w:author="Marcelle von Wendland" w:date="2017-09-18T23:21:00Z">
        <w:r>
          <w:t xml:space="preserve"> and the </w:t>
        </w:r>
      </w:ins>
      <w:ins w:id="2720" w:author="Marcelle von Wendland" w:date="2017-09-18T23:34:00Z">
        <w:r w:rsidR="006711E3">
          <w:t>non-concurrent</w:t>
        </w:r>
      </w:ins>
      <w:ins w:id="2721" w:author="Marcelle von Wendland" w:date="2017-09-18T23:21:00Z">
        <w:r>
          <w:t xml:space="preserve"> parts.</w:t>
        </w:r>
      </w:ins>
    </w:p>
    <w:p w14:paraId="79860AB2" w14:textId="12448184" w:rsidR="00353B5D" w:rsidRDefault="00353B5D" w:rsidP="005B6B2D">
      <w:pPr>
        <w:rPr>
          <w:ins w:id="2722" w:author="Marcelle von Wendland" w:date="2017-09-18T23:28:00Z"/>
        </w:rPr>
      </w:pPr>
      <w:ins w:id="2723" w:author="Marcelle von Wendland" w:date="2017-09-18T23:23:00Z">
        <w:r>
          <w:t xml:space="preserve">Two much better formalism </w:t>
        </w:r>
      </w:ins>
      <w:ins w:id="2724" w:author="Marcelle von Wendland" w:date="2017-09-18T23:26:00Z">
        <w:r>
          <w:t>however</w:t>
        </w:r>
      </w:ins>
      <w:ins w:id="2725" w:author="Marcelle von Wendland" w:date="2017-09-18T23:23:00Z">
        <w:r>
          <w:t xml:space="preserve"> are </w:t>
        </w:r>
      </w:ins>
      <w:ins w:id="2726" w:author="Marcelle von Wendland" w:date="2017-09-18T23:26:00Z">
        <w:r>
          <w:t>available</w:t>
        </w:r>
      </w:ins>
      <w:ins w:id="2727" w:author="Marcelle von Wendland" w:date="2017-09-18T23:23:00Z">
        <w:r>
          <w:t xml:space="preserve"> to deal with concurrency in a declarative way. </w:t>
        </w:r>
      </w:ins>
      <w:ins w:id="2728" w:author="Marcelle von Wendland" w:date="2017-09-18T23:27:00Z">
        <w:r>
          <w:t xml:space="preserve">Actor based programming and State machine based Programming. </w:t>
        </w:r>
      </w:ins>
      <w:ins w:id="2729" w:author="Marcelle von Wendland" w:date="2017-09-18T23:23:00Z">
        <w:r>
          <w:t xml:space="preserve">In actor based programs most logic is </w:t>
        </w:r>
      </w:ins>
      <w:ins w:id="2730" w:author="Marcelle von Wendland" w:date="2017-09-18T23:34:00Z">
        <w:r w:rsidR="006711E3">
          <w:t>encapsulated</w:t>
        </w:r>
      </w:ins>
      <w:ins w:id="2731" w:author="Marcelle von Wendland" w:date="2017-09-18T23:23:00Z">
        <w:r>
          <w:t xml:space="preserve"> in small </w:t>
        </w:r>
      </w:ins>
      <w:ins w:id="2732" w:author="Marcelle von Wendland" w:date="2017-09-19T11:02:00Z">
        <w:r w:rsidR="00D51728">
          <w:t>well-defined</w:t>
        </w:r>
      </w:ins>
      <w:ins w:id="2733" w:author="Marcelle von Wendland" w:date="2017-09-18T23:23:00Z">
        <w:r>
          <w:t xml:space="preserve"> actors</w:t>
        </w:r>
      </w:ins>
      <w:ins w:id="2734" w:author="Marcelle von Wendland" w:date="2017-09-18T23:26:00Z">
        <w:r>
          <w:t xml:space="preserve">, </w:t>
        </w:r>
      </w:ins>
      <w:ins w:id="2735" w:author="Marcelle von Wendland" w:date="2017-09-18T23:23:00Z">
        <w:r>
          <w:t xml:space="preserve">who can only </w:t>
        </w:r>
      </w:ins>
      <w:ins w:id="2736" w:author="Marcelle von Wendland" w:date="2017-09-18T23:24:00Z">
        <w:r>
          <w:t>communicate</w:t>
        </w:r>
      </w:ins>
      <w:ins w:id="2737" w:author="Marcelle von Wendland" w:date="2017-09-18T23:23:00Z">
        <w:r>
          <w:t xml:space="preserve"> </w:t>
        </w:r>
      </w:ins>
      <w:ins w:id="2738" w:author="Marcelle von Wendland" w:date="2017-09-18T23:24:00Z">
        <w:r>
          <w:t xml:space="preserve">via messages. Communication sequential processes HOARE GO are </w:t>
        </w:r>
      </w:ins>
      <w:ins w:id="2739" w:author="Marcelle von Wendland" w:date="2017-09-18T23:34:00Z">
        <w:r w:rsidR="006711E3">
          <w:t>also</w:t>
        </w:r>
      </w:ins>
      <w:ins w:id="2740" w:author="Marcelle von Wendland" w:date="2017-09-18T23:24:00Z">
        <w:r>
          <w:t xml:space="preserve"> very </w:t>
        </w:r>
        <w:proofErr w:type="gramStart"/>
        <w:r>
          <w:t>similar to</w:t>
        </w:r>
        <w:proofErr w:type="gramEnd"/>
        <w:r>
          <w:t xml:space="preserve"> this but emphasise communication pipes</w:t>
        </w:r>
      </w:ins>
      <w:ins w:id="2741" w:author="Marcelle von Wendland" w:date="2017-09-18T23:26:00Z">
        <w:r>
          <w:t xml:space="preserve"> while actors have inbuilt individual and or shared mailboxes.  </w:t>
        </w:r>
      </w:ins>
      <w:ins w:id="2742" w:author="Marcelle von Wendland" w:date="2017-09-18T23:27:00Z">
        <w:r>
          <w:t xml:space="preserve">Actors </w:t>
        </w:r>
      </w:ins>
      <w:ins w:id="2743" w:author="Marcelle von Wendland" w:date="2017-09-18T23:28:00Z">
        <w:r>
          <w:t>lend</w:t>
        </w:r>
      </w:ins>
      <w:ins w:id="2744" w:author="Marcelle von Wendland" w:date="2017-09-18T23:27:00Z">
        <w:r>
          <w:t xml:space="preserve"> themselves define the action semantics in a very declarative way. </w:t>
        </w:r>
      </w:ins>
      <w:ins w:id="2745" w:author="Marcelle von Wendland" w:date="2017-09-18T23:28:00Z">
        <w:r>
          <w:t xml:space="preserve">Being message based the entire </w:t>
        </w:r>
      </w:ins>
      <w:ins w:id="2746" w:author="Marcelle von Wendland" w:date="2017-09-18T23:34:00Z">
        <w:r w:rsidR="006711E3">
          <w:t>action</w:t>
        </w:r>
      </w:ins>
      <w:ins w:id="2747" w:author="Marcelle von Wendland" w:date="2017-09-18T23:28:00Z">
        <w:r>
          <w:t xml:space="preserve"> protocol is directly formed of semantic building blocks from the domain concerned. Only the messages handlers usually revert to </w:t>
        </w:r>
      </w:ins>
      <w:ins w:id="2748" w:author="Marcelle von Wendland" w:date="2017-09-18T23:30:00Z">
        <w:r>
          <w:t>procedural</w:t>
        </w:r>
      </w:ins>
      <w:ins w:id="2749" w:author="Marcelle von Wendland" w:date="2017-09-18T23:28:00Z">
        <w:r>
          <w:t xml:space="preserve"> logic.</w:t>
        </w:r>
      </w:ins>
    </w:p>
    <w:p w14:paraId="3976E0BA" w14:textId="71DC2DAA" w:rsidR="00353B5D" w:rsidRDefault="00353B5D" w:rsidP="005B6B2D">
      <w:pPr>
        <w:rPr>
          <w:ins w:id="2750" w:author="Marcelle von Wendland" w:date="2017-09-18T23:26:00Z"/>
        </w:rPr>
      </w:pPr>
      <w:ins w:id="2751" w:author="Marcelle von Wendland" w:date="2017-09-18T23:29:00Z">
        <w:r>
          <w:t>State machines</w:t>
        </w:r>
      </w:ins>
      <w:ins w:id="2752" w:author="Marcelle von Wendland" w:date="2017-09-18T23:30:00Z">
        <w:r>
          <w:t xml:space="preserve"> can represent even </w:t>
        </w:r>
      </w:ins>
      <w:ins w:id="2753" w:author="Marcelle von Wendland" w:date="2017-09-18T23:33:00Z">
        <w:r w:rsidR="006711E3">
          <w:t>more of</w:t>
        </w:r>
      </w:ins>
      <w:ins w:id="2754" w:author="Marcelle von Wendland" w:date="2017-09-18T23:30:00Z">
        <w:r>
          <w:t xml:space="preserve"> the action semantics in a </w:t>
        </w:r>
      </w:ins>
      <w:ins w:id="2755" w:author="Marcelle von Wendland" w:date="2017-09-18T23:33:00Z">
        <w:r w:rsidR="006711E3">
          <w:t>declarative</w:t>
        </w:r>
      </w:ins>
      <w:ins w:id="2756" w:author="Marcelle von Wendland" w:date="2017-09-18T23:30:00Z">
        <w:r>
          <w:t xml:space="preserve"> form. </w:t>
        </w:r>
      </w:ins>
      <w:ins w:id="2757" w:author="Marcelle von Wendland" w:date="2017-09-18T23:33:00Z">
        <w:r w:rsidR="006711E3">
          <w:t>In</w:t>
        </w:r>
      </w:ins>
      <w:ins w:id="2758" w:author="Marcelle von Wendland" w:date="2017-09-18T23:30:00Z">
        <w:r>
          <w:t xml:space="preserve"> addition to data and protocol they also represent state transition in a </w:t>
        </w:r>
      </w:ins>
      <w:ins w:id="2759" w:author="Marcelle von Wendland" w:date="2017-09-18T23:33:00Z">
        <w:r w:rsidR="006711E3">
          <w:t>declarative</w:t>
        </w:r>
      </w:ins>
      <w:ins w:id="2760" w:author="Marcelle von Wendland" w:date="2017-09-18T23:30:00Z">
        <w:r>
          <w:t xml:space="preserve"> way</w:t>
        </w:r>
      </w:ins>
      <w:ins w:id="2761" w:author="Marcelle von Wendland" w:date="2017-09-18T23:31:00Z">
        <w:r>
          <w:t>. Only when it comes to</w:t>
        </w:r>
        <w:r w:rsidR="006711E3">
          <w:t xml:space="preserve"> processing </w:t>
        </w:r>
      </w:ins>
      <w:ins w:id="2762" w:author="Marcelle von Wendland" w:date="2017-09-18T23:33:00Z">
        <w:r w:rsidR="006711E3">
          <w:t>messages</w:t>
        </w:r>
      </w:ins>
      <w:ins w:id="2763" w:author="Marcelle von Wendland" w:date="2017-09-18T23:31:00Z">
        <w:r w:rsidR="006711E3">
          <w:t xml:space="preserve"> etc do the common examples like </w:t>
        </w:r>
      </w:ins>
      <w:ins w:id="2764" w:author="Marcelle von Wendland" w:date="2017-09-18T23:33:00Z">
        <w:r w:rsidR="006711E3">
          <w:t>QUANTUM require</w:t>
        </w:r>
      </w:ins>
      <w:ins w:id="2765" w:author="Marcelle von Wendland" w:date="2017-09-18T23:31:00Z">
        <w:r w:rsidR="006711E3">
          <w:t xml:space="preserve"> the use of procedural logic.  </w:t>
        </w:r>
      </w:ins>
      <w:ins w:id="2766" w:author="Marcelle von Wendland" w:date="2017-09-18T23:34:00Z">
        <w:r w:rsidR="006711E3">
          <w:t xml:space="preserve">Since none of the existing formalism lends itself </w:t>
        </w:r>
      </w:ins>
      <w:ins w:id="2767" w:author="Marcelle von Wendland" w:date="2017-09-18T23:36:00Z">
        <w:r w:rsidR="006711E3">
          <w:t>directly</w:t>
        </w:r>
      </w:ins>
      <w:ins w:id="2768" w:author="Marcelle von Wendland" w:date="2017-09-18T23:34:00Z">
        <w:r w:rsidR="006711E3">
          <w:t xml:space="preserve"> to a fully declarative approach in a </w:t>
        </w:r>
      </w:ins>
      <w:ins w:id="2769" w:author="Marcelle von Wendland" w:date="2017-09-18T23:36:00Z">
        <w:r w:rsidR="006711E3">
          <w:t>scenario</w:t>
        </w:r>
      </w:ins>
      <w:ins w:id="2770" w:author="Marcelle von Wendland" w:date="2017-09-18T23:34:00Z">
        <w:r w:rsidR="006711E3">
          <w:t xml:space="preserve"> were </w:t>
        </w:r>
      </w:ins>
      <w:ins w:id="2771" w:author="Marcelle von Wendland" w:date="2017-09-18T23:36:00Z">
        <w:r w:rsidR="006711E3">
          <w:t>concurrency</w:t>
        </w:r>
      </w:ins>
      <w:ins w:id="2772" w:author="Marcelle von Wendland" w:date="2017-09-18T23:34:00Z">
        <w:r w:rsidR="006711E3">
          <w:t xml:space="preserve"> integral to </w:t>
        </w:r>
      </w:ins>
      <w:ins w:id="2773" w:author="Marcelle von Wendland" w:date="2017-09-18T23:36:00Z">
        <w:r w:rsidR="006711E3">
          <w:t>almost</w:t>
        </w:r>
      </w:ins>
      <w:ins w:id="2774" w:author="Marcelle von Wendland" w:date="2017-09-18T23:34:00Z">
        <w:r w:rsidR="006711E3">
          <w:t xml:space="preserve"> </w:t>
        </w:r>
      </w:ins>
      <w:ins w:id="2775" w:author="Marcelle von Wendland" w:date="2017-09-18T23:36:00Z">
        <w:r w:rsidR="006711E3">
          <w:t>every problem its is worth exploring if a blending of approaches would yield a better solution.</w:t>
        </w:r>
      </w:ins>
    </w:p>
    <w:p w14:paraId="264BBF49" w14:textId="277FA695" w:rsidR="00353B5D" w:rsidDel="006711E3" w:rsidRDefault="00353B5D" w:rsidP="005B6B2D">
      <w:pPr>
        <w:rPr>
          <w:del w:id="2776" w:author="Marcelle von Wendland" w:date="2017-09-18T23:36:00Z"/>
        </w:rPr>
      </w:pPr>
    </w:p>
    <w:p w14:paraId="6EB30DE4" w14:textId="77777777" w:rsidR="005B6B2D" w:rsidRDefault="005B6B2D" w:rsidP="005B6B2D"/>
    <w:p w14:paraId="6628D664" w14:textId="1141B84E" w:rsidR="005B6B2D" w:rsidRPr="00855FA0" w:rsidRDefault="005B6B2D" w:rsidP="005B6B2D">
      <w:pPr>
        <w:pStyle w:val="Heading3"/>
        <w:numPr>
          <w:ilvl w:val="1"/>
          <w:numId w:val="6"/>
        </w:numPr>
      </w:pPr>
      <w:r>
        <w:t xml:space="preserve"> </w:t>
      </w:r>
      <w:del w:id="2777" w:author="Marcelle von Wendland" w:date="2017-09-19T11:11:00Z">
        <w:r w:rsidDel="00727F5E">
          <w:delText xml:space="preserve">Injecting </w:delText>
        </w:r>
      </w:del>
      <w:ins w:id="2778" w:author="Marcelle von Wendland" w:date="2017-09-19T11:11:00Z">
        <w:r w:rsidR="00727F5E">
          <w:t xml:space="preserve">Closing the </w:t>
        </w:r>
      </w:ins>
      <w:r>
        <w:t xml:space="preserve">Semantics </w:t>
      </w:r>
      <w:del w:id="2779" w:author="Marcelle von Wendland" w:date="2017-09-19T11:11:00Z">
        <w:r w:rsidDel="00727F5E">
          <w:delText>Directly into</w:delText>
        </w:r>
      </w:del>
      <w:ins w:id="2780" w:author="Marcelle von Wendland" w:date="2017-09-19T11:11:00Z">
        <w:r w:rsidR="00727F5E">
          <w:t>Gap in</w:t>
        </w:r>
      </w:ins>
      <w:r>
        <w:t xml:space="preserve"> Blockchain Computation</w:t>
      </w:r>
    </w:p>
    <w:p w14:paraId="47B5B031" w14:textId="26D0D8BB" w:rsidR="00401BAE" w:rsidRDefault="00401BAE" w:rsidP="00401BAE">
      <w:pPr>
        <w:rPr>
          <w:ins w:id="2781" w:author="Marcelle von Wendland" w:date="2017-09-18T23:36:00Z"/>
        </w:rPr>
      </w:pPr>
    </w:p>
    <w:p w14:paraId="35174F15" w14:textId="19AD8FE4" w:rsidR="006711E3" w:rsidRDefault="006711E3" w:rsidP="00401BAE">
      <w:pPr>
        <w:rPr>
          <w:ins w:id="2782" w:author="Marcelle von Wendland" w:date="2017-09-18T23:40:00Z"/>
        </w:rPr>
      </w:pPr>
      <w:ins w:id="2783" w:author="Marcelle von Wendland" w:date="2017-09-18T23:37:00Z">
        <w:r>
          <w:t xml:space="preserve">Both Functional and logic languages can serve as host or be injected into state machines and actors.  </w:t>
        </w:r>
      </w:ins>
      <w:ins w:id="2784" w:author="Marcelle von Wendland" w:date="2017-09-18T23:38:00Z">
        <w:r>
          <w:t xml:space="preserve">Actors can also in themselves be </w:t>
        </w:r>
      </w:ins>
      <w:ins w:id="2785" w:author="Marcelle von Wendland" w:date="2017-09-18T23:40:00Z">
        <w:r>
          <w:t>easily</w:t>
        </w:r>
      </w:ins>
      <w:ins w:id="2786" w:author="Marcelle von Wendland" w:date="2017-09-18T23:38:00Z">
        <w:r>
          <w:t xml:space="preserve"> </w:t>
        </w:r>
      </w:ins>
      <w:ins w:id="2787" w:author="Marcelle von Wendland" w:date="2017-09-18T23:40:00Z">
        <w:r>
          <w:t>represented</w:t>
        </w:r>
      </w:ins>
      <w:ins w:id="2788" w:author="Marcelle von Wendland" w:date="2017-09-18T23:38:00Z">
        <w:r>
          <w:t xml:space="preserve"> using </w:t>
        </w:r>
      </w:ins>
      <w:ins w:id="2789" w:author="Marcelle von Wendland" w:date="2017-09-18T23:40:00Z">
        <w:r>
          <w:t>state machines</w:t>
        </w:r>
      </w:ins>
      <w:ins w:id="2790" w:author="Marcelle von Wendland" w:date="2017-09-18T23:38:00Z">
        <w:r>
          <w:t>. A combination of actors and sta</w:t>
        </w:r>
      </w:ins>
      <w:ins w:id="2791" w:author="Marcelle von Wendland" w:date="2017-09-18T23:40:00Z">
        <w:r>
          <w:t>te machines</w:t>
        </w:r>
      </w:ins>
      <w:ins w:id="2792" w:author="Marcelle von Wendland" w:date="2017-09-18T23:38:00Z">
        <w:r>
          <w:t xml:space="preserve"> also enriches the </w:t>
        </w:r>
      </w:ins>
      <w:ins w:id="2793" w:author="Marcelle von Wendland" w:date="2017-09-18T23:40:00Z">
        <w:r>
          <w:t>state machine</w:t>
        </w:r>
      </w:ins>
      <w:ins w:id="2794" w:author="Marcelle von Wendland" w:date="2017-09-18T23:38:00Z">
        <w:r>
          <w:t xml:space="preserve"> model with a clear formalism for which actor/</w:t>
        </w:r>
      </w:ins>
      <w:ins w:id="2795" w:author="Marcelle von Wendland" w:date="2017-09-18T23:40:00Z">
        <w:r>
          <w:t>state machine</w:t>
        </w:r>
      </w:ins>
      <w:ins w:id="2796" w:author="Marcelle von Wendland" w:date="2017-09-18T23:38:00Z">
        <w:r>
          <w:t xml:space="preserve"> </w:t>
        </w:r>
      </w:ins>
      <w:ins w:id="2797" w:author="Marcelle von Wendland" w:date="2017-09-18T23:39:00Z">
        <w:r>
          <w:t xml:space="preserve">talks to which other </w:t>
        </w:r>
      </w:ins>
      <w:ins w:id="2798" w:author="Marcelle von Wendland" w:date="2017-09-18T23:40:00Z">
        <w:r>
          <w:t>actor/state machine.</w:t>
        </w:r>
      </w:ins>
    </w:p>
    <w:p w14:paraId="018E334F" w14:textId="73CD5323" w:rsidR="006711E3" w:rsidRDefault="006711E3" w:rsidP="00401BAE">
      <w:pPr>
        <w:rPr>
          <w:ins w:id="2799" w:author="Marcelle von Wendland" w:date="2017-09-18T23:47:00Z"/>
        </w:rPr>
      </w:pPr>
      <w:ins w:id="2800" w:author="Marcelle von Wendland" w:date="2017-09-18T23:41:00Z">
        <w:r>
          <w:t xml:space="preserve">When using a functional language </w:t>
        </w:r>
      </w:ins>
      <w:ins w:id="2801" w:author="Marcelle von Wendland" w:date="2017-09-18T23:46:00Z">
        <w:r w:rsidR="0079331E">
          <w:t>paradigm</w:t>
        </w:r>
      </w:ins>
      <w:ins w:id="2802" w:author="Marcelle von Wendland" w:date="2017-09-18T23:41:00Z">
        <w:r>
          <w:t xml:space="preserve"> e</w:t>
        </w:r>
      </w:ins>
      <w:ins w:id="2803" w:author="Marcelle von Wendland" w:date="2017-09-18T23:46:00Z">
        <w:r w:rsidR="0079331E">
          <w:t>.</w:t>
        </w:r>
      </w:ins>
      <w:ins w:id="2804" w:author="Marcelle von Wendland" w:date="2017-09-18T23:41:00Z">
        <w:r>
          <w:t>g</w:t>
        </w:r>
      </w:ins>
      <w:ins w:id="2805" w:author="Marcelle von Wendland" w:date="2017-09-18T23:46:00Z">
        <w:r w:rsidR="0079331E">
          <w:t>.</w:t>
        </w:r>
      </w:ins>
      <w:ins w:id="2806" w:author="Marcelle von Wendland" w:date="2017-09-18T23:41:00Z">
        <w:r>
          <w:t xml:space="preserve"> a </w:t>
        </w:r>
      </w:ins>
      <w:ins w:id="2807" w:author="Marcelle von Wendland" w:date="2017-09-18T23:46:00Z">
        <w:r w:rsidR="0079331E">
          <w:t>LISP</w:t>
        </w:r>
      </w:ins>
      <w:ins w:id="2808" w:author="Marcelle von Wendland" w:date="2017-09-18T23:41:00Z">
        <w:r>
          <w:t xml:space="preserve"> like language </w:t>
        </w:r>
      </w:ins>
      <w:ins w:id="2809" w:author="Marcelle von Wendland" w:date="2017-09-18T23:42:00Z">
        <w:r w:rsidR="0079331E">
          <w:t xml:space="preserve">everything can be </w:t>
        </w:r>
      </w:ins>
      <w:ins w:id="2810" w:author="Marcelle von Wendland" w:date="2017-09-18T23:46:00Z">
        <w:r w:rsidR="0079331E">
          <w:t>easily</w:t>
        </w:r>
      </w:ins>
      <w:ins w:id="2811" w:author="Marcelle von Wendland" w:date="2017-09-18T23:42:00Z">
        <w:r w:rsidR="0079331E">
          <w:t xml:space="preserve"> encode</w:t>
        </w:r>
      </w:ins>
      <w:ins w:id="2812" w:author="Marcelle von Wendland" w:date="2017-09-19T11:04:00Z">
        <w:r w:rsidR="00D51728">
          <w:t>d</w:t>
        </w:r>
      </w:ins>
      <w:ins w:id="2813" w:author="Marcelle von Wendland" w:date="2017-09-18T23:42:00Z">
        <w:r w:rsidR="0079331E">
          <w:t xml:space="preserve"> in this </w:t>
        </w:r>
      </w:ins>
      <w:ins w:id="2814" w:author="Marcelle von Wendland" w:date="2017-09-18T23:46:00Z">
        <w:r w:rsidR="0079331E">
          <w:t>standard</w:t>
        </w:r>
      </w:ins>
      <w:ins w:id="2815" w:author="Marcelle von Wendland" w:date="2017-09-18T23:42:00Z">
        <w:r w:rsidR="0079331E">
          <w:t xml:space="preserve"> form.  Data, messages, declarative functions, where appropriates also small less </w:t>
        </w:r>
      </w:ins>
      <w:ins w:id="2816" w:author="Marcelle von Wendland" w:date="2017-09-18T23:46:00Z">
        <w:r w:rsidR="0079331E">
          <w:t>declarative</w:t>
        </w:r>
      </w:ins>
      <w:ins w:id="2817" w:author="Marcelle von Wendland" w:date="2017-09-18T23:42:00Z">
        <w:r w:rsidR="0079331E">
          <w:t xml:space="preserve"> functions </w:t>
        </w:r>
        <w:proofErr w:type="gramStart"/>
        <w:r w:rsidR="0079331E">
          <w:t>snippets,  every</w:t>
        </w:r>
        <w:proofErr w:type="gramEnd"/>
        <w:r w:rsidR="0079331E">
          <w:t xml:space="preserve"> part of the </w:t>
        </w:r>
      </w:ins>
      <w:ins w:id="2818" w:author="Marcelle von Wendland" w:date="2017-09-18T23:45:00Z">
        <w:r w:rsidR="0079331E">
          <w:t>state</w:t>
        </w:r>
      </w:ins>
      <w:ins w:id="2819" w:author="Marcelle von Wendland" w:date="2017-09-18T23:42:00Z">
        <w:r w:rsidR="0079331E">
          <w:t xml:space="preserve"> machine definition </w:t>
        </w:r>
      </w:ins>
      <w:ins w:id="2820" w:author="Marcelle von Wendland" w:date="2017-09-18T23:45:00Z">
        <w:r w:rsidR="0079331E">
          <w:t>f</w:t>
        </w:r>
        <w:r w:rsidR="0079331E" w:rsidRPr="0079331E">
          <w:t xml:space="preserve"> </w:t>
        </w:r>
        <w:r w:rsidR="0079331E">
          <w:t xml:space="preserve">for </w:t>
        </w:r>
      </w:ins>
      <w:ins w:id="2821" w:author="Marcelle von Wendland" w:date="2017-09-18T23:46:00Z">
        <w:r w:rsidR="0079331E">
          <w:t>every</w:t>
        </w:r>
      </w:ins>
      <w:ins w:id="2822" w:author="Marcelle von Wendland" w:date="2017-09-18T23:45:00Z">
        <w:r w:rsidR="0079331E">
          <w:t xml:space="preserve"> actor rom states to declarative transition functions</w:t>
        </w:r>
      </w:ins>
      <w:ins w:id="2823" w:author="Marcelle von Wendland" w:date="2017-09-18T23:42:00Z">
        <w:r w:rsidR="0079331E">
          <w:t xml:space="preserve"> as well as all the additional aspects of actors </w:t>
        </w:r>
      </w:ins>
      <w:ins w:id="2824" w:author="Marcelle von Wendland" w:date="2017-09-18T23:45:00Z">
        <w:r w:rsidR="0079331E">
          <w:t>beyond</w:t>
        </w:r>
      </w:ins>
      <w:ins w:id="2825" w:author="Marcelle von Wendland" w:date="2017-09-18T23:42:00Z">
        <w:r w:rsidR="0079331E">
          <w:t xml:space="preserve"> the embedded </w:t>
        </w:r>
      </w:ins>
      <w:ins w:id="2826" w:author="Marcelle von Wendland" w:date="2017-09-18T23:45:00Z">
        <w:r w:rsidR="0079331E">
          <w:t>state machine</w:t>
        </w:r>
      </w:ins>
      <w:ins w:id="2827" w:author="Marcelle von Wendland" w:date="2017-09-18T23:46:00Z">
        <w:r w:rsidR="0079331E">
          <w:t>.</w:t>
        </w:r>
      </w:ins>
      <w:ins w:id="2828" w:author="Marcelle von Wendland" w:date="2017-09-18T23:42:00Z">
        <w:r w:rsidR="0079331E">
          <w:t xml:space="preserve"> </w:t>
        </w:r>
      </w:ins>
    </w:p>
    <w:p w14:paraId="757785FB" w14:textId="2B8EF6C9" w:rsidR="0079331E" w:rsidRDefault="0079331E" w:rsidP="00401BAE">
      <w:pPr>
        <w:rPr>
          <w:ins w:id="2829" w:author="Marcelle von Wendland" w:date="2017-09-19T11:11:00Z"/>
        </w:rPr>
      </w:pPr>
      <w:ins w:id="2830" w:author="Marcelle von Wendland" w:date="2017-09-18T23:48:00Z">
        <w:r>
          <w:t xml:space="preserve">A final interesting observation is that this combined formalism lends itself very </w:t>
        </w:r>
      </w:ins>
      <w:ins w:id="2831" w:author="Marcelle von Wendland" w:date="2017-09-19T10:57:00Z">
        <w:r w:rsidR="00AD617F">
          <w:t>well for</w:t>
        </w:r>
      </w:ins>
      <w:ins w:id="2832" w:author="Marcelle von Wendland" w:date="2017-09-18T23:48:00Z">
        <w:r>
          <w:t xml:space="preserve"> the implementation of </w:t>
        </w:r>
      </w:ins>
      <w:ins w:id="2833" w:author="Marcelle von Wendland" w:date="2017-09-18T23:49:00Z">
        <w:r>
          <w:t xml:space="preserve">state machine replication such as the implementation </w:t>
        </w:r>
      </w:ins>
      <w:ins w:id="2834" w:author="Marcelle von Wendland" w:date="2017-09-19T11:15:00Z">
        <w:r w:rsidR="00727F5E">
          <w:t>of Practical</w:t>
        </w:r>
      </w:ins>
      <w:ins w:id="2835" w:author="Marcelle von Wendland" w:date="2017-09-18T23:49:00Z">
        <w:r>
          <w:t xml:space="preserve"> Byzantine </w:t>
        </w:r>
      </w:ins>
      <w:ins w:id="2836" w:author="Marcelle von Wendland" w:date="2017-09-18T23:50:00Z">
        <w:r>
          <w:t>fault tolerance</w:t>
        </w:r>
      </w:ins>
      <w:ins w:id="2837" w:author="Marcelle von Wendland" w:date="2017-09-18T23:49:00Z">
        <w:r>
          <w:t xml:space="preserve"> </w:t>
        </w:r>
      </w:ins>
      <w:ins w:id="2838" w:author="Marcelle von Wendland" w:date="2017-09-19T10:57:00Z">
        <w:r w:rsidR="00D51728">
          <w:t>(</w:t>
        </w:r>
      </w:ins>
      <w:ins w:id="2839" w:author="Marcelle von Wendland" w:date="2017-09-18T23:49:00Z">
        <w:r>
          <w:t>PBFT</w:t>
        </w:r>
      </w:ins>
      <w:ins w:id="2840" w:author="Marcelle von Wendland" w:date="2017-09-19T10:57:00Z">
        <w:r w:rsidR="00D51728">
          <w:t xml:space="preserve">) </w:t>
        </w:r>
        <w:proofErr w:type="gramStart"/>
        <w:r w:rsidR="00D51728">
          <w:t xml:space="preserve">and </w:t>
        </w:r>
      </w:ins>
      <w:ins w:id="2841" w:author="Marcelle von Wendland" w:date="2017-09-18T23:49:00Z">
        <w:r>
          <w:t xml:space="preserve"> </w:t>
        </w:r>
      </w:ins>
      <w:ins w:id="2842" w:author="Marcelle von Wendland" w:date="2017-09-18T23:50:00Z">
        <w:r>
          <w:t>newer</w:t>
        </w:r>
        <w:proofErr w:type="gramEnd"/>
        <w:r>
          <w:t xml:space="preserve"> protocols that implement Byzantine fault tolerant sta</w:t>
        </w:r>
      </w:ins>
      <w:ins w:id="2843" w:author="Marcelle von Wendland" w:date="2017-09-19T10:57:00Z">
        <w:r w:rsidR="00D51728">
          <w:t>t</w:t>
        </w:r>
      </w:ins>
      <w:ins w:id="2844" w:author="Marcelle von Wendland" w:date="2017-09-18T23:50:00Z">
        <w:r>
          <w:t xml:space="preserve">e machine replication with </w:t>
        </w:r>
      </w:ins>
      <w:ins w:id="2845" w:author="Marcelle von Wendland" w:date="2017-09-19T10:57:00Z">
        <w:r w:rsidR="00AD617F">
          <w:t>different</w:t>
        </w:r>
      </w:ins>
      <w:ins w:id="2846" w:author="Marcelle von Wendland" w:date="2017-09-18T23:50:00Z">
        <w:r>
          <w:t xml:space="preserve"> </w:t>
        </w:r>
      </w:ins>
      <w:ins w:id="2847" w:author="Marcelle von Wendland" w:date="2017-09-19T10:57:00Z">
        <w:r w:rsidR="00AD617F">
          <w:t>characteristics</w:t>
        </w:r>
      </w:ins>
      <w:ins w:id="2848" w:author="Marcelle von Wendland" w:date="2017-09-18T23:50:00Z">
        <w:r>
          <w:t xml:space="preserve">. </w:t>
        </w:r>
      </w:ins>
    </w:p>
    <w:p w14:paraId="6C3F5FD1" w14:textId="7CFACFD3" w:rsidR="00727F5E" w:rsidRDefault="00727F5E" w:rsidP="00401BAE">
      <w:ins w:id="2849" w:author="Marcelle von Wendland" w:date="2017-09-19T11:14:00Z">
        <w:r>
          <w:t>E</w:t>
        </w:r>
      </w:ins>
      <w:ins w:id="2850" w:author="Marcelle von Wendland" w:date="2017-09-19T11:13:00Z">
        <w:r>
          <w:t xml:space="preserve">arlier in the chapter </w:t>
        </w:r>
      </w:ins>
      <w:ins w:id="2851" w:author="Marcelle von Wendland" w:date="2017-09-19T11:14:00Z">
        <w:r>
          <w:t xml:space="preserve">it has been shown that each of the different Blockchain mechanisms provides a good </w:t>
        </w:r>
      </w:ins>
      <w:ins w:id="2852" w:author="Marcelle von Wendland" w:date="2017-09-19T11:12:00Z">
        <w:r>
          <w:t>sol</w:t>
        </w:r>
      </w:ins>
      <w:ins w:id="2853" w:author="Marcelle von Wendland" w:date="2017-09-19T11:15:00Z">
        <w:r>
          <w:t>ution to</w:t>
        </w:r>
      </w:ins>
      <w:ins w:id="2854" w:author="Marcelle von Wendland" w:date="2017-09-19T11:12:00Z">
        <w:r>
          <w:t xml:space="preserve"> the </w:t>
        </w:r>
      </w:ins>
      <w:ins w:id="2855" w:author="Marcelle von Wendland" w:date="2017-09-19T11:13:00Z">
        <w:r>
          <w:t xml:space="preserve">need for </w:t>
        </w:r>
      </w:ins>
      <w:ins w:id="2856" w:author="Marcelle von Wendland" w:date="2017-09-19T11:15:00Z">
        <w:r>
          <w:t>Certainty</w:t>
        </w:r>
      </w:ins>
      <w:ins w:id="2857" w:author="Marcelle von Wendland" w:date="2017-09-19T11:13:00Z">
        <w:r>
          <w:t xml:space="preserve"> of Agreement</w:t>
        </w:r>
      </w:ins>
      <w:ins w:id="2858" w:author="Marcelle von Wendland" w:date="2017-09-19T11:15:00Z">
        <w:r>
          <w:t xml:space="preserve">.  Using carefully constructed ontologies for all data also goes a long way towards </w:t>
        </w:r>
      </w:ins>
      <w:ins w:id="2859" w:author="Marcelle von Wendland" w:date="2017-09-19T11:39:00Z">
        <w:r w:rsidR="008E32CC">
          <w:t xml:space="preserve">meeting the need for Certainty of </w:t>
        </w:r>
      </w:ins>
      <w:ins w:id="2860" w:author="Marcelle von Wendland" w:date="2017-09-19T11:40:00Z">
        <w:r w:rsidR="008E32CC">
          <w:t>M</w:t>
        </w:r>
      </w:ins>
      <w:ins w:id="2861" w:author="Marcelle von Wendland" w:date="2017-09-19T11:39:00Z">
        <w:r w:rsidR="008E32CC">
          <w:t>eaning</w:t>
        </w:r>
      </w:ins>
      <w:ins w:id="2862" w:author="Marcelle von Wendland" w:date="2017-09-19T11:40:00Z">
        <w:r w:rsidR="006E115C">
          <w:t xml:space="preserve"> but still leaving an important gap when it comes to the meaning of computed results or interactions. </w:t>
        </w:r>
      </w:ins>
      <w:ins w:id="2863" w:author="Marcelle von Wendland" w:date="2017-09-19T11:41:00Z">
        <w:r w:rsidR="006E115C">
          <w:t>The observations in the previous paragraph raise</w:t>
        </w:r>
      </w:ins>
      <w:ins w:id="2864" w:author="Marcelle von Wendland" w:date="2017-09-19T11:51:00Z">
        <w:r w:rsidR="00EF12D2">
          <w:t>s</w:t>
        </w:r>
      </w:ins>
      <w:ins w:id="2865" w:author="Marcelle von Wendland" w:date="2017-09-19T11:41:00Z">
        <w:r w:rsidR="006E115C">
          <w:t xml:space="preserve"> the question </w:t>
        </w:r>
      </w:ins>
      <w:ins w:id="2866" w:author="Marcelle von Wendland" w:date="2017-09-19T11:42:00Z">
        <w:r w:rsidR="006E115C">
          <w:t>if this gap could be closed using a combinati</w:t>
        </w:r>
        <w:r w:rsidR="00EF12D2">
          <w:t xml:space="preserve">on of declarative formalisms. The next section </w:t>
        </w:r>
      </w:ins>
      <w:ins w:id="2867" w:author="Marcelle von Wendland" w:date="2017-09-19T11:51:00Z">
        <w:r w:rsidR="00EF12D2">
          <w:t>will show one approach that demonstrates how this gap can be closed.</w:t>
        </w:r>
      </w:ins>
    </w:p>
    <w:p w14:paraId="203516ED" w14:textId="77777777" w:rsidR="005B6B2D" w:rsidRDefault="005B6B2D" w:rsidP="00401BAE"/>
    <w:p w14:paraId="2FBD54BF" w14:textId="77777777" w:rsidR="00401BAE" w:rsidRDefault="005B6B2D" w:rsidP="005B6B2D">
      <w:pPr>
        <w:pStyle w:val="Heading3"/>
        <w:numPr>
          <w:ilvl w:val="1"/>
          <w:numId w:val="6"/>
        </w:numPr>
      </w:pPr>
      <w:r>
        <w:lastRenderedPageBreak/>
        <w:t xml:space="preserve">Putting it all together - </w:t>
      </w:r>
      <w:r w:rsidR="00401BAE">
        <w:t>The H</w:t>
      </w:r>
      <w:r>
        <w:t>uuzlee</w:t>
      </w:r>
      <w:r w:rsidR="00401BAE">
        <w:t xml:space="preserve"> Approach</w:t>
      </w:r>
    </w:p>
    <w:p w14:paraId="0D68E447" w14:textId="77777777" w:rsidR="005B6B2D" w:rsidRDefault="005B6B2D" w:rsidP="005B6B2D"/>
    <w:p w14:paraId="0C0A36D0" w14:textId="2AA29C81" w:rsidR="005B6B2D" w:rsidRDefault="004F2E0F" w:rsidP="005B6B2D">
      <w:pPr>
        <w:rPr>
          <w:ins w:id="2868" w:author="Marcelle von Wendland" w:date="2017-09-19T12:11:00Z"/>
        </w:rPr>
      </w:pPr>
      <w:ins w:id="2869" w:author="Pinar Emirdag Temelkuran" w:date="2017-09-02T13:26:00Z">
        <w:del w:id="2870" w:author="Marcelle von Wendland" w:date="2017-09-18T23:47:00Z">
          <w:r w:rsidDel="0079331E">
            <w:delText>I love this</w:delText>
          </w:r>
        </w:del>
      </w:ins>
      <w:ins w:id="2871" w:author="Marcelle von Wendland" w:date="2017-09-19T11:53:00Z">
        <w:r w:rsidR="00EF12D2">
          <w:t xml:space="preserve">Creating end to end declarative </w:t>
        </w:r>
      </w:ins>
      <w:ins w:id="2872" w:author="Marcelle von Wendland" w:date="2017-09-19T11:55:00Z">
        <w:r w:rsidR="00EF12D2">
          <w:t>semantics for</w:t>
        </w:r>
      </w:ins>
      <w:ins w:id="2873" w:author="Marcelle von Wendland" w:date="2017-09-19T11:54:00Z">
        <w:r w:rsidR="00EF12D2">
          <w:t xml:space="preserve"> block chain applications was a key aim of the initial </w:t>
        </w:r>
      </w:ins>
      <w:ins w:id="2874" w:author="Marcelle von Wendland" w:date="2017-09-19T11:08:00Z">
        <w:r w:rsidR="00727F5E">
          <w:t xml:space="preserve">Huuzlee </w:t>
        </w:r>
      </w:ins>
      <w:ins w:id="2875" w:author="Marcelle von Wendland" w:date="2017-09-19T11:54:00Z">
        <w:r w:rsidR="00EF12D2">
          <w:t xml:space="preserve">research </w:t>
        </w:r>
      </w:ins>
      <w:ins w:id="2876" w:author="Marcelle von Wendland" w:date="2017-09-19T11:08:00Z">
        <w:r w:rsidR="00727F5E">
          <w:t>project</w:t>
        </w:r>
        <w:r w:rsidR="00EF12D2">
          <w:t xml:space="preserve">. </w:t>
        </w:r>
      </w:ins>
      <w:ins w:id="2877" w:author="Marcelle von Wendland" w:date="2017-09-19T11:56:00Z">
        <w:r w:rsidR="00EF12D2">
          <w:t xml:space="preserve"> With </w:t>
        </w:r>
      </w:ins>
      <w:ins w:id="2878" w:author="Marcelle von Wendland" w:date="2017-09-19T11:57:00Z">
        <w:r w:rsidR="00EF12D2">
          <w:t xml:space="preserve">end to end declarative semantics block chain applications like smart contracts running on the Huuzlee platform could be more </w:t>
        </w:r>
      </w:ins>
      <w:ins w:id="2879" w:author="Marcelle von Wendland" w:date="2017-09-19T12:00:00Z">
        <w:r w:rsidR="00EF12D2">
          <w:t>easily</w:t>
        </w:r>
      </w:ins>
      <w:ins w:id="2880" w:author="Marcelle von Wendland" w:date="2017-09-19T11:57:00Z">
        <w:r w:rsidR="00EF12D2">
          <w:t xml:space="preserve"> </w:t>
        </w:r>
      </w:ins>
      <w:ins w:id="2881" w:author="Marcelle von Wendland" w:date="2017-09-19T11:58:00Z">
        <w:r w:rsidR="00EF12D2">
          <w:t xml:space="preserve">created, </w:t>
        </w:r>
      </w:ins>
      <w:ins w:id="2882" w:author="Marcelle von Wendland" w:date="2017-09-19T11:59:00Z">
        <w:r w:rsidR="00EF12D2">
          <w:t>verified</w:t>
        </w:r>
      </w:ins>
      <w:ins w:id="2883" w:author="Marcelle von Wendland" w:date="2017-09-19T11:58:00Z">
        <w:r w:rsidR="00EF12D2">
          <w:t xml:space="preserve"> and compared</w:t>
        </w:r>
      </w:ins>
      <w:ins w:id="2884" w:author="Marcelle von Wendland" w:date="2017-09-19T12:00:00Z">
        <w:r w:rsidR="00EF12D2">
          <w:t xml:space="preserve">. This </w:t>
        </w:r>
        <w:proofErr w:type="gramStart"/>
        <w:r w:rsidR="00EF12D2">
          <w:t>open up</w:t>
        </w:r>
        <w:proofErr w:type="gramEnd"/>
        <w:r w:rsidR="00EF12D2">
          <w:t xml:space="preserve"> a whole new space of applications in situation</w:t>
        </w:r>
      </w:ins>
      <w:ins w:id="2885" w:author="Marcelle von Wendland" w:date="2017-09-19T12:01:00Z">
        <w:r w:rsidR="0027038D">
          <w:t>s</w:t>
        </w:r>
      </w:ins>
      <w:ins w:id="2886" w:author="Marcelle von Wendland" w:date="2017-09-19T12:00:00Z">
        <w:r w:rsidR="00EF12D2">
          <w:t xml:space="preserve"> </w:t>
        </w:r>
      </w:ins>
      <w:ins w:id="2887" w:author="Marcelle von Wendland" w:date="2017-09-19T12:01:00Z">
        <w:r w:rsidR="0027038D">
          <w:t xml:space="preserve">that require a very high degree of </w:t>
        </w:r>
      </w:ins>
      <w:ins w:id="2888" w:author="Marcelle von Wendland" w:date="2017-09-19T12:02:00Z">
        <w:r w:rsidR="0027038D">
          <w:t xml:space="preserve">safety, security and robustness with complex chains of </w:t>
        </w:r>
      </w:ins>
      <w:ins w:id="2889" w:author="Marcelle von Wendland" w:date="2017-09-19T12:04:00Z">
        <w:r w:rsidR="0027038D">
          <w:t>transaction</w:t>
        </w:r>
      </w:ins>
      <w:ins w:id="2890" w:author="Marcelle von Wendland" w:date="2017-09-19T12:02:00Z">
        <w:r w:rsidR="0027038D">
          <w:t xml:space="preserve">s / smart contracts, clear </w:t>
        </w:r>
      </w:ins>
      <w:ins w:id="2891" w:author="Marcelle von Wendland" w:date="2017-09-19T12:05:00Z">
        <w:r w:rsidR="0027038D">
          <w:t>permissions</w:t>
        </w:r>
      </w:ins>
      <w:ins w:id="2892" w:author="Marcelle von Wendland" w:date="2017-09-19T12:02:00Z">
        <w:r w:rsidR="0027038D">
          <w:t xml:space="preserve"> for every capability or action but no single central authority that can enforce a </w:t>
        </w:r>
      </w:ins>
      <w:ins w:id="2893" w:author="Marcelle von Wendland" w:date="2017-09-19T12:05:00Z">
        <w:r w:rsidR="0027038D">
          <w:t>monolithic</w:t>
        </w:r>
      </w:ins>
      <w:ins w:id="2894" w:author="Marcelle von Wendland" w:date="2017-09-19T12:02:00Z">
        <w:r w:rsidR="0027038D">
          <w:t xml:space="preserve"> solution.</w:t>
        </w:r>
      </w:ins>
      <w:ins w:id="2895" w:author="Marcelle von Wendland" w:date="2017-09-19T12:06:00Z">
        <w:r w:rsidR="0027038D">
          <w:t xml:space="preserve"> With end to end declarative semantics participants can assess applications from other participants and enforce clearly defined policies before letting such an application participate in a trading chain. </w:t>
        </w:r>
      </w:ins>
      <w:ins w:id="2896" w:author="Marcelle von Wendland" w:date="2017-09-19T12:10:00Z">
        <w:r w:rsidR="0027038D">
          <w:t xml:space="preserve">Creation of new smart contracts also becomes easier and safer as their definition can be based on a </w:t>
        </w:r>
        <w:proofErr w:type="gramStart"/>
        <w:r w:rsidR="0027038D">
          <w:t>well defined</w:t>
        </w:r>
        <w:proofErr w:type="gramEnd"/>
        <w:r w:rsidR="0027038D">
          <w:t xml:space="preserve"> domain ontology </w:t>
        </w:r>
      </w:ins>
      <w:ins w:id="2897" w:author="Marcelle von Wendland" w:date="2017-09-19T12:11:00Z">
        <w:r w:rsidR="0027038D">
          <w:t xml:space="preserve">and meaning and </w:t>
        </w:r>
      </w:ins>
      <w:ins w:id="2898" w:author="Marcelle von Wendland" w:date="2017-09-19T12:12:00Z">
        <w:r w:rsidR="00434D44">
          <w:t>characteristics</w:t>
        </w:r>
      </w:ins>
      <w:ins w:id="2899" w:author="Marcelle von Wendland" w:date="2017-09-19T12:11:00Z">
        <w:r w:rsidR="00434D44">
          <w:t xml:space="preserve"> more easily validated using both expert reviews and automated tools.</w:t>
        </w:r>
      </w:ins>
    </w:p>
    <w:p w14:paraId="225C797E" w14:textId="7680D1C5" w:rsidR="00434D44" w:rsidRDefault="00434D44" w:rsidP="005B6B2D">
      <w:pPr>
        <w:rPr>
          <w:ins w:id="2900" w:author="Marcelle von Wendland" w:date="2017-09-19T12:24:00Z"/>
        </w:rPr>
      </w:pPr>
      <w:ins w:id="2901" w:author="Marcelle von Wendland" w:date="2017-09-19T12:14:00Z">
        <w:r>
          <w:t xml:space="preserve">A key observation that led to the chosen architecture was that </w:t>
        </w:r>
      </w:ins>
      <w:ins w:id="2902" w:author="Marcelle von Wendland" w:date="2017-09-19T12:23:00Z">
        <w:r w:rsidR="007F73E6">
          <w:t>real-life</w:t>
        </w:r>
      </w:ins>
      <w:ins w:id="2903" w:author="Marcelle von Wendland" w:date="2017-09-19T12:14:00Z">
        <w:r>
          <w:t xml:space="preserve"> transaction chain almost always require multiple </w:t>
        </w:r>
      </w:ins>
      <w:ins w:id="2904" w:author="Marcelle von Wendland" w:date="2017-09-19T12:15:00Z">
        <w:r>
          <w:t xml:space="preserve">“actors” to co-operate.  Often actors in a </w:t>
        </w:r>
        <w:proofErr w:type="gramStart"/>
        <w:r>
          <w:t>particular position</w:t>
        </w:r>
        <w:proofErr w:type="gramEnd"/>
        <w:r>
          <w:t xml:space="preserve"> in a chain can and often even need to </w:t>
        </w:r>
      </w:ins>
      <w:ins w:id="2905" w:author="Marcelle von Wendland" w:date="2017-09-19T12:16:00Z">
        <w:r>
          <w:t>have different but interchangeable</w:t>
        </w:r>
      </w:ins>
      <w:ins w:id="2906" w:author="Marcelle von Wendland" w:date="2017-09-19T12:15:00Z">
        <w:r>
          <w:t xml:space="preserve"> </w:t>
        </w:r>
      </w:ins>
      <w:ins w:id="2907" w:author="Marcelle von Wendland" w:date="2017-09-19T12:17:00Z">
        <w:r>
          <w:t xml:space="preserve">implementations with respect to the chain but each implementation addressing different local circumstances. </w:t>
        </w:r>
      </w:ins>
      <w:proofErr w:type="gramStart"/>
      <w:ins w:id="2908" w:author="Marcelle von Wendland" w:date="2017-09-19T12:15:00Z">
        <w:r>
          <w:t xml:space="preserve">As a </w:t>
        </w:r>
      </w:ins>
      <w:ins w:id="2909" w:author="Marcelle von Wendland" w:date="2017-09-19T12:23:00Z">
        <w:r w:rsidR="007F73E6">
          <w:t>consequence</w:t>
        </w:r>
        <w:proofErr w:type="gramEnd"/>
        <w:r w:rsidR="007F73E6">
          <w:t>,</w:t>
        </w:r>
      </w:ins>
      <w:ins w:id="2910" w:author="Marcelle von Wendland" w:date="2017-09-19T12:17:00Z">
        <w:r>
          <w:t xml:space="preserve"> the </w:t>
        </w:r>
      </w:ins>
      <w:ins w:id="2911" w:author="Marcelle von Wendland" w:date="2017-09-19T12:15:00Z">
        <w:r>
          <w:t xml:space="preserve">Huuzlee project chose the actor concept as its fundamental atomic unit. Each actor implements an agreed protocol </w:t>
        </w:r>
      </w:ins>
      <w:ins w:id="2912" w:author="Marcelle von Wendland" w:date="2017-09-19T12:18:00Z">
        <w:r>
          <w:t xml:space="preserve">that is understood by other actors </w:t>
        </w:r>
      </w:ins>
      <w:ins w:id="2913" w:author="Marcelle von Wendland" w:date="2017-09-19T12:19:00Z">
        <w:r>
          <w:t>upstream</w:t>
        </w:r>
      </w:ins>
      <w:ins w:id="2914" w:author="Marcelle von Wendland" w:date="2017-09-19T12:18:00Z">
        <w:r>
          <w:t xml:space="preserve"> </w:t>
        </w:r>
      </w:ins>
      <w:ins w:id="2915" w:author="Marcelle von Wendland" w:date="2017-09-19T12:19:00Z">
        <w:r>
          <w:t xml:space="preserve">and downstream in chains but completely hides its internal implementation or state otherwise. This makes actor </w:t>
        </w:r>
      </w:ins>
      <w:ins w:id="2916" w:author="Marcelle von Wendland" w:date="2017-09-19T12:20:00Z">
        <w:r>
          <w:t>implementations</w:t>
        </w:r>
      </w:ins>
      <w:ins w:id="2917" w:author="Marcelle von Wendland" w:date="2017-09-19T12:19:00Z">
        <w:r>
          <w:t xml:space="preserve"> entirely </w:t>
        </w:r>
      </w:ins>
      <w:ins w:id="2918" w:author="Marcelle von Wendland" w:date="2017-09-19T12:20:00Z">
        <w:r>
          <w:t>interchangeable</w:t>
        </w:r>
      </w:ins>
      <w:ins w:id="2919" w:author="Marcelle von Wendland" w:date="2017-09-19T12:19:00Z">
        <w:r>
          <w:t xml:space="preserve">. With </w:t>
        </w:r>
      </w:ins>
      <w:ins w:id="2920" w:author="Marcelle von Wendland" w:date="2017-09-19T12:22:00Z">
        <w:r w:rsidR="007F73E6">
          <w:t>declarative</w:t>
        </w:r>
      </w:ins>
      <w:ins w:id="2921" w:author="Marcelle von Wendland" w:date="2017-09-19T12:19:00Z">
        <w:r>
          <w:t xml:space="preserve"> definitions of </w:t>
        </w:r>
        <w:proofErr w:type="gramStart"/>
        <w:r>
          <w:t>actors</w:t>
        </w:r>
      </w:ins>
      <w:proofErr w:type="gramEnd"/>
      <w:ins w:id="2922" w:author="Marcelle von Wendland" w:date="2017-09-19T12:22:00Z">
        <w:r w:rsidR="007F73E6">
          <w:t xml:space="preserve"> it is not only </w:t>
        </w:r>
      </w:ins>
      <w:ins w:id="2923" w:author="Marcelle von Wendland" w:date="2017-09-19T12:19:00Z">
        <w:r>
          <w:t xml:space="preserve">easier </w:t>
        </w:r>
      </w:ins>
      <w:ins w:id="2924" w:author="Marcelle von Wendland" w:date="2017-09-19T12:22:00Z">
        <w:r w:rsidR="007F73E6">
          <w:t xml:space="preserve">to </w:t>
        </w:r>
      </w:ins>
      <w:ins w:id="2925" w:author="Marcelle von Wendland" w:date="2017-09-19T12:23:00Z">
        <w:r w:rsidR="007F73E6">
          <w:t>verify</w:t>
        </w:r>
      </w:ins>
      <w:ins w:id="2926" w:author="Marcelle von Wendland" w:date="2017-09-19T12:22:00Z">
        <w:r w:rsidR="007F73E6">
          <w:t xml:space="preserve"> compliance with the set protocol but also to create a manifest of other characteristics that makes it easier to ensure that an appropriate </w:t>
        </w:r>
      </w:ins>
      <w:ins w:id="2927" w:author="Marcelle von Wendland" w:date="2017-09-19T12:23:00Z">
        <w:r w:rsidR="007F73E6">
          <w:t>implementation</w:t>
        </w:r>
      </w:ins>
      <w:ins w:id="2928" w:author="Marcelle von Wendland" w:date="2017-09-19T12:22:00Z">
        <w:r w:rsidR="007F73E6">
          <w:t xml:space="preserve"> </w:t>
        </w:r>
      </w:ins>
      <w:ins w:id="2929" w:author="Marcelle von Wendland" w:date="2017-09-19T12:24:00Z">
        <w:r w:rsidR="007F73E6">
          <w:t>of an</w:t>
        </w:r>
      </w:ins>
      <w:ins w:id="2930" w:author="Marcelle von Wendland" w:date="2017-09-19T12:22:00Z">
        <w:r w:rsidR="007F73E6">
          <w:t xml:space="preserve"> actor to comply with local requirements.</w:t>
        </w:r>
      </w:ins>
    </w:p>
    <w:p w14:paraId="6E295254" w14:textId="7B6F1DD3" w:rsidR="007F73E6" w:rsidRDefault="007F73E6" w:rsidP="005B6B2D">
      <w:pPr>
        <w:rPr>
          <w:ins w:id="2931" w:author="Marcelle von Wendland" w:date="2017-09-19T12:47:00Z"/>
        </w:rPr>
      </w:pPr>
      <w:proofErr w:type="gramStart"/>
      <w:ins w:id="2932" w:author="Marcelle von Wendland" w:date="2017-09-19T12:24:00Z">
        <w:r>
          <w:t>In order to</w:t>
        </w:r>
        <w:proofErr w:type="gramEnd"/>
        <w:r>
          <w:t xml:space="preserve"> define actors and their protocol in a declarative way </w:t>
        </w:r>
      </w:ins>
      <w:ins w:id="2933" w:author="Marcelle von Wendland" w:date="2017-09-19T12:27:00Z">
        <w:r w:rsidR="00F22D9B">
          <w:t xml:space="preserve">it </w:t>
        </w:r>
      </w:ins>
      <w:ins w:id="2934" w:author="Marcelle von Wendland" w:date="2017-09-19T12:47:00Z">
        <w:r w:rsidR="006C645A">
          <w:t>was necessary</w:t>
        </w:r>
      </w:ins>
      <w:ins w:id="2935" w:author="Marcelle von Wendland" w:date="2017-09-19T12:27:00Z">
        <w:r w:rsidR="00F22D9B">
          <w:t xml:space="preserve"> to find a formalism</w:t>
        </w:r>
      </w:ins>
      <w:ins w:id="2936" w:author="Marcelle von Wendland" w:date="2017-09-19T12:28:00Z">
        <w:r w:rsidR="00F22D9B">
          <w:t xml:space="preserve"> that would allow each state </w:t>
        </w:r>
      </w:ins>
      <w:ins w:id="2937" w:author="Marcelle von Wendland" w:date="2017-09-19T12:30:00Z">
        <w:r w:rsidR="00F22D9B">
          <w:t xml:space="preserve">an actor can be in </w:t>
        </w:r>
      </w:ins>
      <w:ins w:id="2938" w:author="Marcelle von Wendland" w:date="2017-09-19T12:28:00Z">
        <w:r w:rsidR="00F22D9B">
          <w:t>to be clearly defined in</w:t>
        </w:r>
      </w:ins>
      <w:ins w:id="2939" w:author="Marcelle von Wendland" w:date="2017-09-19T12:32:00Z">
        <w:r w:rsidR="00F60CFC">
          <w:t xml:space="preserve"> declarative</w:t>
        </w:r>
      </w:ins>
      <w:ins w:id="2940" w:author="Marcelle von Wendland" w:date="2017-09-19T12:28:00Z">
        <w:r w:rsidR="00F22D9B">
          <w:t xml:space="preserve"> terms </w:t>
        </w:r>
      </w:ins>
      <w:ins w:id="2941" w:author="Marcelle von Wendland" w:date="2017-09-19T12:32:00Z">
        <w:r w:rsidR="00F60CFC">
          <w:t>using a suitable</w:t>
        </w:r>
      </w:ins>
      <w:ins w:id="2942" w:author="Marcelle von Wendland" w:date="2017-09-19T12:28:00Z">
        <w:r w:rsidR="00F22D9B">
          <w:t xml:space="preserve"> domain specific ontology. In </w:t>
        </w:r>
      </w:ins>
      <w:ins w:id="2943" w:author="Marcelle von Wendland" w:date="2017-09-19T12:32:00Z">
        <w:r w:rsidR="00F60CFC">
          <w:t>addition,</w:t>
        </w:r>
      </w:ins>
      <w:ins w:id="2944" w:author="Marcelle von Wendland" w:date="2017-09-19T12:28:00Z">
        <w:r w:rsidR="00F22D9B">
          <w:t xml:space="preserve"> the condition for </w:t>
        </w:r>
      </w:ins>
      <w:ins w:id="2945" w:author="Marcelle von Wendland" w:date="2017-09-19T12:31:00Z">
        <w:r w:rsidR="00F22D9B">
          <w:t xml:space="preserve">every transition </w:t>
        </w:r>
      </w:ins>
      <w:ins w:id="2946" w:author="Marcelle von Wendland" w:date="2017-09-19T12:33:00Z">
        <w:r w:rsidR="00F60CFC">
          <w:t xml:space="preserve">of an actor </w:t>
        </w:r>
      </w:ins>
      <w:ins w:id="2947" w:author="Marcelle von Wendland" w:date="2017-09-19T12:27:00Z">
        <w:r w:rsidR="00F60CFC">
          <w:t xml:space="preserve">from one state to </w:t>
        </w:r>
      </w:ins>
      <w:ins w:id="2948" w:author="Marcelle von Wendland" w:date="2017-09-19T12:33:00Z">
        <w:r w:rsidR="00F60CFC">
          <w:t>another and all the resul</w:t>
        </w:r>
      </w:ins>
      <w:ins w:id="2949" w:author="Marcelle von Wendland" w:date="2017-09-19T12:34:00Z">
        <w:r w:rsidR="00F60CFC">
          <w:t xml:space="preserve">ting messages and changes to data should be </w:t>
        </w:r>
      </w:ins>
      <w:ins w:id="2950" w:author="Marcelle von Wendland" w:date="2017-09-19T12:35:00Z">
        <w:r w:rsidR="00F60CFC">
          <w:t>equally</w:t>
        </w:r>
      </w:ins>
      <w:ins w:id="2951" w:author="Marcelle von Wendland" w:date="2017-09-19T12:34:00Z">
        <w:r w:rsidR="00F60CFC">
          <w:t xml:space="preserve"> defined in declarative terms using a suitable domain specific ontology.</w:t>
        </w:r>
      </w:ins>
      <w:ins w:id="2952" w:author="Marcelle von Wendland" w:date="2017-09-19T12:35:00Z">
        <w:r w:rsidR="00F60CFC">
          <w:t xml:space="preserve"> This made the </w:t>
        </w:r>
      </w:ins>
      <w:ins w:id="2953" w:author="Marcelle von Wendland" w:date="2017-09-19T12:40:00Z">
        <w:r w:rsidR="00F60CFC">
          <w:t>well-known</w:t>
        </w:r>
      </w:ins>
      <w:ins w:id="2954" w:author="Marcelle von Wendland" w:date="2017-09-19T12:35:00Z">
        <w:r w:rsidR="00F60CFC">
          <w:t xml:space="preserve"> </w:t>
        </w:r>
      </w:ins>
      <w:ins w:id="2955" w:author="Marcelle von Wendland" w:date="2017-09-19T12:40:00Z">
        <w:r w:rsidR="00F60CFC">
          <w:t>state machine</w:t>
        </w:r>
      </w:ins>
      <w:ins w:id="2956" w:author="Marcelle von Wendland" w:date="2017-09-19T12:35:00Z">
        <w:r w:rsidR="00F60CFC">
          <w:t xml:space="preserve"> formalism an obvious choice.  </w:t>
        </w:r>
      </w:ins>
      <w:ins w:id="2957" w:author="Marcelle von Wendland" w:date="2017-09-19T12:36:00Z">
        <w:r w:rsidR="00F60CFC">
          <w:t>State machines</w:t>
        </w:r>
      </w:ins>
      <w:ins w:id="2958" w:author="Marcelle von Wendland" w:date="2017-09-19T12:35:00Z">
        <w:r w:rsidR="00F60CFC">
          <w:t xml:space="preserve"> have a set of clearly named states with </w:t>
        </w:r>
      </w:ins>
      <w:ins w:id="2959" w:author="Marcelle von Wendland" w:date="2017-09-19T12:36:00Z">
        <w:r w:rsidR="00F60CFC">
          <w:t xml:space="preserve">each state accepting one or more messages types.  </w:t>
        </w:r>
      </w:ins>
      <w:ins w:id="2960" w:author="Marcelle von Wendland" w:date="2017-09-19T12:37:00Z">
        <w:r w:rsidR="00F60CFC">
          <w:t xml:space="preserve">For each </w:t>
        </w:r>
      </w:ins>
      <w:ins w:id="2961" w:author="Marcelle von Wendland" w:date="2017-09-19T12:38:00Z">
        <w:r w:rsidR="00F60CFC">
          <w:t>acceptable</w:t>
        </w:r>
      </w:ins>
      <w:ins w:id="2962" w:author="Marcelle von Wendland" w:date="2017-09-19T12:37:00Z">
        <w:r w:rsidR="00F60CFC">
          <w:t xml:space="preserve"> message </w:t>
        </w:r>
      </w:ins>
      <w:proofErr w:type="gramStart"/>
      <w:ins w:id="2963" w:author="Marcelle von Wendland" w:date="2017-09-19T12:38:00Z">
        <w:r w:rsidR="00F60CFC">
          <w:t>in a given</w:t>
        </w:r>
        <w:proofErr w:type="gramEnd"/>
        <w:r w:rsidR="00F60CFC">
          <w:t xml:space="preserve"> s</w:t>
        </w:r>
      </w:ins>
      <w:ins w:id="2964" w:author="Marcelle von Wendland" w:date="2017-09-19T12:39:00Z">
        <w:r w:rsidR="00F60CFC">
          <w:t>t</w:t>
        </w:r>
      </w:ins>
      <w:ins w:id="2965" w:author="Marcelle von Wendland" w:date="2017-09-19T12:38:00Z">
        <w:r w:rsidR="00F60CFC">
          <w:t xml:space="preserve">ate </w:t>
        </w:r>
      </w:ins>
      <w:ins w:id="2966" w:author="Marcelle von Wendland" w:date="2017-09-19T12:37:00Z">
        <w:r w:rsidR="00F60CFC">
          <w:t>there i</w:t>
        </w:r>
      </w:ins>
      <w:ins w:id="2967" w:author="Marcelle von Wendland" w:date="2017-09-19T12:38:00Z">
        <w:r w:rsidR="00F60CFC">
          <w:t xml:space="preserve">s a clear definition of the resulting change in terms of stored data </w:t>
        </w:r>
      </w:ins>
      <w:ins w:id="2968" w:author="Marcelle von Wendland" w:date="2017-09-19T12:39:00Z">
        <w:r w:rsidR="00F60CFC">
          <w:t xml:space="preserve">and messages sent to other actors or even the actor concerned itself.  </w:t>
        </w:r>
      </w:ins>
      <w:ins w:id="2969" w:author="Marcelle von Wendland" w:date="2017-09-19T12:40:00Z">
        <w:r w:rsidR="00F60CFC">
          <w:t xml:space="preserve">In </w:t>
        </w:r>
      </w:ins>
      <w:ins w:id="2970" w:author="Marcelle von Wendland" w:date="2017-09-19T12:47:00Z">
        <w:r w:rsidR="006C645A">
          <w:t>addition,</w:t>
        </w:r>
      </w:ins>
      <w:ins w:id="2971" w:author="Marcelle von Wendland" w:date="2017-09-19T12:40:00Z">
        <w:r w:rsidR="00F60CFC">
          <w:t xml:space="preserve"> each message received does lead to a </w:t>
        </w:r>
      </w:ins>
      <w:ins w:id="2972" w:author="Marcelle von Wendland" w:date="2017-09-19T12:41:00Z">
        <w:r w:rsidR="00F60CFC">
          <w:t>clearly</w:t>
        </w:r>
      </w:ins>
      <w:ins w:id="2973" w:author="Marcelle von Wendland" w:date="2017-09-19T12:40:00Z">
        <w:r w:rsidR="00F60CFC">
          <w:t xml:space="preserve"> define transition either to the same state or another state</w:t>
        </w:r>
      </w:ins>
      <w:ins w:id="2974" w:author="Marcelle von Wendland" w:date="2017-09-19T12:42:00Z">
        <w:r w:rsidR="006C645A">
          <w:t xml:space="preserve">. This atomic transaction like </w:t>
        </w:r>
      </w:ins>
      <w:ins w:id="2975" w:author="Marcelle von Wendland" w:date="2017-09-19T12:43:00Z">
        <w:r w:rsidR="006C645A">
          <w:t>behaviour</w:t>
        </w:r>
      </w:ins>
      <w:ins w:id="2976" w:author="Marcelle von Wendland" w:date="2017-09-19T12:42:00Z">
        <w:r w:rsidR="006C645A">
          <w:t xml:space="preserve"> </w:t>
        </w:r>
      </w:ins>
      <w:ins w:id="2977" w:author="Marcelle von Wendland" w:date="2017-09-19T12:43:00Z">
        <w:r w:rsidR="006C645A">
          <w:t xml:space="preserve">makes state machines more robust and easier to understand in this context than other possible approaches. It also </w:t>
        </w:r>
      </w:ins>
      <w:ins w:id="2978" w:author="Marcelle von Wendland" w:date="2017-09-19T12:46:00Z">
        <w:r w:rsidR="006C645A">
          <w:t>explicitly</w:t>
        </w:r>
      </w:ins>
      <w:ins w:id="2979" w:author="Marcelle von Wendland" w:date="2017-09-19T12:43:00Z">
        <w:r w:rsidR="006C645A">
          <w:t xml:space="preserve"> exposes the protocol</w:t>
        </w:r>
      </w:ins>
      <w:ins w:id="2980" w:author="Marcelle von Wendland" w:date="2017-09-19T12:46:00Z">
        <w:r w:rsidR="006C645A">
          <w:t>(s)</w:t>
        </w:r>
      </w:ins>
      <w:ins w:id="2981" w:author="Marcelle von Wendland" w:date="2017-09-19T12:43:00Z">
        <w:r w:rsidR="006C645A">
          <w:t xml:space="preserve"> a </w:t>
        </w:r>
      </w:ins>
      <w:ins w:id="2982" w:author="Marcelle von Wendland" w:date="2017-09-19T12:46:00Z">
        <w:r w:rsidR="006C645A">
          <w:t>state machine</w:t>
        </w:r>
      </w:ins>
      <w:ins w:id="2983" w:author="Marcelle von Wendland" w:date="2017-09-19T12:43:00Z">
        <w:r w:rsidR="006C645A">
          <w:t xml:space="preserve"> </w:t>
        </w:r>
      </w:ins>
      <w:ins w:id="2984" w:author="Marcelle von Wendland" w:date="2017-09-19T12:47:00Z">
        <w:r w:rsidR="006C645A">
          <w:t xml:space="preserve">or an actor defined using it </w:t>
        </w:r>
      </w:ins>
      <w:ins w:id="2985" w:author="Marcelle von Wendland" w:date="2017-09-19T12:43:00Z">
        <w:r w:rsidR="006C645A">
          <w:t xml:space="preserve">adheres to.  </w:t>
        </w:r>
      </w:ins>
    </w:p>
    <w:p w14:paraId="5B3D658E" w14:textId="32A3BFD4" w:rsidR="006C645A" w:rsidRDefault="006C645A" w:rsidP="005B6B2D">
      <w:pPr>
        <w:rPr>
          <w:ins w:id="2986" w:author="Marcelle von Wendland" w:date="2017-09-19T12:53:00Z"/>
        </w:rPr>
      </w:pPr>
      <w:proofErr w:type="gramStart"/>
      <w:ins w:id="2987" w:author="Marcelle von Wendland" w:date="2017-09-19T12:47:00Z">
        <w:r>
          <w:t>Finally</w:t>
        </w:r>
        <w:proofErr w:type="gramEnd"/>
        <w:r>
          <w:t xml:space="preserve"> it was necessary to select a lower level formalism or </w:t>
        </w:r>
      </w:ins>
      <w:ins w:id="2988" w:author="Marcelle von Wendland" w:date="2017-09-19T12:48:00Z">
        <w:r>
          <w:t xml:space="preserve">declarative </w:t>
        </w:r>
      </w:ins>
      <w:ins w:id="2989" w:author="Marcelle von Wendland" w:date="2017-09-19T12:47:00Z">
        <w:r>
          <w:t>host la</w:t>
        </w:r>
      </w:ins>
      <w:ins w:id="2990" w:author="Marcelle von Wendland" w:date="2017-09-19T12:48:00Z">
        <w:r>
          <w:t xml:space="preserve">nguage to use for data and message definitions and the declaration of conditions and the declarative </w:t>
        </w:r>
      </w:ins>
      <w:ins w:id="2991" w:author="Marcelle von Wendland" w:date="2017-09-19T12:49:00Z">
        <w:r>
          <w:t>definition</w:t>
        </w:r>
      </w:ins>
      <w:ins w:id="2992" w:author="Marcelle von Wendland" w:date="2017-09-19T12:48:00Z">
        <w:r>
          <w:t xml:space="preserve"> </w:t>
        </w:r>
      </w:ins>
      <w:ins w:id="2993" w:author="Marcelle von Wendland" w:date="2017-09-19T12:49:00Z">
        <w:r>
          <w:t>of transformation function mapping messages received into cha</w:t>
        </w:r>
      </w:ins>
      <w:ins w:id="2994" w:author="Marcelle von Wendland" w:date="2017-09-19T12:52:00Z">
        <w:r>
          <w:t>n</w:t>
        </w:r>
      </w:ins>
      <w:ins w:id="2995" w:author="Marcelle von Wendland" w:date="2017-09-19T12:49:00Z">
        <w:r>
          <w:t xml:space="preserve">ges </w:t>
        </w:r>
      </w:ins>
      <w:ins w:id="2996" w:author="Marcelle von Wendland" w:date="2017-09-19T12:52:00Z">
        <w:r>
          <w:t xml:space="preserve">in stored data and </w:t>
        </w:r>
        <w:r w:rsidR="008E586D">
          <w:t>messages sent out in response.</w:t>
        </w:r>
      </w:ins>
    </w:p>
    <w:p w14:paraId="4F03011B" w14:textId="36868239" w:rsidR="008E586D" w:rsidRDefault="008E586D" w:rsidP="005B6B2D">
      <w:pPr>
        <w:rPr>
          <w:ins w:id="2997" w:author="Marcelle von Wendland" w:date="2017-09-19T13:43:00Z"/>
        </w:rPr>
      </w:pPr>
      <w:ins w:id="2998" w:author="Marcelle von Wendland" w:date="2017-09-19T12:53:00Z">
        <w:r>
          <w:t xml:space="preserve">Although a logic language </w:t>
        </w:r>
        <w:proofErr w:type="gramStart"/>
        <w:r>
          <w:t>similar to</w:t>
        </w:r>
        <w:proofErr w:type="gramEnd"/>
        <w:r>
          <w:t xml:space="preserve"> say PROLOG would have been a possible choice a functional language based on the well know LISP family of languages could be shown to be a better choice.  Amongst the factors in its favour is the very natural way the </w:t>
        </w:r>
      </w:ins>
      <w:ins w:id="2999" w:author="Marcelle von Wendland" w:date="2017-09-19T12:57:00Z">
        <w:r>
          <w:t>language</w:t>
        </w:r>
      </w:ins>
      <w:ins w:id="3000" w:author="Marcelle von Wendland" w:date="2017-09-19T12:53:00Z">
        <w:r>
          <w:t xml:space="preserve"> </w:t>
        </w:r>
      </w:ins>
      <w:ins w:id="3001" w:author="Marcelle von Wendland" w:date="2017-09-19T12:58:00Z">
        <w:r>
          <w:t xml:space="preserve">allows designers to define semantically </w:t>
        </w:r>
      </w:ins>
      <w:ins w:id="3002" w:author="Marcelle von Wendland" w:date="2017-09-19T12:59:00Z">
        <w:r>
          <w:t>well-defined</w:t>
        </w:r>
      </w:ins>
      <w:ins w:id="3003" w:author="Marcelle von Wendland" w:date="2017-09-19T12:58:00Z">
        <w:r>
          <w:t xml:space="preserve"> message and data </w:t>
        </w:r>
      </w:ins>
      <w:ins w:id="3004" w:author="Marcelle von Wendland" w:date="2017-09-19T12:59:00Z">
        <w:r>
          <w:t xml:space="preserve">structures.  In a similar </w:t>
        </w:r>
        <w:proofErr w:type="gramStart"/>
        <w:r>
          <w:t>way</w:t>
        </w:r>
        <w:proofErr w:type="gramEnd"/>
        <w:r>
          <w:t xml:space="preserve"> this type of language makes it equally easy to represent every part of a </w:t>
        </w:r>
      </w:ins>
      <w:ins w:id="3005" w:author="Marcelle von Wendland" w:date="2017-09-19T13:01:00Z">
        <w:r>
          <w:t>state machine</w:t>
        </w:r>
      </w:ins>
      <w:ins w:id="3006" w:author="Marcelle von Wendland" w:date="2017-09-19T12:59:00Z">
        <w:r>
          <w:t xml:space="preserve"> specification </w:t>
        </w:r>
      </w:ins>
      <w:ins w:id="3007" w:author="Marcelle von Wendland" w:date="2017-09-19T13:01:00Z">
        <w:r>
          <w:t xml:space="preserve">in the same way as </w:t>
        </w:r>
      </w:ins>
      <w:ins w:id="3008" w:author="Marcelle von Wendland" w:date="2017-09-19T14:47:00Z">
        <w:r w:rsidR="005B664F">
          <w:rPr>
            <w:noProof/>
          </w:rPr>
          <w:lastRenderedPageBreak/>
          <mc:AlternateContent>
            <mc:Choice Requires="wps">
              <w:drawing>
                <wp:anchor distT="0" distB="0" distL="114300" distR="114300" simplePos="0" relativeHeight="251666432" behindDoc="0" locked="0" layoutInCell="1" allowOverlap="1" wp14:anchorId="613E8BD0" wp14:editId="74ABC0BE">
                  <wp:simplePos x="0" y="0"/>
                  <wp:positionH relativeFrom="column">
                    <wp:posOffset>0</wp:posOffset>
                  </wp:positionH>
                  <wp:positionV relativeFrom="paragraph">
                    <wp:posOffset>8896350</wp:posOffset>
                  </wp:positionV>
                  <wp:extent cx="57073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707380" cy="635"/>
                          </a:xfrm>
                          <a:prstGeom prst="rect">
                            <a:avLst/>
                          </a:prstGeom>
                          <a:solidFill>
                            <a:prstClr val="white"/>
                          </a:solidFill>
                          <a:ln>
                            <a:noFill/>
                          </a:ln>
                        </wps:spPr>
                        <wps:txbx>
                          <w:txbxContent>
                            <w:p w14:paraId="4F638430" w14:textId="2BAF0729" w:rsidR="005B664F" w:rsidRPr="00147C47" w:rsidRDefault="005B664F" w:rsidP="005B664F">
                              <w:pPr>
                                <w:pStyle w:val="Caption"/>
                                <w:pPrChange w:id="3009" w:author="Marcelle von Wendland" w:date="2017-09-19T14:47:00Z">
                                  <w:pPr/>
                                </w:pPrChange>
                              </w:pPr>
                              <w:ins w:id="3010" w:author="Marcelle von Wendland" w:date="2017-09-19T14:47:00Z">
                                <w:r>
                                  <w:t xml:space="preserve">Figure </w:t>
                                </w:r>
                                <w:r>
                                  <w:fldChar w:fldCharType="begin"/>
                                </w:r>
                                <w:r>
                                  <w:instrText xml:space="preserve"> SEQ Figure \* ARABIC </w:instrText>
                                </w:r>
                              </w:ins>
                              <w:r>
                                <w:fldChar w:fldCharType="separate"/>
                              </w:r>
                              <w:ins w:id="3011" w:author="Marcelle von Wendland" w:date="2017-09-19T14:47:00Z">
                                <w:r>
                                  <w:rPr>
                                    <w:noProof/>
                                  </w:rPr>
                                  <w:t>6</w:t>
                                </w:r>
                                <w:r>
                                  <w:fldChar w:fldCharType="end"/>
                                </w:r>
                                <w:r>
                                  <w:t xml:space="preserve"> - Simple Smart Contract in Huuzlee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8BD0" id="Text Box 12" o:spid="_x0000_s1036" type="#_x0000_t202" style="position:absolute;margin-left:0;margin-top:700.5pt;width:449.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" stroked="f">
                  <v:textbox style="mso-fit-shape-to-text:t" inset="0,0,0,0">
                    <w:txbxContent>
                      <w:p w14:paraId="4F638430" w14:textId="2BAF0729" w:rsidR="005B664F" w:rsidRPr="00147C47" w:rsidRDefault="005B664F" w:rsidP="005B664F">
                        <w:pPr>
                          <w:pStyle w:val="Caption"/>
                          <w:pPrChange w:id="3012" w:author="Marcelle von Wendland" w:date="2017-09-19T14:47:00Z">
                            <w:pPr/>
                          </w:pPrChange>
                        </w:pPr>
                        <w:ins w:id="3013" w:author="Marcelle von Wendland" w:date="2017-09-19T14:47:00Z">
                          <w:r>
                            <w:t xml:space="preserve">Figure </w:t>
                          </w:r>
                          <w:r>
                            <w:fldChar w:fldCharType="begin"/>
                          </w:r>
                          <w:r>
                            <w:instrText xml:space="preserve"> SEQ Figure \* ARABIC </w:instrText>
                          </w:r>
                        </w:ins>
                        <w:r>
                          <w:fldChar w:fldCharType="separate"/>
                        </w:r>
                        <w:ins w:id="3014" w:author="Marcelle von Wendland" w:date="2017-09-19T14:47:00Z">
                          <w:r>
                            <w:rPr>
                              <w:noProof/>
                            </w:rPr>
                            <w:t>6</w:t>
                          </w:r>
                          <w:r>
                            <w:fldChar w:fldCharType="end"/>
                          </w:r>
                          <w:r>
                            <w:t xml:space="preserve"> - Simple Smart Contract in Huuzlee</w:t>
                          </w:r>
                        </w:ins>
                      </w:p>
                    </w:txbxContent>
                  </v:textbox>
                  <w10:wrap type="square"/>
                </v:shape>
              </w:pict>
            </mc:Fallback>
          </mc:AlternateContent>
        </w:r>
      </w:ins>
      <w:ins w:id="3015" w:author="Marcelle von Wendland" w:date="2017-09-19T14:41:00Z">
        <w:r w:rsidR="005B664F">
          <w:rPr>
            <w:noProof/>
          </w:rPr>
          <mc:AlternateContent>
            <mc:Choice Requires="wps">
              <w:drawing>
                <wp:anchor distT="45720" distB="45720" distL="114300" distR="114300" simplePos="0" relativeHeight="251657728" behindDoc="0" locked="0" layoutInCell="1" allowOverlap="1" wp14:anchorId="4B28087A" wp14:editId="3B192464">
                  <wp:simplePos x="0" y="0"/>
                  <wp:positionH relativeFrom="column">
                    <wp:posOffset>0</wp:posOffset>
                  </wp:positionH>
                  <wp:positionV relativeFrom="paragraph">
                    <wp:posOffset>53340</wp:posOffset>
                  </wp:positionV>
                  <wp:extent cx="5707380" cy="8785860"/>
                  <wp:effectExtent l="0" t="0" r="2667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8785860"/>
                          </a:xfrm>
                          <a:prstGeom prst="rect">
                            <a:avLst/>
                          </a:prstGeom>
                          <a:solidFill>
                            <a:srgbClr val="FFFFFF"/>
                          </a:solidFill>
                          <a:ln w="9525">
                            <a:solidFill>
                              <a:srgbClr val="000000"/>
                            </a:solidFill>
                            <a:miter lim="800000"/>
                            <a:headEnd/>
                            <a:tailEnd/>
                          </a:ln>
                        </wps:spPr>
                        <wps:txbx>
                          <w:txbxContent>
                            <w:p w14:paraId="6EE86642" w14:textId="68E1B890" w:rsidR="005B664F" w:rsidRDefault="005B664F" w:rsidP="005B664F">
                              <w:pPr>
                                <w:spacing w:after="0" w:line="240" w:lineRule="auto"/>
                                <w:rPr>
                                  <w:ins w:id="3016" w:author="Marcelle von Wendland" w:date="2017-09-19T14:46:00Z"/>
                                  <w:rFonts w:cstheme="minorHAnsi"/>
                                  <w:sz w:val="16"/>
                                  <w:szCs w:val="16"/>
                                </w:rPr>
                                <w:pPrChange w:id="3017" w:author="Marcelle von Wendland" w:date="2017-09-19T14:46:00Z">
                                  <w:pPr/>
                                </w:pPrChange>
                              </w:pPr>
                              <w:ins w:id="3018" w:author="Marcelle von Wendland" w:date="2017-09-19T14:41:00Z">
                                <w:r w:rsidRPr="005B664F">
                                  <w:rPr>
                                    <w:rFonts w:cstheme="minorHAnsi"/>
                                    <w:sz w:val="16"/>
                                    <w:szCs w:val="16"/>
                                    <w:rPrChange w:id="3019" w:author="Marcelle von Wendland" w:date="2017-09-19T14:46:00Z">
                                      <w:rPr/>
                                    </w:rPrChange>
                                  </w:rPr>
                                  <w:t>ACTOR {</w:t>
                                </w:r>
                              </w:ins>
                            </w:p>
                            <w:p w14:paraId="36726493" w14:textId="77777777" w:rsidR="005B664F" w:rsidRPr="005B664F" w:rsidRDefault="005B664F" w:rsidP="005B664F">
                              <w:pPr>
                                <w:spacing w:after="0" w:line="240" w:lineRule="auto"/>
                                <w:rPr>
                                  <w:ins w:id="3020" w:author="Marcelle von Wendland" w:date="2017-09-19T14:41:00Z"/>
                                  <w:rFonts w:cstheme="minorHAnsi"/>
                                  <w:sz w:val="16"/>
                                  <w:szCs w:val="16"/>
                                  <w:rPrChange w:id="3021" w:author="Marcelle von Wendland" w:date="2017-09-19T14:46:00Z">
                                    <w:rPr>
                                      <w:ins w:id="3022" w:author="Marcelle von Wendland" w:date="2017-09-19T14:41:00Z"/>
                                    </w:rPr>
                                  </w:rPrChange>
                                </w:rPr>
                                <w:pPrChange w:id="3023" w:author="Marcelle von Wendland" w:date="2017-09-19T14:46:00Z">
                                  <w:pPr/>
                                </w:pPrChange>
                              </w:pPr>
                            </w:p>
                            <w:p w14:paraId="275BFCB2" w14:textId="77777777" w:rsidR="005B664F" w:rsidRPr="005B664F" w:rsidRDefault="005B664F" w:rsidP="005B664F">
                              <w:pPr>
                                <w:spacing w:after="0" w:line="240" w:lineRule="auto"/>
                                <w:rPr>
                                  <w:ins w:id="3024" w:author="Marcelle von Wendland" w:date="2017-09-19T14:41:00Z"/>
                                  <w:rFonts w:cstheme="minorHAnsi"/>
                                  <w:sz w:val="16"/>
                                  <w:szCs w:val="16"/>
                                  <w:rPrChange w:id="3025" w:author="Marcelle von Wendland" w:date="2017-09-19T14:46:00Z">
                                    <w:rPr>
                                      <w:ins w:id="3026" w:author="Marcelle von Wendland" w:date="2017-09-19T14:41:00Z"/>
                                    </w:rPr>
                                  </w:rPrChange>
                                </w:rPr>
                                <w:pPrChange w:id="3027" w:author="Marcelle von Wendland" w:date="2017-09-19T14:46:00Z">
                                  <w:pPr/>
                                </w:pPrChange>
                              </w:pPr>
                              <w:ins w:id="3028" w:author="Marcelle von Wendland" w:date="2017-09-19T14:41:00Z">
                                <w:r w:rsidRPr="005B664F">
                                  <w:rPr>
                                    <w:rFonts w:cstheme="minorHAnsi"/>
                                    <w:sz w:val="16"/>
                                    <w:szCs w:val="16"/>
                                    <w:rPrChange w:id="3029" w:author="Marcelle von Wendland" w:date="2017-09-19T14:46:00Z">
                                      <w:rPr/>
                                    </w:rPrChange>
                                  </w:rPr>
                                  <w:t xml:space="preserve">  DATA {</w:t>
                                </w:r>
                              </w:ins>
                            </w:p>
                            <w:p w14:paraId="0EF9EF24" w14:textId="77777777" w:rsidR="005B664F" w:rsidRPr="005B664F" w:rsidRDefault="005B664F" w:rsidP="005B664F">
                              <w:pPr>
                                <w:spacing w:after="0" w:line="240" w:lineRule="auto"/>
                                <w:rPr>
                                  <w:ins w:id="3030" w:author="Marcelle von Wendland" w:date="2017-09-19T14:41:00Z"/>
                                  <w:rFonts w:cstheme="minorHAnsi"/>
                                  <w:sz w:val="16"/>
                                  <w:szCs w:val="16"/>
                                  <w:rPrChange w:id="3031" w:author="Marcelle von Wendland" w:date="2017-09-19T14:46:00Z">
                                    <w:rPr>
                                      <w:ins w:id="3032" w:author="Marcelle von Wendland" w:date="2017-09-19T14:41:00Z"/>
                                    </w:rPr>
                                  </w:rPrChange>
                                </w:rPr>
                                <w:pPrChange w:id="3033" w:author="Marcelle von Wendland" w:date="2017-09-19T14:46:00Z">
                                  <w:pPr/>
                                </w:pPrChange>
                              </w:pPr>
                              <w:ins w:id="3034" w:author="Marcelle von Wendland" w:date="2017-09-19T14:41:00Z">
                                <w:r w:rsidRPr="005B664F">
                                  <w:rPr>
                                    <w:rFonts w:cstheme="minorHAnsi"/>
                                    <w:sz w:val="16"/>
                                    <w:szCs w:val="16"/>
                                    <w:rPrChange w:id="3035" w:author="Marcelle von Wendland" w:date="2017-09-19T14:46:00Z">
                                      <w:rPr/>
                                    </w:rPrChange>
                                  </w:rPr>
                                  <w:t xml:space="preserve">     buyoffer {</w:t>
                                </w:r>
                              </w:ins>
                            </w:p>
                            <w:p w14:paraId="46849115" w14:textId="77777777" w:rsidR="005B664F" w:rsidRPr="005B664F" w:rsidRDefault="005B664F" w:rsidP="005B664F">
                              <w:pPr>
                                <w:spacing w:after="0" w:line="240" w:lineRule="auto"/>
                                <w:rPr>
                                  <w:ins w:id="3036" w:author="Marcelle von Wendland" w:date="2017-09-19T14:44:00Z"/>
                                  <w:rFonts w:cstheme="minorHAnsi"/>
                                  <w:sz w:val="16"/>
                                  <w:szCs w:val="16"/>
                                  <w:rPrChange w:id="3037" w:author="Marcelle von Wendland" w:date="2017-09-19T14:46:00Z">
                                    <w:rPr>
                                      <w:ins w:id="3038" w:author="Marcelle von Wendland" w:date="2017-09-19T14:44:00Z"/>
                                      <w:rFonts w:cstheme="minorHAnsi"/>
                                      <w:sz w:val="16"/>
                                      <w:szCs w:val="16"/>
                                    </w:rPr>
                                  </w:rPrChange>
                                </w:rPr>
                                <w:pPrChange w:id="3039" w:author="Marcelle von Wendland" w:date="2017-09-19T14:46:00Z">
                                  <w:pPr/>
                                </w:pPrChange>
                              </w:pPr>
                              <w:ins w:id="3040" w:author="Marcelle von Wendland" w:date="2017-09-19T14:41:00Z">
                                <w:r w:rsidRPr="005B664F">
                                  <w:rPr>
                                    <w:rFonts w:cstheme="minorHAnsi"/>
                                    <w:sz w:val="16"/>
                                    <w:szCs w:val="16"/>
                                    <w:rPrChange w:id="3041" w:author="Marcelle von Wendland" w:date="2017-09-19T14:46:00Z">
                                      <w:rPr/>
                                    </w:rPrChange>
                                  </w:rPr>
                                  <w:t xml:space="preserve">        product</w:t>
                                </w:r>
                                <w:r w:rsidRPr="005B664F">
                                  <w:rPr>
                                    <w:rFonts w:cstheme="minorHAnsi"/>
                                    <w:sz w:val="16"/>
                                    <w:szCs w:val="16"/>
                                    <w:rPrChange w:id="3042" w:author="Marcelle von Wendland" w:date="2017-09-19T14:46:00Z">
                                      <w:rPr/>
                                    </w:rPrChange>
                                  </w:rPr>
                                  <w:tab/>
                                </w:r>
                                <w:proofErr w:type="gramStart"/>
                                <w:r w:rsidRPr="005B664F">
                                  <w:rPr>
                                    <w:rFonts w:cstheme="minorHAnsi"/>
                                    <w:sz w:val="16"/>
                                    <w:szCs w:val="16"/>
                                    <w:rPrChange w:id="3043" w:author="Marcelle von Wendland" w:date="2017-09-19T14:46:00Z">
                                      <w:rPr/>
                                    </w:rPrChange>
                                  </w:rPr>
                                  <w:tab/>
                                  <w:t>{ ?</w:t>
                                </w:r>
                                <w:proofErr w:type="gramEnd"/>
                                <w:r w:rsidRPr="005B664F">
                                  <w:rPr>
                                    <w:rFonts w:cstheme="minorHAnsi"/>
                                    <w:sz w:val="16"/>
                                    <w:szCs w:val="16"/>
                                    <w:rPrChange w:id="3044" w:author="Marcelle von Wendland" w:date="2017-09-19T14:46:00Z">
                                      <w:rPr/>
                                    </w:rPrChange>
                                  </w:rPr>
                                  <w:t xml:space="preserve"> },        </w:t>
                                </w:r>
                              </w:ins>
                              <w:ins w:id="3045" w:author="Marcelle von Wendland" w:date="2017-09-19T14:43:00Z">
                                <w:r w:rsidRPr="005B664F">
                                  <w:rPr>
                                    <w:rFonts w:cstheme="minorHAnsi"/>
                                    <w:sz w:val="16"/>
                                    <w:szCs w:val="16"/>
                                    <w:rPrChange w:id="3046" w:author="Marcelle von Wendland" w:date="2017-09-19T14:46:00Z">
                                      <w:rPr>
                                        <w:rFonts w:cstheme="minorHAnsi"/>
                                        <w:sz w:val="16"/>
                                        <w:szCs w:val="16"/>
                                      </w:rPr>
                                    </w:rPrChange>
                                  </w:rPr>
                                  <w:tab/>
                                </w:r>
                              </w:ins>
                              <w:ins w:id="3047" w:author="Marcelle von Wendland" w:date="2017-09-19T14:41:00Z">
                                <w:r w:rsidRPr="005B664F">
                                  <w:rPr>
                                    <w:rFonts w:cstheme="minorHAnsi"/>
                                    <w:sz w:val="16"/>
                                    <w:szCs w:val="16"/>
                                    <w:rPrChange w:id="3048" w:author="Marcelle von Wendland" w:date="2017-09-19T14:46:00Z">
                                      <w:rPr/>
                                    </w:rPrChange>
                                  </w:rPr>
                                  <w:t xml:space="preserve">price </w:t>
                                </w:r>
                                <w:r w:rsidRPr="005B664F">
                                  <w:rPr>
                                    <w:rFonts w:cstheme="minorHAnsi"/>
                                    <w:sz w:val="16"/>
                                    <w:szCs w:val="16"/>
                                    <w:rPrChange w:id="3049" w:author="Marcelle von Wendland" w:date="2017-09-19T14:46:00Z">
                                      <w:rPr/>
                                    </w:rPrChange>
                                  </w:rPr>
                                  <w:tab/>
                                </w:r>
                                <w:r w:rsidRPr="005B664F">
                                  <w:rPr>
                                    <w:rFonts w:cstheme="minorHAnsi"/>
                                    <w:sz w:val="16"/>
                                    <w:szCs w:val="16"/>
                                    <w:rPrChange w:id="3050" w:author="Marcelle von Wendland" w:date="2017-09-19T14:46:00Z">
                                      <w:rPr/>
                                    </w:rPrChange>
                                  </w:rPr>
                                  <w:tab/>
                                  <w:t>{ ? },</w:t>
                                </w:r>
                              </w:ins>
                              <w:ins w:id="3051" w:author="Marcelle von Wendland" w:date="2017-09-19T14:44:00Z">
                                <w:r w:rsidRPr="005B664F">
                                  <w:rPr>
                                    <w:rFonts w:cstheme="minorHAnsi"/>
                                    <w:sz w:val="16"/>
                                    <w:szCs w:val="16"/>
                                    <w:rPrChange w:id="3052" w:author="Marcelle von Wendland" w:date="2017-09-19T14:46:00Z">
                                      <w:rPr>
                                        <w:rFonts w:cstheme="minorHAnsi"/>
                                        <w:sz w:val="16"/>
                                        <w:szCs w:val="16"/>
                                      </w:rPr>
                                    </w:rPrChange>
                                  </w:rPr>
                                  <w:t xml:space="preserve"> </w:t>
                                </w:r>
                              </w:ins>
                              <w:ins w:id="3053" w:author="Marcelle von Wendland" w:date="2017-09-19T14:41:00Z">
                                <w:r w:rsidRPr="005B664F">
                                  <w:rPr>
                                    <w:rFonts w:cstheme="minorHAnsi"/>
                                    <w:sz w:val="16"/>
                                    <w:szCs w:val="16"/>
                                    <w:rPrChange w:id="3054" w:author="Marcelle von Wendland" w:date="2017-09-19T14:46:00Z">
                                      <w:rPr/>
                                    </w:rPrChange>
                                  </w:rPr>
                                  <w:t xml:space="preserve">        quantity </w:t>
                                </w:r>
                                <w:r w:rsidRPr="005B664F">
                                  <w:rPr>
                                    <w:rFonts w:cstheme="minorHAnsi"/>
                                    <w:sz w:val="16"/>
                                    <w:szCs w:val="16"/>
                                    <w:rPrChange w:id="3055" w:author="Marcelle von Wendland" w:date="2017-09-19T14:46:00Z">
                                      <w:rPr/>
                                    </w:rPrChange>
                                  </w:rPr>
                                  <w:tab/>
                                  <w:t xml:space="preserve">{ ? },       </w:t>
                                </w:r>
                              </w:ins>
                              <w:ins w:id="3056" w:author="Marcelle von Wendland" w:date="2017-09-19T14:43:00Z">
                                <w:r w:rsidRPr="005B664F">
                                  <w:rPr>
                                    <w:rFonts w:cstheme="minorHAnsi"/>
                                    <w:sz w:val="16"/>
                                    <w:szCs w:val="16"/>
                                    <w:rPrChange w:id="3057" w:author="Marcelle von Wendland" w:date="2017-09-19T14:46:00Z">
                                      <w:rPr>
                                        <w:rFonts w:cstheme="minorHAnsi"/>
                                        <w:sz w:val="16"/>
                                        <w:szCs w:val="16"/>
                                      </w:rPr>
                                    </w:rPrChange>
                                  </w:rPr>
                                  <w:tab/>
                                </w:r>
                                <w:r w:rsidRPr="005B664F">
                                  <w:rPr>
                                    <w:rFonts w:cstheme="minorHAnsi"/>
                                    <w:sz w:val="16"/>
                                    <w:szCs w:val="16"/>
                                    <w:rPrChange w:id="3058" w:author="Marcelle von Wendland" w:date="2017-09-19T14:46:00Z">
                                      <w:rPr>
                                        <w:rFonts w:cstheme="minorHAnsi"/>
                                        <w:sz w:val="16"/>
                                        <w:szCs w:val="16"/>
                                      </w:rPr>
                                    </w:rPrChange>
                                  </w:rPr>
                                  <w:tab/>
                                </w:r>
                              </w:ins>
                            </w:p>
                            <w:p w14:paraId="4C0A5DF0" w14:textId="432BC251" w:rsidR="005B664F" w:rsidRPr="005B664F" w:rsidRDefault="005B664F" w:rsidP="005B664F">
                              <w:pPr>
                                <w:spacing w:after="0" w:line="240" w:lineRule="auto"/>
                                <w:rPr>
                                  <w:ins w:id="3059" w:author="Marcelle von Wendland" w:date="2017-09-19T14:41:00Z"/>
                                  <w:rFonts w:cstheme="minorHAnsi"/>
                                  <w:sz w:val="16"/>
                                  <w:szCs w:val="16"/>
                                  <w:rPrChange w:id="3060" w:author="Marcelle von Wendland" w:date="2017-09-19T14:46:00Z">
                                    <w:rPr>
                                      <w:ins w:id="3061" w:author="Marcelle von Wendland" w:date="2017-09-19T14:41:00Z"/>
                                    </w:rPr>
                                  </w:rPrChange>
                                </w:rPr>
                                <w:pPrChange w:id="3062" w:author="Marcelle von Wendland" w:date="2017-09-19T14:46:00Z">
                                  <w:pPr/>
                                </w:pPrChange>
                              </w:pPr>
                              <w:ins w:id="3063" w:author="Marcelle von Wendland" w:date="2017-09-19T14:44:00Z">
                                <w:r w:rsidRPr="005B664F">
                                  <w:rPr>
                                    <w:rFonts w:cstheme="minorHAnsi"/>
                                    <w:sz w:val="16"/>
                                    <w:szCs w:val="16"/>
                                    <w:rPrChange w:id="3064" w:author="Marcelle von Wendland" w:date="2017-09-19T14:46:00Z">
                                      <w:rPr>
                                        <w:rFonts w:cstheme="minorHAnsi"/>
                                        <w:sz w:val="16"/>
                                        <w:szCs w:val="16"/>
                                      </w:rPr>
                                    </w:rPrChange>
                                  </w:rPr>
                                  <w:t xml:space="preserve">        </w:t>
                                </w:r>
                              </w:ins>
                              <w:ins w:id="3065" w:author="Marcelle von Wendland" w:date="2017-09-19T14:41:00Z">
                                <w:r w:rsidRPr="005B664F">
                                  <w:rPr>
                                    <w:rFonts w:cstheme="minorHAnsi"/>
                                    <w:sz w:val="16"/>
                                    <w:szCs w:val="16"/>
                                    <w:rPrChange w:id="3066" w:author="Marcelle von Wendland" w:date="2017-09-19T14:46:00Z">
                                      <w:rPr/>
                                    </w:rPrChange>
                                  </w:rPr>
                                  <w:t>buyer</w:t>
                                </w:r>
                                <w:r w:rsidRPr="005B664F">
                                  <w:rPr>
                                    <w:rFonts w:cstheme="minorHAnsi"/>
                                    <w:sz w:val="16"/>
                                    <w:szCs w:val="16"/>
                                    <w:rPrChange w:id="3067" w:author="Marcelle von Wendland" w:date="2017-09-19T14:46:00Z">
                                      <w:rPr/>
                                    </w:rPrChange>
                                  </w:rPr>
                                  <w:tab/>
                                </w:r>
                                <w:proofErr w:type="gramStart"/>
                                <w:r w:rsidRPr="005B664F">
                                  <w:rPr>
                                    <w:rFonts w:cstheme="minorHAnsi"/>
                                    <w:sz w:val="16"/>
                                    <w:szCs w:val="16"/>
                                    <w:rPrChange w:id="3068" w:author="Marcelle von Wendland" w:date="2017-09-19T14:46:00Z">
                                      <w:rPr/>
                                    </w:rPrChange>
                                  </w:rPr>
                                  <w:tab/>
                                  <w:t>{ ?</w:t>
                                </w:r>
                                <w:proofErr w:type="gramEnd"/>
                                <w:r w:rsidRPr="005B664F">
                                  <w:rPr>
                                    <w:rFonts w:cstheme="minorHAnsi"/>
                                    <w:sz w:val="16"/>
                                    <w:szCs w:val="16"/>
                                    <w:rPrChange w:id="3069" w:author="Marcelle von Wendland" w:date="2017-09-19T14:46:00Z">
                                      <w:rPr/>
                                    </w:rPrChange>
                                  </w:rPr>
                                  <w:t xml:space="preserve"> },</w:t>
                                </w:r>
                              </w:ins>
                              <w:ins w:id="3070" w:author="Marcelle von Wendland" w:date="2017-09-19T14:44:00Z">
                                <w:r w:rsidRPr="005B664F">
                                  <w:rPr>
                                    <w:rFonts w:cstheme="minorHAnsi"/>
                                    <w:sz w:val="16"/>
                                    <w:szCs w:val="16"/>
                                    <w:rPrChange w:id="3071" w:author="Marcelle von Wendland" w:date="2017-09-19T14:46:00Z">
                                      <w:rPr>
                                        <w:rFonts w:cstheme="minorHAnsi"/>
                                        <w:sz w:val="16"/>
                                        <w:szCs w:val="16"/>
                                      </w:rPr>
                                    </w:rPrChange>
                                  </w:rPr>
                                  <w:tab/>
                                </w:r>
                              </w:ins>
                              <w:ins w:id="3072" w:author="Marcelle von Wendland" w:date="2017-09-19T14:41:00Z">
                                <w:r w:rsidRPr="005B664F">
                                  <w:rPr>
                                    <w:rFonts w:cstheme="minorHAnsi"/>
                                    <w:sz w:val="16"/>
                                    <w:szCs w:val="16"/>
                                    <w:rPrChange w:id="3073" w:author="Marcelle von Wendland" w:date="2017-09-19T14:46:00Z">
                                      <w:rPr/>
                                    </w:rPrChange>
                                  </w:rPr>
                                  <w:t xml:space="preserve">        </w:t>
                                </w:r>
                              </w:ins>
                              <w:ins w:id="3074" w:author="Marcelle von Wendland" w:date="2017-09-19T14:44:00Z">
                                <w:r w:rsidRPr="005B664F">
                                  <w:rPr>
                                    <w:rFonts w:cstheme="minorHAnsi"/>
                                    <w:sz w:val="16"/>
                                    <w:szCs w:val="16"/>
                                    <w:rPrChange w:id="3075" w:author="Marcelle von Wendland" w:date="2017-09-19T14:46:00Z">
                                      <w:rPr>
                                        <w:rFonts w:cstheme="minorHAnsi"/>
                                        <w:sz w:val="16"/>
                                        <w:szCs w:val="16"/>
                                      </w:rPr>
                                    </w:rPrChange>
                                  </w:rPr>
                                  <w:tab/>
                                </w:r>
                              </w:ins>
                              <w:ins w:id="3076" w:author="Marcelle von Wendland" w:date="2017-09-19T14:41:00Z">
                                <w:r w:rsidRPr="005B664F">
                                  <w:rPr>
                                    <w:rFonts w:cstheme="minorHAnsi"/>
                                    <w:sz w:val="16"/>
                                    <w:szCs w:val="16"/>
                                    <w:rPrChange w:id="3077" w:author="Marcelle von Wendland" w:date="2017-09-19T14:46:00Z">
                                      <w:rPr/>
                                    </w:rPrChange>
                                  </w:rPr>
                                  <w:t xml:space="preserve">seller </w:t>
                                </w:r>
                                <w:r w:rsidRPr="005B664F">
                                  <w:rPr>
                                    <w:rFonts w:cstheme="minorHAnsi"/>
                                    <w:sz w:val="16"/>
                                    <w:szCs w:val="16"/>
                                    <w:rPrChange w:id="3078" w:author="Marcelle von Wendland" w:date="2017-09-19T14:46:00Z">
                                      <w:rPr/>
                                    </w:rPrChange>
                                  </w:rPr>
                                  <w:tab/>
                                </w:r>
                                <w:r w:rsidRPr="005B664F">
                                  <w:rPr>
                                    <w:rFonts w:cstheme="minorHAnsi"/>
                                    <w:sz w:val="16"/>
                                    <w:szCs w:val="16"/>
                                    <w:rPrChange w:id="3079" w:author="Marcelle von Wendland" w:date="2017-09-19T14:46:00Z">
                                      <w:rPr/>
                                    </w:rPrChange>
                                  </w:rPr>
                                  <w:tab/>
                                  <w:t>{ ? }</w:t>
                                </w:r>
                              </w:ins>
                              <w:ins w:id="3080" w:author="Marcelle von Wendland" w:date="2017-09-19T14:44:00Z">
                                <w:r w:rsidRPr="005B664F">
                                  <w:rPr>
                                    <w:rFonts w:cstheme="minorHAnsi"/>
                                    <w:sz w:val="16"/>
                                    <w:szCs w:val="16"/>
                                    <w:rPrChange w:id="3081" w:author="Marcelle von Wendland" w:date="2017-09-19T14:46:00Z">
                                      <w:rPr>
                                        <w:rFonts w:cstheme="minorHAnsi"/>
                                        <w:sz w:val="16"/>
                                        <w:szCs w:val="16"/>
                                      </w:rPr>
                                    </w:rPrChange>
                                  </w:rPr>
                                  <w:tab/>
                                </w:r>
                                <w:r w:rsidRPr="005B664F">
                                  <w:rPr>
                                    <w:rFonts w:cstheme="minorHAnsi"/>
                                    <w:sz w:val="16"/>
                                    <w:szCs w:val="16"/>
                                    <w:rPrChange w:id="3082" w:author="Marcelle von Wendland" w:date="2017-09-19T14:46:00Z">
                                      <w:rPr>
                                        <w:rFonts w:cstheme="minorHAnsi"/>
                                        <w:sz w:val="16"/>
                                        <w:szCs w:val="16"/>
                                      </w:rPr>
                                    </w:rPrChange>
                                  </w:rPr>
                                  <w:tab/>
                                </w:r>
                              </w:ins>
                              <w:ins w:id="3083" w:author="Marcelle von Wendland" w:date="2017-09-19T14:41:00Z">
                                <w:r w:rsidRPr="005B664F">
                                  <w:rPr>
                                    <w:rFonts w:cstheme="minorHAnsi"/>
                                    <w:sz w:val="16"/>
                                    <w:szCs w:val="16"/>
                                    <w:rPrChange w:id="3084" w:author="Marcelle von Wendland" w:date="2017-09-19T14:46:00Z">
                                      <w:rPr/>
                                    </w:rPrChange>
                                  </w:rPr>
                                  <w:t xml:space="preserve">     },</w:t>
                                </w:r>
                              </w:ins>
                            </w:p>
                            <w:p w14:paraId="0E6098EA" w14:textId="77777777" w:rsidR="005B664F" w:rsidRPr="005B664F" w:rsidRDefault="005B664F" w:rsidP="005B664F">
                              <w:pPr>
                                <w:spacing w:after="0" w:line="240" w:lineRule="auto"/>
                                <w:rPr>
                                  <w:ins w:id="3085" w:author="Marcelle von Wendland" w:date="2017-09-19T14:44:00Z"/>
                                  <w:rFonts w:cstheme="minorHAnsi"/>
                                  <w:sz w:val="16"/>
                                  <w:szCs w:val="16"/>
                                  <w:rPrChange w:id="3086" w:author="Marcelle von Wendland" w:date="2017-09-19T14:46:00Z">
                                    <w:rPr>
                                      <w:ins w:id="3087" w:author="Marcelle von Wendland" w:date="2017-09-19T14:44:00Z"/>
                                      <w:rFonts w:cstheme="minorHAnsi"/>
                                      <w:sz w:val="16"/>
                                      <w:szCs w:val="16"/>
                                    </w:rPr>
                                  </w:rPrChange>
                                </w:rPr>
                                <w:pPrChange w:id="3088" w:author="Marcelle von Wendland" w:date="2017-09-19T14:46:00Z">
                                  <w:pPr>
                                    <w:spacing w:after="0" w:line="240" w:lineRule="auto"/>
                                  </w:pPr>
                                </w:pPrChange>
                              </w:pPr>
                              <w:ins w:id="3089" w:author="Marcelle von Wendland" w:date="2017-09-19T14:41:00Z">
                                <w:r w:rsidRPr="005B664F">
                                  <w:rPr>
                                    <w:rFonts w:cstheme="minorHAnsi"/>
                                    <w:sz w:val="16"/>
                                    <w:szCs w:val="16"/>
                                    <w:rPrChange w:id="3090" w:author="Marcelle von Wendland" w:date="2017-09-19T14:46:00Z">
                                      <w:rPr/>
                                    </w:rPrChange>
                                  </w:rPr>
                                  <w:t xml:space="preserve">     selloffer </w:t>
                                </w:r>
                              </w:ins>
                              <w:ins w:id="3091" w:author="Marcelle von Wendland" w:date="2017-09-19T14:44:00Z">
                                <w:r w:rsidRPr="005B664F">
                                  <w:rPr>
                                    <w:rFonts w:cstheme="minorHAnsi"/>
                                    <w:sz w:val="16"/>
                                    <w:szCs w:val="16"/>
                                    <w:rPrChange w:id="3092" w:author="Marcelle von Wendland" w:date="2017-09-19T14:46:00Z">
                                      <w:rPr>
                                        <w:rFonts w:cstheme="minorHAnsi"/>
                                        <w:sz w:val="16"/>
                                        <w:szCs w:val="16"/>
                                      </w:rPr>
                                    </w:rPrChange>
                                  </w:rPr>
                                  <w:t>{</w:t>
                                </w:r>
                              </w:ins>
                            </w:p>
                            <w:p w14:paraId="2AD70879" w14:textId="77777777" w:rsidR="005B664F" w:rsidRPr="005B664F" w:rsidRDefault="005B664F" w:rsidP="005B664F">
                              <w:pPr>
                                <w:spacing w:after="0" w:line="240" w:lineRule="auto"/>
                                <w:rPr>
                                  <w:ins w:id="3093" w:author="Marcelle von Wendland" w:date="2017-09-19T14:44:00Z"/>
                                  <w:rFonts w:cstheme="minorHAnsi"/>
                                  <w:sz w:val="16"/>
                                  <w:szCs w:val="16"/>
                                  <w:rPrChange w:id="3094" w:author="Marcelle von Wendland" w:date="2017-09-19T14:46:00Z">
                                    <w:rPr>
                                      <w:ins w:id="3095" w:author="Marcelle von Wendland" w:date="2017-09-19T14:44:00Z"/>
                                      <w:rFonts w:cstheme="minorHAnsi"/>
                                      <w:sz w:val="16"/>
                                      <w:szCs w:val="16"/>
                                    </w:rPr>
                                  </w:rPrChange>
                                </w:rPr>
                                <w:pPrChange w:id="3096" w:author="Marcelle von Wendland" w:date="2017-09-19T14:46:00Z">
                                  <w:pPr>
                                    <w:spacing w:after="0" w:line="240" w:lineRule="auto"/>
                                  </w:pPr>
                                </w:pPrChange>
                              </w:pPr>
                              <w:ins w:id="3097" w:author="Marcelle von Wendland" w:date="2017-09-19T14:44:00Z">
                                <w:r w:rsidRPr="005B664F">
                                  <w:rPr>
                                    <w:rFonts w:cstheme="minorHAnsi"/>
                                    <w:sz w:val="16"/>
                                    <w:szCs w:val="16"/>
                                    <w:rPrChange w:id="3098" w:author="Marcelle von Wendland" w:date="2017-09-19T14:46:00Z">
                                      <w:rPr>
                                        <w:rFonts w:cstheme="minorHAnsi"/>
                                        <w:sz w:val="16"/>
                                        <w:szCs w:val="16"/>
                                      </w:rPr>
                                    </w:rPrChange>
                                  </w:rPr>
                                  <w:t xml:space="preserve">        product</w:t>
                                </w:r>
                                <w:r w:rsidRPr="005B664F">
                                  <w:rPr>
                                    <w:rFonts w:cstheme="minorHAnsi"/>
                                    <w:sz w:val="16"/>
                                    <w:szCs w:val="16"/>
                                    <w:rPrChange w:id="3099" w:author="Marcelle von Wendland" w:date="2017-09-19T14:46:00Z">
                                      <w:rPr>
                                        <w:rFonts w:cstheme="minorHAnsi"/>
                                        <w:sz w:val="16"/>
                                        <w:szCs w:val="16"/>
                                      </w:rPr>
                                    </w:rPrChange>
                                  </w:rPr>
                                  <w:tab/>
                                </w:r>
                                <w:proofErr w:type="gramStart"/>
                                <w:r w:rsidRPr="005B664F">
                                  <w:rPr>
                                    <w:rFonts w:cstheme="minorHAnsi"/>
                                    <w:sz w:val="16"/>
                                    <w:szCs w:val="16"/>
                                    <w:rPrChange w:id="3100" w:author="Marcelle von Wendland" w:date="2017-09-19T14:46:00Z">
                                      <w:rPr>
                                        <w:rFonts w:cstheme="minorHAnsi"/>
                                        <w:sz w:val="16"/>
                                        <w:szCs w:val="16"/>
                                      </w:rPr>
                                    </w:rPrChange>
                                  </w:rPr>
                                  <w:tab/>
                                  <w:t>{ ?</w:t>
                                </w:r>
                                <w:proofErr w:type="gramEnd"/>
                                <w:r w:rsidRPr="005B664F">
                                  <w:rPr>
                                    <w:rFonts w:cstheme="minorHAnsi"/>
                                    <w:sz w:val="16"/>
                                    <w:szCs w:val="16"/>
                                    <w:rPrChange w:id="3101" w:author="Marcelle von Wendland" w:date="2017-09-19T14:46:00Z">
                                      <w:rPr>
                                        <w:rFonts w:cstheme="minorHAnsi"/>
                                        <w:sz w:val="16"/>
                                        <w:szCs w:val="16"/>
                                      </w:rPr>
                                    </w:rPrChange>
                                  </w:rPr>
                                  <w:t xml:space="preserve"> },        </w:t>
                                </w:r>
                                <w:r w:rsidRPr="005B664F">
                                  <w:rPr>
                                    <w:rFonts w:cstheme="minorHAnsi"/>
                                    <w:sz w:val="16"/>
                                    <w:szCs w:val="16"/>
                                    <w:rPrChange w:id="3102" w:author="Marcelle von Wendland" w:date="2017-09-19T14:46:00Z">
                                      <w:rPr>
                                        <w:rFonts w:cstheme="minorHAnsi"/>
                                        <w:sz w:val="16"/>
                                        <w:szCs w:val="16"/>
                                      </w:rPr>
                                    </w:rPrChange>
                                  </w:rPr>
                                  <w:tab/>
                                  <w:t xml:space="preserve">price </w:t>
                                </w:r>
                                <w:r w:rsidRPr="005B664F">
                                  <w:rPr>
                                    <w:rFonts w:cstheme="minorHAnsi"/>
                                    <w:sz w:val="16"/>
                                    <w:szCs w:val="16"/>
                                    <w:rPrChange w:id="3103" w:author="Marcelle von Wendland" w:date="2017-09-19T14:46:00Z">
                                      <w:rPr>
                                        <w:rFonts w:cstheme="minorHAnsi"/>
                                        <w:sz w:val="16"/>
                                        <w:szCs w:val="16"/>
                                      </w:rPr>
                                    </w:rPrChange>
                                  </w:rPr>
                                  <w:tab/>
                                </w:r>
                                <w:r w:rsidRPr="005B664F">
                                  <w:rPr>
                                    <w:rFonts w:cstheme="minorHAnsi"/>
                                    <w:sz w:val="16"/>
                                    <w:szCs w:val="16"/>
                                    <w:rPrChange w:id="3104" w:author="Marcelle von Wendland" w:date="2017-09-19T14:46:00Z">
                                      <w:rPr>
                                        <w:rFonts w:cstheme="minorHAnsi"/>
                                        <w:sz w:val="16"/>
                                        <w:szCs w:val="16"/>
                                      </w:rPr>
                                    </w:rPrChange>
                                  </w:rPr>
                                  <w:tab/>
                                  <w:t xml:space="preserve">{ ? },         quantity </w:t>
                                </w:r>
                                <w:r w:rsidRPr="005B664F">
                                  <w:rPr>
                                    <w:rFonts w:cstheme="minorHAnsi"/>
                                    <w:sz w:val="16"/>
                                    <w:szCs w:val="16"/>
                                    <w:rPrChange w:id="3105" w:author="Marcelle von Wendland" w:date="2017-09-19T14:46:00Z">
                                      <w:rPr>
                                        <w:rFonts w:cstheme="minorHAnsi"/>
                                        <w:sz w:val="16"/>
                                        <w:szCs w:val="16"/>
                                      </w:rPr>
                                    </w:rPrChange>
                                  </w:rPr>
                                  <w:tab/>
                                  <w:t xml:space="preserve">{ ? },       </w:t>
                                </w:r>
                                <w:r w:rsidRPr="005B664F">
                                  <w:rPr>
                                    <w:rFonts w:cstheme="minorHAnsi"/>
                                    <w:sz w:val="16"/>
                                    <w:szCs w:val="16"/>
                                    <w:rPrChange w:id="3106" w:author="Marcelle von Wendland" w:date="2017-09-19T14:46:00Z">
                                      <w:rPr>
                                        <w:rFonts w:cstheme="minorHAnsi"/>
                                        <w:sz w:val="16"/>
                                        <w:szCs w:val="16"/>
                                      </w:rPr>
                                    </w:rPrChange>
                                  </w:rPr>
                                  <w:tab/>
                                </w:r>
                                <w:r w:rsidRPr="005B664F">
                                  <w:rPr>
                                    <w:rFonts w:cstheme="minorHAnsi"/>
                                    <w:sz w:val="16"/>
                                    <w:szCs w:val="16"/>
                                    <w:rPrChange w:id="3107" w:author="Marcelle von Wendland" w:date="2017-09-19T14:46:00Z">
                                      <w:rPr>
                                        <w:rFonts w:cstheme="minorHAnsi"/>
                                        <w:sz w:val="16"/>
                                        <w:szCs w:val="16"/>
                                      </w:rPr>
                                    </w:rPrChange>
                                  </w:rPr>
                                  <w:tab/>
                                </w:r>
                              </w:ins>
                            </w:p>
                            <w:p w14:paraId="166CDE08" w14:textId="77777777" w:rsidR="005B664F" w:rsidRPr="005B664F" w:rsidRDefault="005B664F" w:rsidP="005B664F">
                              <w:pPr>
                                <w:spacing w:after="0" w:line="240" w:lineRule="auto"/>
                                <w:rPr>
                                  <w:ins w:id="3108" w:author="Marcelle von Wendland" w:date="2017-09-19T14:44:00Z"/>
                                  <w:rFonts w:cstheme="minorHAnsi"/>
                                  <w:sz w:val="16"/>
                                  <w:szCs w:val="16"/>
                                  <w:rPrChange w:id="3109" w:author="Marcelle von Wendland" w:date="2017-09-19T14:46:00Z">
                                    <w:rPr>
                                      <w:ins w:id="3110" w:author="Marcelle von Wendland" w:date="2017-09-19T14:44:00Z"/>
                                      <w:rFonts w:cstheme="minorHAnsi"/>
                                      <w:sz w:val="16"/>
                                      <w:szCs w:val="16"/>
                                    </w:rPr>
                                  </w:rPrChange>
                                </w:rPr>
                                <w:pPrChange w:id="3111" w:author="Marcelle von Wendland" w:date="2017-09-19T14:46:00Z">
                                  <w:pPr>
                                    <w:spacing w:after="0" w:line="240" w:lineRule="auto"/>
                                  </w:pPr>
                                </w:pPrChange>
                              </w:pPr>
                              <w:ins w:id="3112" w:author="Marcelle von Wendland" w:date="2017-09-19T14:44:00Z">
                                <w:r w:rsidRPr="005B664F">
                                  <w:rPr>
                                    <w:rFonts w:cstheme="minorHAnsi"/>
                                    <w:sz w:val="16"/>
                                    <w:szCs w:val="16"/>
                                    <w:rPrChange w:id="3113" w:author="Marcelle von Wendland" w:date="2017-09-19T14:46:00Z">
                                      <w:rPr>
                                        <w:rFonts w:cstheme="minorHAnsi"/>
                                        <w:sz w:val="16"/>
                                        <w:szCs w:val="16"/>
                                      </w:rPr>
                                    </w:rPrChange>
                                  </w:rPr>
                                  <w:t xml:space="preserve">        buyer</w:t>
                                </w:r>
                                <w:r w:rsidRPr="005B664F">
                                  <w:rPr>
                                    <w:rFonts w:cstheme="minorHAnsi"/>
                                    <w:sz w:val="16"/>
                                    <w:szCs w:val="16"/>
                                    <w:rPrChange w:id="3114" w:author="Marcelle von Wendland" w:date="2017-09-19T14:46:00Z">
                                      <w:rPr>
                                        <w:rFonts w:cstheme="minorHAnsi"/>
                                        <w:sz w:val="16"/>
                                        <w:szCs w:val="16"/>
                                      </w:rPr>
                                    </w:rPrChange>
                                  </w:rPr>
                                  <w:tab/>
                                </w:r>
                                <w:proofErr w:type="gramStart"/>
                                <w:r w:rsidRPr="005B664F">
                                  <w:rPr>
                                    <w:rFonts w:cstheme="minorHAnsi"/>
                                    <w:sz w:val="16"/>
                                    <w:szCs w:val="16"/>
                                    <w:rPrChange w:id="3115" w:author="Marcelle von Wendland" w:date="2017-09-19T14:46:00Z">
                                      <w:rPr>
                                        <w:rFonts w:cstheme="minorHAnsi"/>
                                        <w:sz w:val="16"/>
                                        <w:szCs w:val="16"/>
                                      </w:rPr>
                                    </w:rPrChange>
                                  </w:rPr>
                                  <w:tab/>
                                  <w:t>{ ?</w:t>
                                </w:r>
                                <w:proofErr w:type="gramEnd"/>
                                <w:r w:rsidRPr="005B664F">
                                  <w:rPr>
                                    <w:rFonts w:cstheme="minorHAnsi"/>
                                    <w:sz w:val="16"/>
                                    <w:szCs w:val="16"/>
                                    <w:rPrChange w:id="3116" w:author="Marcelle von Wendland" w:date="2017-09-19T14:46:00Z">
                                      <w:rPr>
                                        <w:rFonts w:cstheme="minorHAnsi"/>
                                        <w:sz w:val="16"/>
                                        <w:szCs w:val="16"/>
                                      </w:rPr>
                                    </w:rPrChange>
                                  </w:rPr>
                                  <w:t xml:space="preserve"> },</w:t>
                                </w:r>
                                <w:r w:rsidRPr="005B664F">
                                  <w:rPr>
                                    <w:rFonts w:cstheme="minorHAnsi"/>
                                    <w:sz w:val="16"/>
                                    <w:szCs w:val="16"/>
                                    <w:rPrChange w:id="3117" w:author="Marcelle von Wendland" w:date="2017-09-19T14:46:00Z">
                                      <w:rPr>
                                        <w:rFonts w:cstheme="minorHAnsi"/>
                                        <w:sz w:val="16"/>
                                        <w:szCs w:val="16"/>
                                      </w:rPr>
                                    </w:rPrChange>
                                  </w:rPr>
                                  <w:tab/>
                                  <w:t xml:space="preserve">        </w:t>
                                </w:r>
                                <w:r w:rsidRPr="005B664F">
                                  <w:rPr>
                                    <w:rFonts w:cstheme="minorHAnsi"/>
                                    <w:sz w:val="16"/>
                                    <w:szCs w:val="16"/>
                                    <w:rPrChange w:id="3118" w:author="Marcelle von Wendland" w:date="2017-09-19T14:46:00Z">
                                      <w:rPr>
                                        <w:rFonts w:cstheme="minorHAnsi"/>
                                        <w:sz w:val="16"/>
                                        <w:szCs w:val="16"/>
                                      </w:rPr>
                                    </w:rPrChange>
                                  </w:rPr>
                                  <w:tab/>
                                  <w:t xml:space="preserve">seller </w:t>
                                </w:r>
                                <w:r w:rsidRPr="005B664F">
                                  <w:rPr>
                                    <w:rFonts w:cstheme="minorHAnsi"/>
                                    <w:sz w:val="16"/>
                                    <w:szCs w:val="16"/>
                                    <w:rPrChange w:id="3119" w:author="Marcelle von Wendland" w:date="2017-09-19T14:46:00Z">
                                      <w:rPr>
                                        <w:rFonts w:cstheme="minorHAnsi"/>
                                        <w:sz w:val="16"/>
                                        <w:szCs w:val="16"/>
                                      </w:rPr>
                                    </w:rPrChange>
                                  </w:rPr>
                                  <w:tab/>
                                </w:r>
                                <w:r w:rsidRPr="005B664F">
                                  <w:rPr>
                                    <w:rFonts w:cstheme="minorHAnsi"/>
                                    <w:sz w:val="16"/>
                                    <w:szCs w:val="16"/>
                                    <w:rPrChange w:id="3120" w:author="Marcelle von Wendland" w:date="2017-09-19T14:46:00Z">
                                      <w:rPr>
                                        <w:rFonts w:cstheme="minorHAnsi"/>
                                        <w:sz w:val="16"/>
                                        <w:szCs w:val="16"/>
                                      </w:rPr>
                                    </w:rPrChange>
                                  </w:rPr>
                                  <w:tab/>
                                  <w:t>{ ? }</w:t>
                                </w:r>
                                <w:r w:rsidRPr="005B664F">
                                  <w:rPr>
                                    <w:rFonts w:cstheme="minorHAnsi"/>
                                    <w:sz w:val="16"/>
                                    <w:szCs w:val="16"/>
                                    <w:rPrChange w:id="3121" w:author="Marcelle von Wendland" w:date="2017-09-19T14:46:00Z">
                                      <w:rPr>
                                        <w:rFonts w:cstheme="minorHAnsi"/>
                                        <w:sz w:val="16"/>
                                        <w:szCs w:val="16"/>
                                      </w:rPr>
                                    </w:rPrChange>
                                  </w:rPr>
                                  <w:tab/>
                                </w:r>
                                <w:r w:rsidRPr="005B664F">
                                  <w:rPr>
                                    <w:rFonts w:cstheme="minorHAnsi"/>
                                    <w:sz w:val="16"/>
                                    <w:szCs w:val="16"/>
                                    <w:rPrChange w:id="3122" w:author="Marcelle von Wendland" w:date="2017-09-19T14:46:00Z">
                                      <w:rPr>
                                        <w:rFonts w:cstheme="minorHAnsi"/>
                                        <w:sz w:val="16"/>
                                        <w:szCs w:val="16"/>
                                      </w:rPr>
                                    </w:rPrChange>
                                  </w:rPr>
                                  <w:tab/>
                                  <w:t xml:space="preserve">     },</w:t>
                                </w:r>
                              </w:ins>
                            </w:p>
                            <w:p w14:paraId="3635981D" w14:textId="77777777" w:rsidR="005B664F" w:rsidRPr="005B664F" w:rsidRDefault="005B664F" w:rsidP="005B664F">
                              <w:pPr>
                                <w:spacing w:after="0" w:line="240" w:lineRule="auto"/>
                                <w:rPr>
                                  <w:ins w:id="3123" w:author="Marcelle von Wendland" w:date="2017-09-19T14:44:00Z"/>
                                  <w:rFonts w:cstheme="minorHAnsi"/>
                                  <w:sz w:val="16"/>
                                  <w:szCs w:val="16"/>
                                  <w:rPrChange w:id="3124" w:author="Marcelle von Wendland" w:date="2017-09-19T14:46:00Z">
                                    <w:rPr>
                                      <w:ins w:id="3125" w:author="Marcelle von Wendland" w:date="2017-09-19T14:44:00Z"/>
                                      <w:rFonts w:cstheme="minorHAnsi"/>
                                      <w:sz w:val="16"/>
                                      <w:szCs w:val="16"/>
                                    </w:rPr>
                                  </w:rPrChange>
                                </w:rPr>
                                <w:pPrChange w:id="3126" w:author="Marcelle von Wendland" w:date="2017-09-19T14:46:00Z">
                                  <w:pPr>
                                    <w:spacing w:after="0" w:line="240" w:lineRule="auto"/>
                                  </w:pPr>
                                </w:pPrChange>
                              </w:pPr>
                              <w:ins w:id="3127" w:author="Marcelle von Wendland" w:date="2017-09-19T14:41:00Z">
                                <w:r w:rsidRPr="005B664F">
                                  <w:rPr>
                                    <w:rFonts w:cstheme="minorHAnsi"/>
                                    <w:sz w:val="16"/>
                                    <w:szCs w:val="16"/>
                                    <w:rPrChange w:id="3128" w:author="Marcelle von Wendland" w:date="2017-09-19T14:46:00Z">
                                      <w:rPr/>
                                    </w:rPrChange>
                                  </w:rPr>
                                  <w:t xml:space="preserve">     contract </w:t>
                                </w:r>
                              </w:ins>
                              <w:ins w:id="3129" w:author="Marcelle von Wendland" w:date="2017-09-19T14:44:00Z">
                                <w:r w:rsidRPr="005B664F">
                                  <w:rPr>
                                    <w:rFonts w:cstheme="minorHAnsi"/>
                                    <w:sz w:val="16"/>
                                    <w:szCs w:val="16"/>
                                    <w:rPrChange w:id="3130" w:author="Marcelle von Wendland" w:date="2017-09-19T14:46:00Z">
                                      <w:rPr>
                                        <w:rFonts w:cstheme="minorHAnsi"/>
                                        <w:sz w:val="16"/>
                                        <w:szCs w:val="16"/>
                                      </w:rPr>
                                    </w:rPrChange>
                                  </w:rPr>
                                  <w:t>{</w:t>
                                </w:r>
                              </w:ins>
                            </w:p>
                            <w:p w14:paraId="41194E47" w14:textId="77777777" w:rsidR="005B664F" w:rsidRPr="005B664F" w:rsidRDefault="005B664F" w:rsidP="005B664F">
                              <w:pPr>
                                <w:spacing w:after="0" w:line="240" w:lineRule="auto"/>
                                <w:rPr>
                                  <w:ins w:id="3131" w:author="Marcelle von Wendland" w:date="2017-09-19T14:44:00Z"/>
                                  <w:rFonts w:cstheme="minorHAnsi"/>
                                  <w:sz w:val="16"/>
                                  <w:szCs w:val="16"/>
                                  <w:rPrChange w:id="3132" w:author="Marcelle von Wendland" w:date="2017-09-19T14:46:00Z">
                                    <w:rPr>
                                      <w:ins w:id="3133" w:author="Marcelle von Wendland" w:date="2017-09-19T14:44:00Z"/>
                                      <w:rFonts w:cstheme="minorHAnsi"/>
                                      <w:sz w:val="16"/>
                                      <w:szCs w:val="16"/>
                                    </w:rPr>
                                  </w:rPrChange>
                                </w:rPr>
                                <w:pPrChange w:id="3134" w:author="Marcelle von Wendland" w:date="2017-09-19T14:46:00Z">
                                  <w:pPr>
                                    <w:spacing w:after="0" w:line="240" w:lineRule="auto"/>
                                  </w:pPr>
                                </w:pPrChange>
                              </w:pPr>
                              <w:ins w:id="3135" w:author="Marcelle von Wendland" w:date="2017-09-19T14:44:00Z">
                                <w:r w:rsidRPr="005B664F">
                                  <w:rPr>
                                    <w:rFonts w:cstheme="minorHAnsi"/>
                                    <w:sz w:val="16"/>
                                    <w:szCs w:val="16"/>
                                    <w:rPrChange w:id="3136" w:author="Marcelle von Wendland" w:date="2017-09-19T14:46:00Z">
                                      <w:rPr>
                                        <w:rFonts w:cstheme="minorHAnsi"/>
                                        <w:sz w:val="16"/>
                                        <w:szCs w:val="16"/>
                                      </w:rPr>
                                    </w:rPrChange>
                                  </w:rPr>
                                  <w:t xml:space="preserve">        product</w:t>
                                </w:r>
                                <w:r w:rsidRPr="005B664F">
                                  <w:rPr>
                                    <w:rFonts w:cstheme="minorHAnsi"/>
                                    <w:sz w:val="16"/>
                                    <w:szCs w:val="16"/>
                                    <w:rPrChange w:id="3137" w:author="Marcelle von Wendland" w:date="2017-09-19T14:46:00Z">
                                      <w:rPr>
                                        <w:rFonts w:cstheme="minorHAnsi"/>
                                        <w:sz w:val="16"/>
                                        <w:szCs w:val="16"/>
                                      </w:rPr>
                                    </w:rPrChange>
                                  </w:rPr>
                                  <w:tab/>
                                </w:r>
                                <w:proofErr w:type="gramStart"/>
                                <w:r w:rsidRPr="005B664F">
                                  <w:rPr>
                                    <w:rFonts w:cstheme="minorHAnsi"/>
                                    <w:sz w:val="16"/>
                                    <w:szCs w:val="16"/>
                                    <w:rPrChange w:id="3138" w:author="Marcelle von Wendland" w:date="2017-09-19T14:46:00Z">
                                      <w:rPr>
                                        <w:rFonts w:cstheme="minorHAnsi"/>
                                        <w:sz w:val="16"/>
                                        <w:szCs w:val="16"/>
                                      </w:rPr>
                                    </w:rPrChange>
                                  </w:rPr>
                                  <w:tab/>
                                  <w:t>{ ?</w:t>
                                </w:r>
                                <w:proofErr w:type="gramEnd"/>
                                <w:r w:rsidRPr="005B664F">
                                  <w:rPr>
                                    <w:rFonts w:cstheme="minorHAnsi"/>
                                    <w:sz w:val="16"/>
                                    <w:szCs w:val="16"/>
                                    <w:rPrChange w:id="3139" w:author="Marcelle von Wendland" w:date="2017-09-19T14:46:00Z">
                                      <w:rPr>
                                        <w:rFonts w:cstheme="minorHAnsi"/>
                                        <w:sz w:val="16"/>
                                        <w:szCs w:val="16"/>
                                      </w:rPr>
                                    </w:rPrChange>
                                  </w:rPr>
                                  <w:t xml:space="preserve"> },        </w:t>
                                </w:r>
                                <w:r w:rsidRPr="005B664F">
                                  <w:rPr>
                                    <w:rFonts w:cstheme="minorHAnsi"/>
                                    <w:sz w:val="16"/>
                                    <w:szCs w:val="16"/>
                                    <w:rPrChange w:id="3140" w:author="Marcelle von Wendland" w:date="2017-09-19T14:46:00Z">
                                      <w:rPr>
                                        <w:rFonts w:cstheme="minorHAnsi"/>
                                        <w:sz w:val="16"/>
                                        <w:szCs w:val="16"/>
                                      </w:rPr>
                                    </w:rPrChange>
                                  </w:rPr>
                                  <w:tab/>
                                  <w:t xml:space="preserve">price </w:t>
                                </w:r>
                                <w:r w:rsidRPr="005B664F">
                                  <w:rPr>
                                    <w:rFonts w:cstheme="minorHAnsi"/>
                                    <w:sz w:val="16"/>
                                    <w:szCs w:val="16"/>
                                    <w:rPrChange w:id="3141" w:author="Marcelle von Wendland" w:date="2017-09-19T14:46:00Z">
                                      <w:rPr>
                                        <w:rFonts w:cstheme="minorHAnsi"/>
                                        <w:sz w:val="16"/>
                                        <w:szCs w:val="16"/>
                                      </w:rPr>
                                    </w:rPrChange>
                                  </w:rPr>
                                  <w:tab/>
                                </w:r>
                                <w:r w:rsidRPr="005B664F">
                                  <w:rPr>
                                    <w:rFonts w:cstheme="minorHAnsi"/>
                                    <w:sz w:val="16"/>
                                    <w:szCs w:val="16"/>
                                    <w:rPrChange w:id="3142" w:author="Marcelle von Wendland" w:date="2017-09-19T14:46:00Z">
                                      <w:rPr>
                                        <w:rFonts w:cstheme="minorHAnsi"/>
                                        <w:sz w:val="16"/>
                                        <w:szCs w:val="16"/>
                                      </w:rPr>
                                    </w:rPrChange>
                                  </w:rPr>
                                  <w:tab/>
                                  <w:t xml:space="preserve">{ ? },         quantity </w:t>
                                </w:r>
                                <w:r w:rsidRPr="005B664F">
                                  <w:rPr>
                                    <w:rFonts w:cstheme="minorHAnsi"/>
                                    <w:sz w:val="16"/>
                                    <w:szCs w:val="16"/>
                                    <w:rPrChange w:id="3143" w:author="Marcelle von Wendland" w:date="2017-09-19T14:46:00Z">
                                      <w:rPr>
                                        <w:rFonts w:cstheme="minorHAnsi"/>
                                        <w:sz w:val="16"/>
                                        <w:szCs w:val="16"/>
                                      </w:rPr>
                                    </w:rPrChange>
                                  </w:rPr>
                                  <w:tab/>
                                  <w:t xml:space="preserve">{ ? },       </w:t>
                                </w:r>
                                <w:r w:rsidRPr="005B664F">
                                  <w:rPr>
                                    <w:rFonts w:cstheme="minorHAnsi"/>
                                    <w:sz w:val="16"/>
                                    <w:szCs w:val="16"/>
                                    <w:rPrChange w:id="3144" w:author="Marcelle von Wendland" w:date="2017-09-19T14:46:00Z">
                                      <w:rPr>
                                        <w:rFonts w:cstheme="minorHAnsi"/>
                                        <w:sz w:val="16"/>
                                        <w:szCs w:val="16"/>
                                      </w:rPr>
                                    </w:rPrChange>
                                  </w:rPr>
                                  <w:tab/>
                                </w:r>
                                <w:r w:rsidRPr="005B664F">
                                  <w:rPr>
                                    <w:rFonts w:cstheme="minorHAnsi"/>
                                    <w:sz w:val="16"/>
                                    <w:szCs w:val="16"/>
                                    <w:rPrChange w:id="3145" w:author="Marcelle von Wendland" w:date="2017-09-19T14:46:00Z">
                                      <w:rPr>
                                        <w:rFonts w:cstheme="minorHAnsi"/>
                                        <w:sz w:val="16"/>
                                        <w:szCs w:val="16"/>
                                      </w:rPr>
                                    </w:rPrChange>
                                  </w:rPr>
                                  <w:tab/>
                                </w:r>
                              </w:ins>
                            </w:p>
                            <w:p w14:paraId="02DCC70C" w14:textId="4F1DD371" w:rsidR="005B664F" w:rsidRPr="005B664F" w:rsidRDefault="005B664F" w:rsidP="005B664F">
                              <w:pPr>
                                <w:spacing w:after="0" w:line="240" w:lineRule="auto"/>
                                <w:rPr>
                                  <w:ins w:id="3146" w:author="Marcelle von Wendland" w:date="2017-09-19T14:44:00Z"/>
                                  <w:rFonts w:cstheme="minorHAnsi"/>
                                  <w:sz w:val="16"/>
                                  <w:szCs w:val="16"/>
                                  <w:rPrChange w:id="3147" w:author="Marcelle von Wendland" w:date="2017-09-19T14:46:00Z">
                                    <w:rPr>
                                      <w:ins w:id="3148" w:author="Marcelle von Wendland" w:date="2017-09-19T14:44:00Z"/>
                                      <w:rFonts w:cstheme="minorHAnsi"/>
                                      <w:sz w:val="16"/>
                                      <w:szCs w:val="16"/>
                                    </w:rPr>
                                  </w:rPrChange>
                                </w:rPr>
                                <w:pPrChange w:id="3149" w:author="Marcelle von Wendland" w:date="2017-09-19T14:46:00Z">
                                  <w:pPr>
                                    <w:spacing w:after="0" w:line="240" w:lineRule="auto"/>
                                  </w:pPr>
                                </w:pPrChange>
                              </w:pPr>
                              <w:ins w:id="3150" w:author="Marcelle von Wendland" w:date="2017-09-19T14:44:00Z">
                                <w:r w:rsidRPr="005B664F">
                                  <w:rPr>
                                    <w:rFonts w:cstheme="minorHAnsi"/>
                                    <w:sz w:val="16"/>
                                    <w:szCs w:val="16"/>
                                    <w:rPrChange w:id="3151" w:author="Marcelle von Wendland" w:date="2017-09-19T14:46:00Z">
                                      <w:rPr>
                                        <w:rFonts w:cstheme="minorHAnsi"/>
                                        <w:sz w:val="16"/>
                                        <w:szCs w:val="16"/>
                                      </w:rPr>
                                    </w:rPrChange>
                                  </w:rPr>
                                  <w:t xml:space="preserve">        buyer</w:t>
                                </w:r>
                                <w:r w:rsidRPr="005B664F">
                                  <w:rPr>
                                    <w:rFonts w:cstheme="minorHAnsi"/>
                                    <w:sz w:val="16"/>
                                    <w:szCs w:val="16"/>
                                    <w:rPrChange w:id="3152" w:author="Marcelle von Wendland" w:date="2017-09-19T14:46:00Z">
                                      <w:rPr>
                                        <w:rFonts w:cstheme="minorHAnsi"/>
                                        <w:sz w:val="16"/>
                                        <w:szCs w:val="16"/>
                                      </w:rPr>
                                    </w:rPrChange>
                                  </w:rPr>
                                  <w:tab/>
                                </w:r>
                                <w:proofErr w:type="gramStart"/>
                                <w:r w:rsidRPr="005B664F">
                                  <w:rPr>
                                    <w:rFonts w:cstheme="minorHAnsi"/>
                                    <w:sz w:val="16"/>
                                    <w:szCs w:val="16"/>
                                    <w:rPrChange w:id="3153" w:author="Marcelle von Wendland" w:date="2017-09-19T14:46:00Z">
                                      <w:rPr>
                                        <w:rFonts w:cstheme="minorHAnsi"/>
                                        <w:sz w:val="16"/>
                                        <w:szCs w:val="16"/>
                                      </w:rPr>
                                    </w:rPrChange>
                                  </w:rPr>
                                  <w:tab/>
                                  <w:t>{ ?</w:t>
                                </w:r>
                                <w:proofErr w:type="gramEnd"/>
                                <w:r w:rsidRPr="005B664F">
                                  <w:rPr>
                                    <w:rFonts w:cstheme="minorHAnsi"/>
                                    <w:sz w:val="16"/>
                                    <w:szCs w:val="16"/>
                                    <w:rPrChange w:id="3154" w:author="Marcelle von Wendland" w:date="2017-09-19T14:46:00Z">
                                      <w:rPr>
                                        <w:rFonts w:cstheme="minorHAnsi"/>
                                        <w:sz w:val="16"/>
                                        <w:szCs w:val="16"/>
                                      </w:rPr>
                                    </w:rPrChange>
                                  </w:rPr>
                                  <w:t xml:space="preserve"> },</w:t>
                                </w:r>
                                <w:r w:rsidRPr="005B664F">
                                  <w:rPr>
                                    <w:rFonts w:cstheme="minorHAnsi"/>
                                    <w:sz w:val="16"/>
                                    <w:szCs w:val="16"/>
                                    <w:rPrChange w:id="3155" w:author="Marcelle von Wendland" w:date="2017-09-19T14:46:00Z">
                                      <w:rPr>
                                        <w:rFonts w:cstheme="minorHAnsi"/>
                                        <w:sz w:val="16"/>
                                        <w:szCs w:val="16"/>
                                      </w:rPr>
                                    </w:rPrChange>
                                  </w:rPr>
                                  <w:tab/>
                                  <w:t xml:space="preserve">        </w:t>
                                </w:r>
                                <w:r w:rsidRPr="005B664F">
                                  <w:rPr>
                                    <w:rFonts w:cstheme="minorHAnsi"/>
                                    <w:sz w:val="16"/>
                                    <w:szCs w:val="16"/>
                                    <w:rPrChange w:id="3156" w:author="Marcelle von Wendland" w:date="2017-09-19T14:46:00Z">
                                      <w:rPr>
                                        <w:rFonts w:cstheme="minorHAnsi"/>
                                        <w:sz w:val="16"/>
                                        <w:szCs w:val="16"/>
                                      </w:rPr>
                                    </w:rPrChange>
                                  </w:rPr>
                                  <w:tab/>
                                  <w:t xml:space="preserve">seller </w:t>
                                </w:r>
                                <w:r w:rsidRPr="005B664F">
                                  <w:rPr>
                                    <w:rFonts w:cstheme="minorHAnsi"/>
                                    <w:sz w:val="16"/>
                                    <w:szCs w:val="16"/>
                                    <w:rPrChange w:id="3157" w:author="Marcelle von Wendland" w:date="2017-09-19T14:46:00Z">
                                      <w:rPr>
                                        <w:rFonts w:cstheme="minorHAnsi"/>
                                        <w:sz w:val="16"/>
                                        <w:szCs w:val="16"/>
                                      </w:rPr>
                                    </w:rPrChange>
                                  </w:rPr>
                                  <w:tab/>
                                </w:r>
                                <w:r w:rsidRPr="005B664F">
                                  <w:rPr>
                                    <w:rFonts w:cstheme="minorHAnsi"/>
                                    <w:sz w:val="16"/>
                                    <w:szCs w:val="16"/>
                                    <w:rPrChange w:id="3158" w:author="Marcelle von Wendland" w:date="2017-09-19T14:46:00Z">
                                      <w:rPr>
                                        <w:rFonts w:cstheme="minorHAnsi"/>
                                        <w:sz w:val="16"/>
                                        <w:szCs w:val="16"/>
                                      </w:rPr>
                                    </w:rPrChange>
                                  </w:rPr>
                                  <w:tab/>
                                  <w:t>{ ? }</w:t>
                                </w:r>
                                <w:r w:rsidRPr="005B664F">
                                  <w:rPr>
                                    <w:rFonts w:cstheme="minorHAnsi"/>
                                    <w:sz w:val="16"/>
                                    <w:szCs w:val="16"/>
                                    <w:rPrChange w:id="3159" w:author="Marcelle von Wendland" w:date="2017-09-19T14:46:00Z">
                                      <w:rPr>
                                        <w:rFonts w:cstheme="minorHAnsi"/>
                                        <w:sz w:val="16"/>
                                        <w:szCs w:val="16"/>
                                      </w:rPr>
                                    </w:rPrChange>
                                  </w:rPr>
                                  <w:tab/>
                                </w:r>
                                <w:r w:rsidRPr="005B664F">
                                  <w:rPr>
                                    <w:rFonts w:cstheme="minorHAnsi"/>
                                    <w:sz w:val="16"/>
                                    <w:szCs w:val="16"/>
                                    <w:rPrChange w:id="3160" w:author="Marcelle von Wendland" w:date="2017-09-19T14:46:00Z">
                                      <w:rPr>
                                        <w:rFonts w:cstheme="minorHAnsi"/>
                                        <w:sz w:val="16"/>
                                        <w:szCs w:val="16"/>
                                      </w:rPr>
                                    </w:rPrChange>
                                  </w:rPr>
                                  <w:tab/>
                                </w:r>
                                <w:r w:rsidRPr="005B664F">
                                  <w:rPr>
                                    <w:rFonts w:cstheme="minorHAnsi"/>
                                    <w:sz w:val="16"/>
                                    <w:szCs w:val="16"/>
                                    <w:rPrChange w:id="3161" w:author="Marcelle von Wendland" w:date="2017-09-19T14:46:00Z">
                                      <w:rPr>
                                        <w:rFonts w:cstheme="minorHAnsi"/>
                                        <w:sz w:val="16"/>
                                        <w:szCs w:val="16"/>
                                      </w:rPr>
                                    </w:rPrChange>
                                  </w:rPr>
                                  <w:t xml:space="preserve">     }</w:t>
                                </w:r>
                              </w:ins>
                            </w:p>
                            <w:p w14:paraId="32564CA9" w14:textId="5D892355" w:rsidR="005B664F" w:rsidRDefault="005B664F" w:rsidP="005B664F">
                              <w:pPr>
                                <w:spacing w:after="0" w:line="240" w:lineRule="auto"/>
                                <w:rPr>
                                  <w:ins w:id="3162" w:author="Marcelle von Wendland" w:date="2017-09-19T14:46:00Z"/>
                                  <w:rFonts w:cstheme="minorHAnsi"/>
                                  <w:sz w:val="16"/>
                                  <w:szCs w:val="16"/>
                                </w:rPr>
                                <w:pPrChange w:id="3163" w:author="Marcelle von Wendland" w:date="2017-09-19T14:46:00Z">
                                  <w:pPr/>
                                </w:pPrChange>
                              </w:pPr>
                              <w:ins w:id="3164" w:author="Marcelle von Wendland" w:date="2017-09-19T14:41:00Z">
                                <w:r w:rsidRPr="005B664F">
                                  <w:rPr>
                                    <w:rFonts w:cstheme="minorHAnsi"/>
                                    <w:sz w:val="16"/>
                                    <w:szCs w:val="16"/>
                                    <w:rPrChange w:id="3165" w:author="Marcelle von Wendland" w:date="2017-09-19T14:46:00Z">
                                      <w:rPr/>
                                    </w:rPrChange>
                                  </w:rPr>
                                  <w:t xml:space="preserve">  }</w:t>
                                </w:r>
                              </w:ins>
                            </w:p>
                            <w:p w14:paraId="711D5C1A" w14:textId="77777777" w:rsidR="005B664F" w:rsidRPr="005B664F" w:rsidRDefault="005B664F" w:rsidP="005B664F">
                              <w:pPr>
                                <w:spacing w:after="0" w:line="240" w:lineRule="auto"/>
                                <w:rPr>
                                  <w:ins w:id="3166" w:author="Marcelle von Wendland" w:date="2017-09-19T14:41:00Z"/>
                                  <w:rFonts w:cstheme="minorHAnsi"/>
                                  <w:sz w:val="16"/>
                                  <w:szCs w:val="16"/>
                                  <w:rPrChange w:id="3167" w:author="Marcelle von Wendland" w:date="2017-09-19T14:46:00Z">
                                    <w:rPr>
                                      <w:ins w:id="3168" w:author="Marcelle von Wendland" w:date="2017-09-19T14:41:00Z"/>
                                    </w:rPr>
                                  </w:rPrChange>
                                </w:rPr>
                                <w:pPrChange w:id="3169" w:author="Marcelle von Wendland" w:date="2017-09-19T14:46:00Z">
                                  <w:pPr/>
                                </w:pPrChange>
                              </w:pPr>
                            </w:p>
                            <w:p w14:paraId="33C7B47B" w14:textId="77777777" w:rsidR="005B664F" w:rsidRPr="005B664F" w:rsidRDefault="005B664F" w:rsidP="005B664F">
                              <w:pPr>
                                <w:spacing w:after="0" w:line="240" w:lineRule="auto"/>
                                <w:rPr>
                                  <w:ins w:id="3170" w:author="Marcelle von Wendland" w:date="2017-09-19T14:41:00Z"/>
                                  <w:rFonts w:cstheme="minorHAnsi"/>
                                  <w:sz w:val="16"/>
                                  <w:szCs w:val="16"/>
                                  <w:rPrChange w:id="3171" w:author="Marcelle von Wendland" w:date="2017-09-19T14:46:00Z">
                                    <w:rPr>
                                      <w:ins w:id="3172" w:author="Marcelle von Wendland" w:date="2017-09-19T14:41:00Z"/>
                                    </w:rPr>
                                  </w:rPrChange>
                                </w:rPr>
                                <w:pPrChange w:id="3173" w:author="Marcelle von Wendland" w:date="2017-09-19T14:46:00Z">
                                  <w:pPr/>
                                </w:pPrChange>
                              </w:pPr>
                              <w:ins w:id="3174" w:author="Marcelle von Wendland" w:date="2017-09-19T14:41:00Z">
                                <w:r w:rsidRPr="005B664F">
                                  <w:rPr>
                                    <w:rFonts w:cstheme="minorHAnsi"/>
                                    <w:sz w:val="16"/>
                                    <w:szCs w:val="16"/>
                                    <w:rPrChange w:id="3175" w:author="Marcelle von Wendland" w:date="2017-09-19T14:46:00Z">
                                      <w:rPr/>
                                    </w:rPrChange>
                                  </w:rPr>
                                  <w:t xml:space="preserve">  MODEL {</w:t>
                                </w:r>
                              </w:ins>
                            </w:p>
                            <w:p w14:paraId="0F63984C" w14:textId="77777777" w:rsidR="005B664F" w:rsidRPr="005B664F" w:rsidRDefault="005B664F" w:rsidP="005B664F">
                              <w:pPr>
                                <w:spacing w:after="0" w:line="240" w:lineRule="auto"/>
                                <w:rPr>
                                  <w:ins w:id="3176" w:author="Marcelle von Wendland" w:date="2017-09-19T14:41:00Z"/>
                                  <w:rFonts w:cstheme="minorHAnsi"/>
                                  <w:sz w:val="16"/>
                                  <w:szCs w:val="16"/>
                                  <w:rPrChange w:id="3177" w:author="Marcelle von Wendland" w:date="2017-09-19T14:46:00Z">
                                    <w:rPr>
                                      <w:ins w:id="3178" w:author="Marcelle von Wendland" w:date="2017-09-19T14:41:00Z"/>
                                    </w:rPr>
                                  </w:rPrChange>
                                </w:rPr>
                                <w:pPrChange w:id="3179" w:author="Marcelle von Wendland" w:date="2017-09-19T14:46:00Z">
                                  <w:pPr/>
                                </w:pPrChange>
                              </w:pPr>
                              <w:ins w:id="3180" w:author="Marcelle von Wendland" w:date="2017-09-19T14:41:00Z">
                                <w:r w:rsidRPr="005B664F">
                                  <w:rPr>
                                    <w:rFonts w:cstheme="minorHAnsi"/>
                                    <w:sz w:val="16"/>
                                    <w:szCs w:val="16"/>
                                    <w:rPrChange w:id="3181" w:author="Marcelle von Wendland" w:date="2017-09-19T14:46:00Z">
                                      <w:rPr/>
                                    </w:rPrChange>
                                  </w:rPr>
                                  <w:tab/>
                                </w:r>
                              </w:ins>
                            </w:p>
                            <w:p w14:paraId="7AD64544" w14:textId="77777777" w:rsidR="005B664F" w:rsidRPr="005B664F" w:rsidRDefault="005B664F" w:rsidP="005B664F">
                              <w:pPr>
                                <w:spacing w:after="0" w:line="240" w:lineRule="auto"/>
                                <w:rPr>
                                  <w:ins w:id="3182" w:author="Marcelle von Wendland" w:date="2017-09-19T14:41:00Z"/>
                                  <w:rFonts w:cstheme="minorHAnsi"/>
                                  <w:sz w:val="16"/>
                                  <w:szCs w:val="16"/>
                                  <w:rPrChange w:id="3183" w:author="Marcelle von Wendland" w:date="2017-09-19T14:46:00Z">
                                    <w:rPr>
                                      <w:ins w:id="3184" w:author="Marcelle von Wendland" w:date="2017-09-19T14:41:00Z"/>
                                    </w:rPr>
                                  </w:rPrChange>
                                </w:rPr>
                                <w:pPrChange w:id="3185" w:author="Marcelle von Wendland" w:date="2017-09-19T14:46:00Z">
                                  <w:pPr/>
                                </w:pPrChange>
                              </w:pPr>
                              <w:ins w:id="3186" w:author="Marcelle von Wendland" w:date="2017-09-19T14:41:00Z">
                                <w:r w:rsidRPr="005B664F">
                                  <w:rPr>
                                    <w:rFonts w:cstheme="minorHAnsi"/>
                                    <w:sz w:val="16"/>
                                    <w:szCs w:val="16"/>
                                    <w:rPrChange w:id="3187" w:author="Marcelle von Wendland" w:date="2017-09-19T14:46:00Z">
                                      <w:rPr/>
                                    </w:rPrChange>
                                  </w:rPr>
                                  <w:t xml:space="preserve">     Initially {</w:t>
                                </w:r>
                              </w:ins>
                            </w:p>
                            <w:p w14:paraId="092C419C" w14:textId="77777777" w:rsidR="005B664F" w:rsidRPr="005B664F" w:rsidRDefault="005B664F" w:rsidP="005B664F">
                              <w:pPr>
                                <w:spacing w:after="0" w:line="240" w:lineRule="auto"/>
                                <w:rPr>
                                  <w:ins w:id="3188" w:author="Marcelle von Wendland" w:date="2017-09-19T14:41:00Z"/>
                                  <w:rFonts w:cstheme="minorHAnsi"/>
                                  <w:sz w:val="16"/>
                                  <w:szCs w:val="16"/>
                                  <w:rPrChange w:id="3189" w:author="Marcelle von Wendland" w:date="2017-09-19T14:46:00Z">
                                    <w:rPr>
                                      <w:ins w:id="3190" w:author="Marcelle von Wendland" w:date="2017-09-19T14:41:00Z"/>
                                    </w:rPr>
                                  </w:rPrChange>
                                </w:rPr>
                                <w:pPrChange w:id="3191" w:author="Marcelle von Wendland" w:date="2017-09-19T14:46:00Z">
                                  <w:pPr/>
                                </w:pPrChange>
                              </w:pPr>
                              <w:ins w:id="3192" w:author="Marcelle von Wendland" w:date="2017-09-19T14:41:00Z">
                                <w:r w:rsidRPr="005B664F">
                                  <w:rPr>
                                    <w:rFonts w:cstheme="minorHAnsi"/>
                                    <w:sz w:val="16"/>
                                    <w:szCs w:val="16"/>
                                    <w:rPrChange w:id="3193" w:author="Marcelle von Wendland" w:date="2017-09-19T14:46:00Z">
                                      <w:rPr/>
                                    </w:rPrChange>
                                  </w:rPr>
                                  <w:t xml:space="preserve">     </w:t>
                                </w:r>
                                <w:r w:rsidRPr="005B664F">
                                  <w:rPr>
                                    <w:rFonts w:cstheme="minorHAnsi"/>
                                    <w:sz w:val="16"/>
                                    <w:szCs w:val="16"/>
                                    <w:rPrChange w:id="3194" w:author="Marcelle von Wendland" w:date="2017-09-19T14:46:00Z">
                                      <w:rPr/>
                                    </w:rPrChange>
                                  </w:rPr>
                                  <w:tab/>
                                  <w:t xml:space="preserve">#Enter {  </w:t>
                                </w:r>
                              </w:ins>
                            </w:p>
                            <w:p w14:paraId="01DDB38D" w14:textId="77777777" w:rsidR="005B664F" w:rsidRPr="005B664F" w:rsidRDefault="005B664F" w:rsidP="005B664F">
                              <w:pPr>
                                <w:spacing w:after="0" w:line="240" w:lineRule="auto"/>
                                <w:rPr>
                                  <w:ins w:id="3195" w:author="Marcelle von Wendland" w:date="2017-09-19T14:41:00Z"/>
                                  <w:rFonts w:cstheme="minorHAnsi"/>
                                  <w:sz w:val="16"/>
                                  <w:szCs w:val="16"/>
                                  <w:rPrChange w:id="3196" w:author="Marcelle von Wendland" w:date="2017-09-19T14:46:00Z">
                                    <w:rPr>
                                      <w:ins w:id="3197" w:author="Marcelle von Wendland" w:date="2017-09-19T14:41:00Z"/>
                                    </w:rPr>
                                  </w:rPrChange>
                                </w:rPr>
                                <w:pPrChange w:id="3198" w:author="Marcelle von Wendland" w:date="2017-09-19T14:46:00Z">
                                  <w:pPr/>
                                </w:pPrChange>
                              </w:pPr>
                              <w:ins w:id="3199" w:author="Marcelle von Wendland" w:date="2017-09-19T14:41:00Z">
                                <w:r w:rsidRPr="005B664F">
                                  <w:rPr>
                                    <w:rFonts w:cstheme="minorHAnsi"/>
                                    <w:sz w:val="16"/>
                                    <w:szCs w:val="16"/>
                                    <w:rPrChange w:id="3200" w:author="Marcelle von Wendland" w:date="2017-09-19T14:46:00Z">
                                      <w:rPr/>
                                    </w:rPrChange>
                                  </w:rPr>
                                  <w:t xml:space="preserve">     </w:t>
                                </w:r>
                                <w:r w:rsidRPr="005B664F">
                                  <w:rPr>
                                    <w:rFonts w:cstheme="minorHAnsi"/>
                                    <w:sz w:val="16"/>
                                    <w:szCs w:val="16"/>
                                    <w:rPrChange w:id="3201" w:author="Marcelle von Wendland" w:date="2017-09-19T14:46:00Z">
                                      <w:rPr/>
                                    </w:rPrChange>
                                  </w:rPr>
                                  <w:tab/>
                                  <w:t xml:space="preserve">   transitionTo </w:t>
                                </w:r>
                                <w:proofErr w:type="gramStart"/>
                                <w:r w:rsidRPr="005B664F">
                                  <w:rPr>
                                    <w:rFonts w:cstheme="minorHAnsi"/>
                                    <w:sz w:val="16"/>
                                    <w:szCs w:val="16"/>
                                    <w:rPrChange w:id="3202" w:author="Marcelle von Wendland" w:date="2017-09-19T14:46:00Z">
                                      <w:rPr/>
                                    </w:rPrChange>
                                  </w:rPr>
                                  <w:t>{ $</w:t>
                                </w:r>
                                <w:proofErr w:type="gramEnd"/>
                                <w:r w:rsidRPr="005B664F">
                                  <w:rPr>
                                    <w:rFonts w:cstheme="minorHAnsi"/>
                                    <w:sz w:val="16"/>
                                    <w:szCs w:val="16"/>
                                    <w:rPrChange w:id="3203" w:author="Marcelle von Wendland" w:date="2017-09-19T14:46:00Z">
                                      <w:rPr/>
                                    </w:rPrChange>
                                  </w:rPr>
                                  <w:t>OPEN }</w:t>
                                </w:r>
                              </w:ins>
                            </w:p>
                            <w:p w14:paraId="313DCC57" w14:textId="77777777" w:rsidR="005B664F" w:rsidRPr="005B664F" w:rsidRDefault="005B664F" w:rsidP="005B664F">
                              <w:pPr>
                                <w:spacing w:after="0" w:line="240" w:lineRule="auto"/>
                                <w:rPr>
                                  <w:ins w:id="3204" w:author="Marcelle von Wendland" w:date="2017-09-19T14:41:00Z"/>
                                  <w:rFonts w:cstheme="minorHAnsi"/>
                                  <w:sz w:val="16"/>
                                  <w:szCs w:val="16"/>
                                  <w:rPrChange w:id="3205" w:author="Marcelle von Wendland" w:date="2017-09-19T14:46:00Z">
                                    <w:rPr>
                                      <w:ins w:id="3206" w:author="Marcelle von Wendland" w:date="2017-09-19T14:41:00Z"/>
                                    </w:rPr>
                                  </w:rPrChange>
                                </w:rPr>
                                <w:pPrChange w:id="3207" w:author="Marcelle von Wendland" w:date="2017-09-19T14:46:00Z">
                                  <w:pPr/>
                                </w:pPrChange>
                              </w:pPr>
                              <w:ins w:id="3208" w:author="Marcelle von Wendland" w:date="2017-09-19T14:41:00Z">
                                <w:r w:rsidRPr="005B664F">
                                  <w:rPr>
                                    <w:rFonts w:cstheme="minorHAnsi"/>
                                    <w:sz w:val="16"/>
                                    <w:szCs w:val="16"/>
                                    <w:rPrChange w:id="3209" w:author="Marcelle von Wendland" w:date="2017-09-19T14:46:00Z">
                                      <w:rPr/>
                                    </w:rPrChange>
                                  </w:rPr>
                                  <w:t xml:space="preserve">     </w:t>
                                </w:r>
                                <w:r w:rsidRPr="005B664F">
                                  <w:rPr>
                                    <w:rFonts w:cstheme="minorHAnsi"/>
                                    <w:sz w:val="16"/>
                                    <w:szCs w:val="16"/>
                                    <w:rPrChange w:id="3210" w:author="Marcelle von Wendland" w:date="2017-09-19T14:46:00Z">
                                      <w:rPr/>
                                    </w:rPrChange>
                                  </w:rPr>
                                  <w:tab/>
                                  <w:t>},</w:t>
                                </w:r>
                              </w:ins>
                            </w:p>
                            <w:p w14:paraId="2AD4EE37" w14:textId="77777777" w:rsidR="005B664F" w:rsidRPr="005B664F" w:rsidRDefault="005B664F" w:rsidP="005B664F">
                              <w:pPr>
                                <w:spacing w:after="0" w:line="240" w:lineRule="auto"/>
                                <w:rPr>
                                  <w:ins w:id="3211" w:author="Marcelle von Wendland" w:date="2017-09-19T14:41:00Z"/>
                                  <w:rFonts w:cstheme="minorHAnsi"/>
                                  <w:sz w:val="16"/>
                                  <w:szCs w:val="16"/>
                                  <w:rPrChange w:id="3212" w:author="Marcelle von Wendland" w:date="2017-09-19T14:46:00Z">
                                    <w:rPr>
                                      <w:ins w:id="3213" w:author="Marcelle von Wendland" w:date="2017-09-19T14:41:00Z"/>
                                    </w:rPr>
                                  </w:rPrChange>
                                </w:rPr>
                                <w:pPrChange w:id="3214" w:author="Marcelle von Wendland" w:date="2017-09-19T14:46:00Z">
                                  <w:pPr/>
                                </w:pPrChange>
                              </w:pPr>
                              <w:ins w:id="3215" w:author="Marcelle von Wendland" w:date="2017-09-19T14:41:00Z">
                                <w:r w:rsidRPr="005B664F">
                                  <w:rPr>
                                    <w:rFonts w:cstheme="minorHAnsi"/>
                                    <w:sz w:val="16"/>
                                    <w:szCs w:val="16"/>
                                    <w:rPrChange w:id="3216" w:author="Marcelle von Wendland" w:date="2017-09-19T14:46:00Z">
                                      <w:rPr/>
                                    </w:rPrChange>
                                  </w:rPr>
                                  <w:t xml:space="preserve">     </w:t>
                                </w:r>
                                <w:r w:rsidRPr="005B664F">
                                  <w:rPr>
                                    <w:rFonts w:cstheme="minorHAnsi"/>
                                    <w:sz w:val="16"/>
                                    <w:szCs w:val="16"/>
                                    <w:rPrChange w:id="3217" w:author="Marcelle von Wendland" w:date="2017-09-19T14:46:00Z">
                                      <w:rPr/>
                                    </w:rPrChange>
                                  </w:rPr>
                                  <w:tab/>
                                </w:r>
                              </w:ins>
                            </w:p>
                            <w:p w14:paraId="45C37ED5" w14:textId="77777777" w:rsidR="005B664F" w:rsidRPr="005B664F" w:rsidRDefault="005B664F" w:rsidP="005B664F">
                              <w:pPr>
                                <w:spacing w:after="0" w:line="240" w:lineRule="auto"/>
                                <w:rPr>
                                  <w:ins w:id="3218" w:author="Marcelle von Wendland" w:date="2017-09-19T14:41:00Z"/>
                                  <w:rFonts w:cstheme="minorHAnsi"/>
                                  <w:sz w:val="16"/>
                                  <w:szCs w:val="16"/>
                                  <w:rPrChange w:id="3219" w:author="Marcelle von Wendland" w:date="2017-09-19T14:46:00Z">
                                    <w:rPr>
                                      <w:ins w:id="3220" w:author="Marcelle von Wendland" w:date="2017-09-19T14:41:00Z"/>
                                    </w:rPr>
                                  </w:rPrChange>
                                </w:rPr>
                                <w:pPrChange w:id="3221" w:author="Marcelle von Wendland" w:date="2017-09-19T14:46:00Z">
                                  <w:pPr/>
                                </w:pPrChange>
                              </w:pPr>
                              <w:ins w:id="3222" w:author="Marcelle von Wendland" w:date="2017-09-19T14:41:00Z">
                                <w:r w:rsidRPr="005B664F">
                                  <w:rPr>
                                    <w:rFonts w:cstheme="minorHAnsi"/>
                                    <w:sz w:val="16"/>
                                    <w:szCs w:val="16"/>
                                    <w:rPrChange w:id="3223" w:author="Marcelle von Wendland" w:date="2017-09-19T14:46:00Z">
                                      <w:rPr/>
                                    </w:rPrChange>
                                  </w:rPr>
                                  <w:t xml:space="preserve">      </w:t>
                                </w:r>
                                <w:r w:rsidRPr="005B664F">
                                  <w:rPr>
                                    <w:rFonts w:cstheme="minorHAnsi"/>
                                    <w:sz w:val="16"/>
                                    <w:szCs w:val="16"/>
                                    <w:rPrChange w:id="3224" w:author="Marcelle von Wendland" w:date="2017-09-19T14:46:00Z">
                                      <w:rPr/>
                                    </w:rPrChange>
                                  </w:rPr>
                                  <w:tab/>
                                  <w:t xml:space="preserve">#Exit </w:t>
                                </w:r>
                                <w:proofErr w:type="gramStart"/>
                                <w:r w:rsidRPr="005B664F">
                                  <w:rPr>
                                    <w:rFonts w:cstheme="minorHAnsi"/>
                                    <w:sz w:val="16"/>
                                    <w:szCs w:val="16"/>
                                    <w:rPrChange w:id="3225" w:author="Marcelle von Wendland" w:date="2017-09-19T14:46:00Z">
                                      <w:rPr/>
                                    </w:rPrChange>
                                  </w:rPr>
                                  <w:t>{ '</w:t>
                                </w:r>
                                <w:proofErr w:type="gramEnd"/>
                                <w:r w:rsidRPr="005B664F">
                                  <w:rPr>
                                    <w:rFonts w:cstheme="minorHAnsi"/>
                                    <w:sz w:val="16"/>
                                    <w:szCs w:val="16"/>
                                    <w:rPrChange w:id="3226" w:author="Marcelle von Wendland" w:date="2017-09-19T14:46:00Z">
                                      <w:rPr/>
                                    </w:rPrChange>
                                  </w:rPr>
                                  <w:t>do nothing'  }</w:t>
                                </w:r>
                              </w:ins>
                            </w:p>
                            <w:p w14:paraId="3EBE36A0" w14:textId="2CC8B664" w:rsidR="005B664F" w:rsidRPr="005B664F" w:rsidRDefault="005B664F" w:rsidP="005B664F">
                              <w:pPr>
                                <w:spacing w:after="0" w:line="240" w:lineRule="auto"/>
                                <w:rPr>
                                  <w:ins w:id="3227" w:author="Marcelle von Wendland" w:date="2017-09-19T14:41:00Z"/>
                                  <w:rFonts w:cstheme="minorHAnsi"/>
                                  <w:sz w:val="16"/>
                                  <w:szCs w:val="16"/>
                                  <w:rPrChange w:id="3228" w:author="Marcelle von Wendland" w:date="2017-09-19T14:46:00Z">
                                    <w:rPr>
                                      <w:ins w:id="3229" w:author="Marcelle von Wendland" w:date="2017-09-19T14:41:00Z"/>
                                    </w:rPr>
                                  </w:rPrChange>
                                </w:rPr>
                                <w:pPrChange w:id="3230" w:author="Marcelle von Wendland" w:date="2017-09-19T14:46:00Z">
                                  <w:pPr/>
                                </w:pPrChange>
                              </w:pPr>
                              <w:ins w:id="3231" w:author="Marcelle von Wendland" w:date="2017-09-19T14:41:00Z">
                                <w:r w:rsidRPr="005B664F">
                                  <w:rPr>
                                    <w:rFonts w:cstheme="minorHAnsi"/>
                                    <w:sz w:val="16"/>
                                    <w:szCs w:val="16"/>
                                    <w:rPrChange w:id="3232" w:author="Marcelle von Wendland" w:date="2017-09-19T14:46:00Z">
                                      <w:rPr>
                                        <w:rFonts w:cstheme="minorHAnsi"/>
                                        <w:sz w:val="16"/>
                                        <w:szCs w:val="16"/>
                                      </w:rPr>
                                    </w:rPrChange>
                                  </w:rPr>
                                  <w:t xml:space="preserve">     }</w:t>
                                </w:r>
                              </w:ins>
                              <w:ins w:id="3233" w:author="Marcelle von Wendland" w:date="2017-09-19T14:46:00Z">
                                <w:r w:rsidRPr="005B664F">
                                  <w:rPr>
                                    <w:rFonts w:cstheme="minorHAnsi"/>
                                    <w:sz w:val="16"/>
                                    <w:szCs w:val="16"/>
                                    <w:rPrChange w:id="3234" w:author="Marcelle von Wendland" w:date="2017-09-19T14:46:00Z">
                                      <w:rPr>
                                        <w:rFonts w:cstheme="minorHAnsi"/>
                                        <w:sz w:val="16"/>
                                        <w:szCs w:val="16"/>
                                      </w:rPr>
                                    </w:rPrChange>
                                  </w:rPr>
                                  <w:t>,</w:t>
                                </w:r>
                              </w:ins>
                            </w:p>
                            <w:p w14:paraId="2242683A" w14:textId="77777777" w:rsidR="005B664F" w:rsidRPr="005B664F" w:rsidRDefault="005B664F" w:rsidP="005B664F">
                              <w:pPr>
                                <w:spacing w:after="0" w:line="240" w:lineRule="auto"/>
                                <w:rPr>
                                  <w:ins w:id="3235" w:author="Marcelle von Wendland" w:date="2017-09-19T14:41:00Z"/>
                                  <w:rFonts w:cstheme="minorHAnsi"/>
                                  <w:sz w:val="16"/>
                                  <w:szCs w:val="16"/>
                                  <w:rPrChange w:id="3236" w:author="Marcelle von Wendland" w:date="2017-09-19T14:46:00Z">
                                    <w:rPr>
                                      <w:ins w:id="3237" w:author="Marcelle von Wendland" w:date="2017-09-19T14:41:00Z"/>
                                    </w:rPr>
                                  </w:rPrChange>
                                </w:rPr>
                                <w:pPrChange w:id="3238" w:author="Marcelle von Wendland" w:date="2017-09-19T14:46:00Z">
                                  <w:pPr/>
                                </w:pPrChange>
                              </w:pPr>
                              <w:ins w:id="3239" w:author="Marcelle von Wendland" w:date="2017-09-19T14:41:00Z">
                                <w:r w:rsidRPr="005B664F">
                                  <w:rPr>
                                    <w:rFonts w:cstheme="minorHAnsi"/>
                                    <w:sz w:val="16"/>
                                    <w:szCs w:val="16"/>
                                    <w:rPrChange w:id="3240" w:author="Marcelle von Wendland" w:date="2017-09-19T14:46:00Z">
                                      <w:rPr/>
                                    </w:rPrChange>
                                  </w:rPr>
                                  <w:t xml:space="preserve">     Open {</w:t>
                                </w:r>
                              </w:ins>
                            </w:p>
                            <w:p w14:paraId="68A53336" w14:textId="77777777" w:rsidR="005B664F" w:rsidRPr="005B664F" w:rsidRDefault="005B664F" w:rsidP="005B664F">
                              <w:pPr>
                                <w:spacing w:after="0" w:line="240" w:lineRule="auto"/>
                                <w:rPr>
                                  <w:ins w:id="3241" w:author="Marcelle von Wendland" w:date="2017-09-19T14:41:00Z"/>
                                  <w:rFonts w:cstheme="minorHAnsi"/>
                                  <w:sz w:val="16"/>
                                  <w:szCs w:val="16"/>
                                  <w:rPrChange w:id="3242" w:author="Marcelle von Wendland" w:date="2017-09-19T14:46:00Z">
                                    <w:rPr>
                                      <w:ins w:id="3243" w:author="Marcelle von Wendland" w:date="2017-09-19T14:41:00Z"/>
                                    </w:rPr>
                                  </w:rPrChange>
                                </w:rPr>
                                <w:pPrChange w:id="3244" w:author="Marcelle von Wendland" w:date="2017-09-19T14:46:00Z">
                                  <w:pPr/>
                                </w:pPrChange>
                              </w:pPr>
                              <w:ins w:id="3245" w:author="Marcelle von Wendland" w:date="2017-09-19T14:41:00Z">
                                <w:r w:rsidRPr="005B664F">
                                  <w:rPr>
                                    <w:rFonts w:cstheme="minorHAnsi"/>
                                    <w:sz w:val="16"/>
                                    <w:szCs w:val="16"/>
                                    <w:rPrChange w:id="3246" w:author="Marcelle von Wendland" w:date="2017-09-19T14:46:00Z">
                                      <w:rPr/>
                                    </w:rPrChange>
                                  </w:rPr>
                                  <w:t xml:space="preserve">     </w:t>
                                </w:r>
                                <w:r w:rsidRPr="005B664F">
                                  <w:rPr>
                                    <w:rFonts w:cstheme="minorHAnsi"/>
                                    <w:sz w:val="16"/>
                                    <w:szCs w:val="16"/>
                                    <w:rPrChange w:id="3247" w:author="Marcelle von Wendland" w:date="2017-09-19T14:46:00Z">
                                      <w:rPr/>
                                    </w:rPrChange>
                                  </w:rPr>
                                  <w:tab/>
                                  <w:t xml:space="preserve">#Enter </w:t>
                                </w:r>
                                <w:proofErr w:type="gramStart"/>
                                <w:r w:rsidRPr="005B664F">
                                  <w:rPr>
                                    <w:rFonts w:cstheme="minorHAnsi"/>
                                    <w:sz w:val="16"/>
                                    <w:szCs w:val="16"/>
                                    <w:rPrChange w:id="3248" w:author="Marcelle von Wendland" w:date="2017-09-19T14:46:00Z">
                                      <w:rPr/>
                                    </w:rPrChange>
                                  </w:rPr>
                                  <w:t>{ '</w:t>
                                </w:r>
                                <w:proofErr w:type="gramEnd"/>
                                <w:r w:rsidRPr="005B664F">
                                  <w:rPr>
                                    <w:rFonts w:cstheme="minorHAnsi"/>
                                    <w:sz w:val="16"/>
                                    <w:szCs w:val="16"/>
                                    <w:rPrChange w:id="3249" w:author="Marcelle von Wendland" w:date="2017-09-19T14:46:00Z">
                                      <w:rPr/>
                                    </w:rPrChange>
                                  </w:rPr>
                                  <w:t>do nothing'  }</w:t>
                                </w:r>
                              </w:ins>
                            </w:p>
                            <w:p w14:paraId="24AA9D06" w14:textId="77777777" w:rsidR="005B664F" w:rsidRPr="005B664F" w:rsidRDefault="005B664F" w:rsidP="005B664F">
                              <w:pPr>
                                <w:spacing w:after="0" w:line="240" w:lineRule="auto"/>
                                <w:rPr>
                                  <w:ins w:id="3250" w:author="Marcelle von Wendland" w:date="2017-09-19T14:41:00Z"/>
                                  <w:rFonts w:cstheme="minorHAnsi"/>
                                  <w:sz w:val="16"/>
                                  <w:szCs w:val="16"/>
                                  <w:rPrChange w:id="3251" w:author="Marcelle von Wendland" w:date="2017-09-19T14:46:00Z">
                                    <w:rPr>
                                      <w:ins w:id="3252" w:author="Marcelle von Wendland" w:date="2017-09-19T14:41:00Z"/>
                                    </w:rPr>
                                  </w:rPrChange>
                                </w:rPr>
                                <w:pPrChange w:id="3253" w:author="Marcelle von Wendland" w:date="2017-09-19T14:46:00Z">
                                  <w:pPr/>
                                </w:pPrChange>
                              </w:pPr>
                              <w:ins w:id="3254" w:author="Marcelle von Wendland" w:date="2017-09-19T14:41:00Z">
                                <w:r w:rsidRPr="005B664F">
                                  <w:rPr>
                                    <w:rFonts w:cstheme="minorHAnsi"/>
                                    <w:sz w:val="16"/>
                                    <w:szCs w:val="16"/>
                                    <w:rPrChange w:id="3255" w:author="Marcelle von Wendland" w:date="2017-09-19T14:46:00Z">
                                      <w:rPr/>
                                    </w:rPrChange>
                                  </w:rPr>
                                  <w:t xml:space="preserve">     </w:t>
                                </w:r>
                                <w:r w:rsidRPr="005B664F">
                                  <w:rPr>
                                    <w:rFonts w:cstheme="minorHAnsi"/>
                                    <w:sz w:val="16"/>
                                    <w:szCs w:val="16"/>
                                    <w:rPrChange w:id="3256" w:author="Marcelle von Wendland" w:date="2017-09-19T14:46:00Z">
                                      <w:rPr/>
                                    </w:rPrChange>
                                  </w:rPr>
                                  <w:tab/>
                                </w:r>
                              </w:ins>
                            </w:p>
                            <w:p w14:paraId="4056B311" w14:textId="77777777" w:rsidR="005B664F" w:rsidRPr="005B664F" w:rsidRDefault="005B664F" w:rsidP="005B664F">
                              <w:pPr>
                                <w:spacing w:after="0" w:line="240" w:lineRule="auto"/>
                                <w:rPr>
                                  <w:ins w:id="3257" w:author="Marcelle von Wendland" w:date="2017-09-19T14:41:00Z"/>
                                  <w:rFonts w:cstheme="minorHAnsi"/>
                                  <w:sz w:val="16"/>
                                  <w:szCs w:val="16"/>
                                  <w:rPrChange w:id="3258" w:author="Marcelle von Wendland" w:date="2017-09-19T14:46:00Z">
                                    <w:rPr>
                                      <w:ins w:id="3259" w:author="Marcelle von Wendland" w:date="2017-09-19T14:41:00Z"/>
                                    </w:rPr>
                                  </w:rPrChange>
                                </w:rPr>
                                <w:pPrChange w:id="3260" w:author="Marcelle von Wendland" w:date="2017-09-19T14:46:00Z">
                                  <w:pPr/>
                                </w:pPrChange>
                              </w:pPr>
                              <w:ins w:id="3261" w:author="Marcelle von Wendland" w:date="2017-09-19T14:41:00Z">
                                <w:r w:rsidRPr="005B664F">
                                  <w:rPr>
                                    <w:rFonts w:cstheme="minorHAnsi"/>
                                    <w:sz w:val="16"/>
                                    <w:szCs w:val="16"/>
                                    <w:rPrChange w:id="3262" w:author="Marcelle von Wendland" w:date="2017-09-19T14:46:00Z">
                                      <w:rPr/>
                                    </w:rPrChange>
                                  </w:rPr>
                                  <w:t xml:space="preserve">     </w:t>
                                </w:r>
                                <w:r w:rsidRPr="005B664F">
                                  <w:rPr>
                                    <w:rFonts w:cstheme="minorHAnsi"/>
                                    <w:sz w:val="16"/>
                                    <w:szCs w:val="16"/>
                                    <w:rPrChange w:id="3263" w:author="Marcelle von Wendland" w:date="2017-09-19T14:46:00Z">
                                      <w:rPr/>
                                    </w:rPrChange>
                                  </w:rPr>
                                  <w:tab/>
                                  <w:t>#buyoffermsg {</w:t>
                                </w:r>
                              </w:ins>
                            </w:p>
                            <w:p w14:paraId="59205C61" w14:textId="77777777" w:rsidR="005B664F" w:rsidRPr="005B664F" w:rsidRDefault="005B664F" w:rsidP="005B664F">
                              <w:pPr>
                                <w:spacing w:after="0" w:line="240" w:lineRule="auto"/>
                                <w:rPr>
                                  <w:ins w:id="3264" w:author="Marcelle von Wendland" w:date="2017-09-19T14:41:00Z"/>
                                  <w:rFonts w:cstheme="minorHAnsi"/>
                                  <w:sz w:val="16"/>
                                  <w:szCs w:val="16"/>
                                  <w:rPrChange w:id="3265" w:author="Marcelle von Wendland" w:date="2017-09-19T14:46:00Z">
                                    <w:rPr>
                                      <w:ins w:id="3266" w:author="Marcelle von Wendland" w:date="2017-09-19T14:41:00Z"/>
                                    </w:rPr>
                                  </w:rPrChange>
                                </w:rPr>
                                <w:pPrChange w:id="3267" w:author="Marcelle von Wendland" w:date="2017-09-19T14:46:00Z">
                                  <w:pPr/>
                                </w:pPrChange>
                              </w:pPr>
                              <w:ins w:id="3268" w:author="Marcelle von Wendland" w:date="2017-09-19T14:41:00Z">
                                <w:r w:rsidRPr="005B664F">
                                  <w:rPr>
                                    <w:rFonts w:cstheme="minorHAnsi"/>
                                    <w:sz w:val="16"/>
                                    <w:szCs w:val="16"/>
                                    <w:rPrChange w:id="3269" w:author="Marcelle von Wendland" w:date="2017-09-19T14:46:00Z">
                                      <w:rPr/>
                                    </w:rPrChange>
                                  </w:rPr>
                                  <w:t xml:space="preserve">     </w:t>
                                </w:r>
                                <w:r w:rsidRPr="005B664F">
                                  <w:rPr>
                                    <w:rFonts w:cstheme="minorHAnsi"/>
                                    <w:sz w:val="16"/>
                                    <w:szCs w:val="16"/>
                                    <w:rPrChange w:id="3270" w:author="Marcelle von Wendland" w:date="2017-09-19T14:46:00Z">
                                      <w:rPr/>
                                    </w:rPrChange>
                                  </w:rPr>
                                  <w:tab/>
                                </w:r>
                                <w:r w:rsidRPr="005B664F">
                                  <w:rPr>
                                    <w:rFonts w:cstheme="minorHAnsi"/>
                                    <w:sz w:val="16"/>
                                    <w:szCs w:val="16"/>
                                    <w:rPrChange w:id="3271" w:author="Marcelle von Wendland" w:date="2017-09-19T14:46:00Z">
                                      <w:rPr/>
                                    </w:rPrChange>
                                  </w:rPr>
                                  <w:tab/>
                                  <w:t xml:space="preserve">map </w:t>
                                </w:r>
                                <w:proofErr w:type="gramStart"/>
                                <w:r w:rsidRPr="005B664F">
                                  <w:rPr>
                                    <w:rFonts w:cstheme="minorHAnsi"/>
                                    <w:sz w:val="16"/>
                                    <w:szCs w:val="16"/>
                                    <w:rPrChange w:id="3272" w:author="Marcelle von Wendland" w:date="2017-09-19T14:46:00Z">
                                      <w:rPr/>
                                    </w:rPrChange>
                                  </w:rPr>
                                  <w:t>{ *</w:t>
                                </w:r>
                                <w:proofErr w:type="gramEnd"/>
                                <w:r w:rsidRPr="005B664F">
                                  <w:rPr>
                                    <w:rFonts w:cstheme="minorHAnsi"/>
                                    <w:sz w:val="16"/>
                                    <w:szCs w:val="16"/>
                                    <w:rPrChange w:id="3273" w:author="Marcelle von Wendland" w:date="2017-09-19T14:46:00Z">
                                      <w:rPr/>
                                    </w:rPrChange>
                                  </w:rPr>
                                  <w:t>THIS, @buyoffer },</w:t>
                                </w:r>
                              </w:ins>
                            </w:p>
                            <w:p w14:paraId="4984E0D6" w14:textId="77777777" w:rsidR="005B664F" w:rsidRPr="005B664F" w:rsidRDefault="005B664F" w:rsidP="005B664F">
                              <w:pPr>
                                <w:spacing w:after="0" w:line="240" w:lineRule="auto"/>
                                <w:rPr>
                                  <w:ins w:id="3274" w:author="Marcelle von Wendland" w:date="2017-09-19T14:41:00Z"/>
                                  <w:rFonts w:cstheme="minorHAnsi"/>
                                  <w:sz w:val="16"/>
                                  <w:szCs w:val="16"/>
                                  <w:rPrChange w:id="3275" w:author="Marcelle von Wendland" w:date="2017-09-19T14:46:00Z">
                                    <w:rPr>
                                      <w:ins w:id="3276" w:author="Marcelle von Wendland" w:date="2017-09-19T14:41:00Z"/>
                                    </w:rPr>
                                  </w:rPrChange>
                                </w:rPr>
                                <w:pPrChange w:id="3277" w:author="Marcelle von Wendland" w:date="2017-09-19T14:46:00Z">
                                  <w:pPr/>
                                </w:pPrChange>
                              </w:pPr>
                              <w:ins w:id="3278" w:author="Marcelle von Wendland" w:date="2017-09-19T14:41:00Z">
                                <w:r w:rsidRPr="005B664F">
                                  <w:rPr>
                                    <w:rFonts w:cstheme="minorHAnsi"/>
                                    <w:sz w:val="16"/>
                                    <w:szCs w:val="16"/>
                                    <w:rPrChange w:id="3279" w:author="Marcelle von Wendland" w:date="2017-09-19T14:46:00Z">
                                      <w:rPr/>
                                    </w:rPrChange>
                                  </w:rPr>
                                  <w:t xml:space="preserve">     </w:t>
                                </w:r>
                                <w:r w:rsidRPr="005B664F">
                                  <w:rPr>
                                    <w:rFonts w:cstheme="minorHAnsi"/>
                                    <w:sz w:val="16"/>
                                    <w:szCs w:val="16"/>
                                    <w:rPrChange w:id="3280" w:author="Marcelle von Wendland" w:date="2017-09-19T14:46:00Z">
                                      <w:rPr/>
                                    </w:rPrChange>
                                  </w:rPr>
                                  <w:tab/>
                                </w:r>
                                <w:r w:rsidRPr="005B664F">
                                  <w:rPr>
                                    <w:rFonts w:cstheme="minorHAnsi"/>
                                    <w:sz w:val="16"/>
                                    <w:szCs w:val="16"/>
                                    <w:rPrChange w:id="3281" w:author="Marcelle von Wendland" w:date="2017-09-19T14:46:00Z">
                                      <w:rPr/>
                                    </w:rPrChange>
                                  </w:rPr>
                                  <w:tab/>
                                  <w:t xml:space="preserve">match </w:t>
                                </w:r>
                                <w:proofErr w:type="gramStart"/>
                                <w:r w:rsidRPr="005B664F">
                                  <w:rPr>
                                    <w:rFonts w:cstheme="minorHAnsi"/>
                                    <w:sz w:val="16"/>
                                    <w:szCs w:val="16"/>
                                    <w:rPrChange w:id="3282" w:author="Marcelle von Wendland" w:date="2017-09-19T14:46:00Z">
                                      <w:rPr/>
                                    </w:rPrChange>
                                  </w:rPr>
                                  <w:t>{ @</w:t>
                                </w:r>
                                <w:proofErr w:type="gramEnd"/>
                                <w:r w:rsidRPr="005B664F">
                                  <w:rPr>
                                    <w:rFonts w:cstheme="minorHAnsi"/>
                                    <w:sz w:val="16"/>
                                    <w:szCs w:val="16"/>
                                    <w:rPrChange w:id="3283" w:author="Marcelle von Wendland" w:date="2017-09-19T14:46:00Z">
                                      <w:rPr/>
                                    </w:rPrChange>
                                  </w:rPr>
                                  <w:t>selloffer, @buyoffer,</w:t>
                                </w:r>
                              </w:ins>
                            </w:p>
                            <w:p w14:paraId="09B2454A" w14:textId="77777777" w:rsidR="005B664F" w:rsidRPr="005B664F" w:rsidRDefault="005B664F" w:rsidP="005B664F">
                              <w:pPr>
                                <w:spacing w:after="0" w:line="240" w:lineRule="auto"/>
                                <w:rPr>
                                  <w:ins w:id="3284" w:author="Marcelle von Wendland" w:date="2017-09-19T14:41:00Z"/>
                                  <w:rFonts w:cstheme="minorHAnsi"/>
                                  <w:sz w:val="16"/>
                                  <w:szCs w:val="16"/>
                                  <w:rPrChange w:id="3285" w:author="Marcelle von Wendland" w:date="2017-09-19T14:46:00Z">
                                    <w:rPr>
                                      <w:ins w:id="3286" w:author="Marcelle von Wendland" w:date="2017-09-19T14:41:00Z"/>
                                    </w:rPr>
                                  </w:rPrChange>
                                </w:rPr>
                                <w:pPrChange w:id="3287" w:author="Marcelle von Wendland" w:date="2017-09-19T14:46:00Z">
                                  <w:pPr/>
                                </w:pPrChange>
                              </w:pPr>
                              <w:ins w:id="3288" w:author="Marcelle von Wendland" w:date="2017-09-19T14:41:00Z">
                                <w:r w:rsidRPr="005B664F">
                                  <w:rPr>
                                    <w:rFonts w:cstheme="minorHAnsi"/>
                                    <w:sz w:val="16"/>
                                    <w:szCs w:val="16"/>
                                    <w:rPrChange w:id="3289" w:author="Marcelle von Wendland" w:date="2017-09-19T14:46:00Z">
                                      <w:rPr/>
                                    </w:rPrChange>
                                  </w:rPr>
                                  <w:t xml:space="preserve">     </w:t>
                                </w:r>
                                <w:r w:rsidRPr="005B664F">
                                  <w:rPr>
                                    <w:rFonts w:cstheme="minorHAnsi"/>
                                    <w:sz w:val="16"/>
                                    <w:szCs w:val="16"/>
                                    <w:rPrChange w:id="3290" w:author="Marcelle von Wendland" w:date="2017-09-19T14:46:00Z">
                                      <w:rPr/>
                                    </w:rPrChange>
                                  </w:rPr>
                                  <w:tab/>
                                </w:r>
                                <w:r w:rsidRPr="005B664F">
                                  <w:rPr>
                                    <w:rFonts w:cstheme="minorHAnsi"/>
                                    <w:sz w:val="16"/>
                                    <w:szCs w:val="16"/>
                                    <w:rPrChange w:id="3291" w:author="Marcelle von Wendland" w:date="2017-09-19T14:46:00Z">
                                      <w:rPr/>
                                    </w:rPrChange>
                                  </w:rPr>
                                  <w:tab/>
                                  <w:t xml:space="preserve">  @SUCCEEDS {</w:t>
                                </w:r>
                              </w:ins>
                            </w:p>
                            <w:p w14:paraId="1718EFAB" w14:textId="77777777" w:rsidR="005B664F" w:rsidRPr="005B664F" w:rsidRDefault="005B664F" w:rsidP="005B664F">
                              <w:pPr>
                                <w:spacing w:after="0" w:line="240" w:lineRule="auto"/>
                                <w:rPr>
                                  <w:ins w:id="3292" w:author="Marcelle von Wendland" w:date="2017-09-19T14:41:00Z"/>
                                  <w:rFonts w:cstheme="minorHAnsi"/>
                                  <w:sz w:val="16"/>
                                  <w:szCs w:val="16"/>
                                  <w:rPrChange w:id="3293" w:author="Marcelle von Wendland" w:date="2017-09-19T14:46:00Z">
                                    <w:rPr>
                                      <w:ins w:id="3294" w:author="Marcelle von Wendland" w:date="2017-09-19T14:41:00Z"/>
                                    </w:rPr>
                                  </w:rPrChange>
                                </w:rPr>
                                <w:pPrChange w:id="3295" w:author="Marcelle von Wendland" w:date="2017-09-19T14:46:00Z">
                                  <w:pPr/>
                                </w:pPrChange>
                              </w:pPr>
                              <w:ins w:id="3296" w:author="Marcelle von Wendland" w:date="2017-09-19T14:41:00Z">
                                <w:r w:rsidRPr="005B664F">
                                  <w:rPr>
                                    <w:rFonts w:cstheme="minorHAnsi"/>
                                    <w:sz w:val="16"/>
                                    <w:szCs w:val="16"/>
                                    <w:rPrChange w:id="3297" w:author="Marcelle von Wendland" w:date="2017-09-19T14:46:00Z">
                                      <w:rPr/>
                                    </w:rPrChange>
                                  </w:rPr>
                                  <w:t xml:space="preserve">     </w:t>
                                </w:r>
                                <w:r w:rsidRPr="005B664F">
                                  <w:rPr>
                                    <w:rFonts w:cstheme="minorHAnsi"/>
                                    <w:sz w:val="16"/>
                                    <w:szCs w:val="16"/>
                                    <w:rPrChange w:id="3298" w:author="Marcelle von Wendland" w:date="2017-09-19T14:46:00Z">
                                      <w:rPr/>
                                    </w:rPrChange>
                                  </w:rPr>
                                  <w:tab/>
                                </w:r>
                                <w:r w:rsidRPr="005B664F">
                                  <w:rPr>
                                    <w:rFonts w:cstheme="minorHAnsi"/>
                                    <w:sz w:val="16"/>
                                    <w:szCs w:val="16"/>
                                    <w:rPrChange w:id="3299" w:author="Marcelle von Wendland" w:date="2017-09-19T14:46:00Z">
                                      <w:rPr/>
                                    </w:rPrChange>
                                  </w:rPr>
                                  <w:tab/>
                                  <w:t xml:space="preserve">   </w:t>
                                </w:r>
                                <w:r w:rsidRPr="005B664F">
                                  <w:rPr>
                                    <w:rFonts w:cstheme="minorHAnsi"/>
                                    <w:sz w:val="16"/>
                                    <w:szCs w:val="16"/>
                                    <w:rPrChange w:id="3300" w:author="Marcelle von Wendland" w:date="2017-09-19T14:46:00Z">
                                      <w:rPr/>
                                    </w:rPrChange>
                                  </w:rPr>
                                  <w:tab/>
                                  <w:t xml:space="preserve">transitionTo =&gt; $Closed </w:t>
                                </w:r>
                              </w:ins>
                            </w:p>
                            <w:p w14:paraId="32AF270C" w14:textId="77777777" w:rsidR="005B664F" w:rsidRPr="005B664F" w:rsidRDefault="005B664F" w:rsidP="005B664F">
                              <w:pPr>
                                <w:spacing w:after="0" w:line="240" w:lineRule="auto"/>
                                <w:rPr>
                                  <w:ins w:id="3301" w:author="Marcelle von Wendland" w:date="2017-09-19T14:41:00Z"/>
                                  <w:rFonts w:cstheme="minorHAnsi"/>
                                  <w:sz w:val="16"/>
                                  <w:szCs w:val="16"/>
                                  <w:rPrChange w:id="3302" w:author="Marcelle von Wendland" w:date="2017-09-19T14:46:00Z">
                                    <w:rPr>
                                      <w:ins w:id="3303" w:author="Marcelle von Wendland" w:date="2017-09-19T14:41:00Z"/>
                                    </w:rPr>
                                  </w:rPrChange>
                                </w:rPr>
                                <w:pPrChange w:id="3304" w:author="Marcelle von Wendland" w:date="2017-09-19T14:46:00Z">
                                  <w:pPr/>
                                </w:pPrChange>
                              </w:pPr>
                              <w:ins w:id="3305" w:author="Marcelle von Wendland" w:date="2017-09-19T14:41:00Z">
                                <w:r w:rsidRPr="005B664F">
                                  <w:rPr>
                                    <w:rFonts w:cstheme="minorHAnsi"/>
                                    <w:sz w:val="16"/>
                                    <w:szCs w:val="16"/>
                                    <w:rPrChange w:id="3306" w:author="Marcelle von Wendland" w:date="2017-09-19T14:46:00Z">
                                      <w:rPr/>
                                    </w:rPrChange>
                                  </w:rPr>
                                  <w:t xml:space="preserve">     </w:t>
                                </w:r>
                                <w:r w:rsidRPr="005B664F">
                                  <w:rPr>
                                    <w:rFonts w:cstheme="minorHAnsi"/>
                                    <w:sz w:val="16"/>
                                    <w:szCs w:val="16"/>
                                    <w:rPrChange w:id="3307" w:author="Marcelle von Wendland" w:date="2017-09-19T14:46:00Z">
                                      <w:rPr/>
                                    </w:rPrChange>
                                  </w:rPr>
                                  <w:tab/>
                                </w:r>
                                <w:r w:rsidRPr="005B664F">
                                  <w:rPr>
                                    <w:rFonts w:cstheme="minorHAnsi"/>
                                    <w:sz w:val="16"/>
                                    <w:szCs w:val="16"/>
                                    <w:rPrChange w:id="3308" w:author="Marcelle von Wendland" w:date="2017-09-19T14:46:00Z">
                                      <w:rPr/>
                                    </w:rPrChange>
                                  </w:rPr>
                                  <w:tab/>
                                  <w:t xml:space="preserve">  },</w:t>
                                </w:r>
                              </w:ins>
                            </w:p>
                            <w:p w14:paraId="0479CC7B" w14:textId="77777777" w:rsidR="005B664F" w:rsidRPr="005B664F" w:rsidRDefault="005B664F" w:rsidP="005B664F">
                              <w:pPr>
                                <w:spacing w:after="0" w:line="240" w:lineRule="auto"/>
                                <w:rPr>
                                  <w:ins w:id="3309" w:author="Marcelle von Wendland" w:date="2017-09-19T14:41:00Z"/>
                                  <w:rFonts w:cstheme="minorHAnsi"/>
                                  <w:sz w:val="16"/>
                                  <w:szCs w:val="16"/>
                                  <w:rPrChange w:id="3310" w:author="Marcelle von Wendland" w:date="2017-09-19T14:46:00Z">
                                    <w:rPr>
                                      <w:ins w:id="3311" w:author="Marcelle von Wendland" w:date="2017-09-19T14:41:00Z"/>
                                    </w:rPr>
                                  </w:rPrChange>
                                </w:rPr>
                                <w:pPrChange w:id="3312" w:author="Marcelle von Wendland" w:date="2017-09-19T14:46:00Z">
                                  <w:pPr/>
                                </w:pPrChange>
                              </w:pPr>
                              <w:ins w:id="3313" w:author="Marcelle von Wendland" w:date="2017-09-19T14:41:00Z">
                                <w:r w:rsidRPr="005B664F">
                                  <w:rPr>
                                    <w:rFonts w:cstheme="minorHAnsi"/>
                                    <w:sz w:val="16"/>
                                    <w:szCs w:val="16"/>
                                    <w:rPrChange w:id="3314" w:author="Marcelle von Wendland" w:date="2017-09-19T14:46:00Z">
                                      <w:rPr/>
                                    </w:rPrChange>
                                  </w:rPr>
                                  <w:t xml:space="preserve">     </w:t>
                                </w:r>
                                <w:r w:rsidRPr="005B664F">
                                  <w:rPr>
                                    <w:rFonts w:cstheme="minorHAnsi"/>
                                    <w:sz w:val="16"/>
                                    <w:szCs w:val="16"/>
                                    <w:rPrChange w:id="3315" w:author="Marcelle von Wendland" w:date="2017-09-19T14:46:00Z">
                                      <w:rPr/>
                                    </w:rPrChange>
                                  </w:rPr>
                                  <w:tab/>
                                </w:r>
                                <w:r w:rsidRPr="005B664F">
                                  <w:rPr>
                                    <w:rFonts w:cstheme="minorHAnsi"/>
                                    <w:sz w:val="16"/>
                                    <w:szCs w:val="16"/>
                                    <w:rPrChange w:id="3316" w:author="Marcelle von Wendland" w:date="2017-09-19T14:46:00Z">
                                      <w:rPr/>
                                    </w:rPrChange>
                                  </w:rPr>
                                  <w:tab/>
                                  <w:t xml:space="preserve">  @FAILS </w:t>
                                </w:r>
                              </w:ins>
                            </w:p>
                            <w:p w14:paraId="4FA64B59" w14:textId="77777777" w:rsidR="005B664F" w:rsidRPr="005B664F" w:rsidRDefault="005B664F" w:rsidP="005B664F">
                              <w:pPr>
                                <w:spacing w:after="0" w:line="240" w:lineRule="auto"/>
                                <w:rPr>
                                  <w:ins w:id="3317" w:author="Marcelle von Wendland" w:date="2017-09-19T14:41:00Z"/>
                                  <w:rFonts w:cstheme="minorHAnsi"/>
                                  <w:sz w:val="16"/>
                                  <w:szCs w:val="16"/>
                                  <w:rPrChange w:id="3318" w:author="Marcelle von Wendland" w:date="2017-09-19T14:46:00Z">
                                    <w:rPr>
                                      <w:ins w:id="3319" w:author="Marcelle von Wendland" w:date="2017-09-19T14:41:00Z"/>
                                    </w:rPr>
                                  </w:rPrChange>
                                </w:rPr>
                                <w:pPrChange w:id="3320" w:author="Marcelle von Wendland" w:date="2017-09-19T14:46:00Z">
                                  <w:pPr/>
                                </w:pPrChange>
                              </w:pPr>
                              <w:ins w:id="3321" w:author="Marcelle von Wendland" w:date="2017-09-19T14:41:00Z">
                                <w:r w:rsidRPr="005B664F">
                                  <w:rPr>
                                    <w:rFonts w:cstheme="minorHAnsi"/>
                                    <w:sz w:val="16"/>
                                    <w:szCs w:val="16"/>
                                    <w:rPrChange w:id="3322" w:author="Marcelle von Wendland" w:date="2017-09-19T14:46:00Z">
                                      <w:rPr/>
                                    </w:rPrChange>
                                  </w:rPr>
                                  <w:t xml:space="preserve">     </w:t>
                                </w:r>
                                <w:r w:rsidRPr="005B664F">
                                  <w:rPr>
                                    <w:rFonts w:cstheme="minorHAnsi"/>
                                    <w:sz w:val="16"/>
                                    <w:szCs w:val="16"/>
                                    <w:rPrChange w:id="3323" w:author="Marcelle von Wendland" w:date="2017-09-19T14:46:00Z">
                                      <w:rPr/>
                                    </w:rPrChange>
                                  </w:rPr>
                                  <w:tab/>
                                </w:r>
                                <w:r w:rsidRPr="005B664F">
                                  <w:rPr>
                                    <w:rFonts w:cstheme="minorHAnsi"/>
                                    <w:sz w:val="16"/>
                                    <w:szCs w:val="16"/>
                                    <w:rPrChange w:id="3324" w:author="Marcelle von Wendland" w:date="2017-09-19T14:46:00Z">
                                      <w:rPr/>
                                    </w:rPrChange>
                                  </w:rPr>
                                  <w:tab/>
                                  <w:t xml:space="preserve">  </w:t>
                                </w:r>
                                <w:r w:rsidRPr="005B664F">
                                  <w:rPr>
                                    <w:rFonts w:cstheme="minorHAnsi"/>
                                    <w:sz w:val="16"/>
                                    <w:szCs w:val="16"/>
                                    <w:rPrChange w:id="3325" w:author="Marcelle von Wendland" w:date="2017-09-19T14:46:00Z">
                                      <w:rPr/>
                                    </w:rPrChange>
                                  </w:rPr>
                                  <w:tab/>
                                  <w:t xml:space="preserve">transitionTo =&gt; _ </w:t>
                                </w:r>
                              </w:ins>
                            </w:p>
                            <w:p w14:paraId="39A565CE" w14:textId="77777777" w:rsidR="005B664F" w:rsidRPr="005B664F" w:rsidRDefault="005B664F" w:rsidP="005B664F">
                              <w:pPr>
                                <w:spacing w:after="0" w:line="240" w:lineRule="auto"/>
                                <w:rPr>
                                  <w:ins w:id="3326" w:author="Marcelle von Wendland" w:date="2017-09-19T14:41:00Z"/>
                                  <w:rFonts w:cstheme="minorHAnsi"/>
                                  <w:sz w:val="16"/>
                                  <w:szCs w:val="16"/>
                                  <w:rPrChange w:id="3327" w:author="Marcelle von Wendland" w:date="2017-09-19T14:46:00Z">
                                    <w:rPr>
                                      <w:ins w:id="3328" w:author="Marcelle von Wendland" w:date="2017-09-19T14:41:00Z"/>
                                    </w:rPr>
                                  </w:rPrChange>
                                </w:rPr>
                                <w:pPrChange w:id="3329" w:author="Marcelle von Wendland" w:date="2017-09-19T14:46:00Z">
                                  <w:pPr/>
                                </w:pPrChange>
                              </w:pPr>
                              <w:ins w:id="3330" w:author="Marcelle von Wendland" w:date="2017-09-19T14:41:00Z">
                                <w:r w:rsidRPr="005B664F">
                                  <w:rPr>
                                    <w:rFonts w:cstheme="minorHAnsi"/>
                                    <w:sz w:val="16"/>
                                    <w:szCs w:val="16"/>
                                    <w:rPrChange w:id="3331" w:author="Marcelle von Wendland" w:date="2017-09-19T14:46:00Z">
                                      <w:rPr/>
                                    </w:rPrChange>
                                  </w:rPr>
                                  <w:t xml:space="preserve">     </w:t>
                                </w:r>
                                <w:r w:rsidRPr="005B664F">
                                  <w:rPr>
                                    <w:rFonts w:cstheme="minorHAnsi"/>
                                    <w:sz w:val="16"/>
                                    <w:szCs w:val="16"/>
                                    <w:rPrChange w:id="3332" w:author="Marcelle von Wendland" w:date="2017-09-19T14:46:00Z">
                                      <w:rPr/>
                                    </w:rPrChange>
                                  </w:rPr>
                                  <w:tab/>
                                </w:r>
                                <w:r w:rsidRPr="005B664F">
                                  <w:rPr>
                                    <w:rFonts w:cstheme="minorHAnsi"/>
                                    <w:sz w:val="16"/>
                                    <w:szCs w:val="16"/>
                                    <w:rPrChange w:id="3333" w:author="Marcelle von Wendland" w:date="2017-09-19T14:46:00Z">
                                      <w:rPr/>
                                    </w:rPrChange>
                                  </w:rPr>
                                  <w:tab/>
                                  <w:t xml:space="preserve">  }</w:t>
                                </w:r>
                                <w:r w:rsidRPr="005B664F">
                                  <w:rPr>
                                    <w:rFonts w:cstheme="minorHAnsi"/>
                                    <w:sz w:val="16"/>
                                    <w:szCs w:val="16"/>
                                    <w:rPrChange w:id="3334" w:author="Marcelle von Wendland" w:date="2017-09-19T14:46:00Z">
                                      <w:rPr/>
                                    </w:rPrChange>
                                  </w:rPr>
                                  <w:tab/>
                                </w:r>
                              </w:ins>
                            </w:p>
                            <w:p w14:paraId="193F6CD3" w14:textId="77777777" w:rsidR="005B664F" w:rsidRPr="005B664F" w:rsidRDefault="005B664F" w:rsidP="005B664F">
                              <w:pPr>
                                <w:spacing w:after="0" w:line="240" w:lineRule="auto"/>
                                <w:rPr>
                                  <w:ins w:id="3335" w:author="Marcelle von Wendland" w:date="2017-09-19T14:41:00Z"/>
                                  <w:rFonts w:cstheme="minorHAnsi"/>
                                  <w:sz w:val="16"/>
                                  <w:szCs w:val="16"/>
                                  <w:rPrChange w:id="3336" w:author="Marcelle von Wendland" w:date="2017-09-19T14:46:00Z">
                                    <w:rPr>
                                      <w:ins w:id="3337" w:author="Marcelle von Wendland" w:date="2017-09-19T14:41:00Z"/>
                                    </w:rPr>
                                  </w:rPrChange>
                                </w:rPr>
                                <w:pPrChange w:id="3338" w:author="Marcelle von Wendland" w:date="2017-09-19T14:46:00Z">
                                  <w:pPr/>
                                </w:pPrChange>
                              </w:pPr>
                              <w:ins w:id="3339" w:author="Marcelle von Wendland" w:date="2017-09-19T14:41:00Z">
                                <w:r w:rsidRPr="005B664F">
                                  <w:rPr>
                                    <w:rFonts w:cstheme="minorHAnsi"/>
                                    <w:sz w:val="16"/>
                                    <w:szCs w:val="16"/>
                                    <w:rPrChange w:id="3340" w:author="Marcelle von Wendland" w:date="2017-09-19T14:46:00Z">
                                      <w:rPr/>
                                    </w:rPrChange>
                                  </w:rPr>
                                  <w:t xml:space="preserve">     </w:t>
                                </w:r>
                                <w:r w:rsidRPr="005B664F">
                                  <w:rPr>
                                    <w:rFonts w:cstheme="minorHAnsi"/>
                                    <w:sz w:val="16"/>
                                    <w:szCs w:val="16"/>
                                    <w:rPrChange w:id="3341" w:author="Marcelle von Wendland" w:date="2017-09-19T14:46:00Z">
                                      <w:rPr/>
                                    </w:rPrChange>
                                  </w:rPr>
                                  <w:tab/>
                                  <w:t xml:space="preserve">        }</w:t>
                                </w:r>
                              </w:ins>
                            </w:p>
                            <w:p w14:paraId="313E9E17" w14:textId="77777777" w:rsidR="005B664F" w:rsidRPr="005B664F" w:rsidRDefault="005B664F" w:rsidP="005B664F">
                              <w:pPr>
                                <w:spacing w:after="0" w:line="240" w:lineRule="auto"/>
                                <w:rPr>
                                  <w:ins w:id="3342" w:author="Marcelle von Wendland" w:date="2017-09-19T14:41:00Z"/>
                                  <w:rFonts w:cstheme="minorHAnsi"/>
                                  <w:sz w:val="16"/>
                                  <w:szCs w:val="16"/>
                                  <w:rPrChange w:id="3343" w:author="Marcelle von Wendland" w:date="2017-09-19T14:46:00Z">
                                    <w:rPr>
                                      <w:ins w:id="3344" w:author="Marcelle von Wendland" w:date="2017-09-19T14:41:00Z"/>
                                    </w:rPr>
                                  </w:rPrChange>
                                </w:rPr>
                                <w:pPrChange w:id="3345" w:author="Marcelle von Wendland" w:date="2017-09-19T14:46:00Z">
                                  <w:pPr/>
                                </w:pPrChange>
                              </w:pPr>
                              <w:ins w:id="3346" w:author="Marcelle von Wendland" w:date="2017-09-19T14:41:00Z">
                                <w:r w:rsidRPr="005B664F">
                                  <w:rPr>
                                    <w:rFonts w:cstheme="minorHAnsi"/>
                                    <w:sz w:val="16"/>
                                    <w:szCs w:val="16"/>
                                    <w:rPrChange w:id="3347" w:author="Marcelle von Wendland" w:date="2017-09-19T14:46:00Z">
                                      <w:rPr/>
                                    </w:rPrChange>
                                  </w:rPr>
                                  <w:t xml:space="preserve">     </w:t>
                                </w:r>
                                <w:r w:rsidRPr="005B664F">
                                  <w:rPr>
                                    <w:rFonts w:cstheme="minorHAnsi"/>
                                    <w:sz w:val="16"/>
                                    <w:szCs w:val="16"/>
                                    <w:rPrChange w:id="3348" w:author="Marcelle von Wendland" w:date="2017-09-19T14:46:00Z">
                                      <w:rPr/>
                                    </w:rPrChange>
                                  </w:rPr>
                                  <w:tab/>
                                  <w:t>},</w:t>
                                </w:r>
                              </w:ins>
                            </w:p>
                            <w:p w14:paraId="4A439E1D" w14:textId="77777777" w:rsidR="005B664F" w:rsidRPr="005B664F" w:rsidRDefault="005B664F" w:rsidP="005B664F">
                              <w:pPr>
                                <w:spacing w:after="0" w:line="240" w:lineRule="auto"/>
                                <w:rPr>
                                  <w:ins w:id="3349" w:author="Marcelle von Wendland" w:date="2017-09-19T14:41:00Z"/>
                                  <w:rFonts w:cstheme="minorHAnsi"/>
                                  <w:sz w:val="16"/>
                                  <w:szCs w:val="16"/>
                                  <w:rPrChange w:id="3350" w:author="Marcelle von Wendland" w:date="2017-09-19T14:46:00Z">
                                    <w:rPr>
                                      <w:ins w:id="3351" w:author="Marcelle von Wendland" w:date="2017-09-19T14:41:00Z"/>
                                    </w:rPr>
                                  </w:rPrChange>
                                </w:rPr>
                                <w:pPrChange w:id="3352" w:author="Marcelle von Wendland" w:date="2017-09-19T14:46:00Z">
                                  <w:pPr/>
                                </w:pPrChange>
                              </w:pPr>
                              <w:ins w:id="3353" w:author="Marcelle von Wendland" w:date="2017-09-19T14:41:00Z">
                                <w:r w:rsidRPr="005B664F">
                                  <w:rPr>
                                    <w:rFonts w:cstheme="minorHAnsi"/>
                                    <w:sz w:val="16"/>
                                    <w:szCs w:val="16"/>
                                    <w:rPrChange w:id="3354" w:author="Marcelle von Wendland" w:date="2017-09-19T14:46:00Z">
                                      <w:rPr/>
                                    </w:rPrChange>
                                  </w:rPr>
                                  <w:t xml:space="preserve">     </w:t>
                                </w:r>
                                <w:r w:rsidRPr="005B664F">
                                  <w:rPr>
                                    <w:rFonts w:cstheme="minorHAnsi"/>
                                    <w:sz w:val="16"/>
                                    <w:szCs w:val="16"/>
                                    <w:rPrChange w:id="3355" w:author="Marcelle von Wendland" w:date="2017-09-19T14:46:00Z">
                                      <w:rPr/>
                                    </w:rPrChange>
                                  </w:rPr>
                                  <w:tab/>
                                </w:r>
                              </w:ins>
                            </w:p>
                            <w:p w14:paraId="1F159C7F" w14:textId="77777777" w:rsidR="005B664F" w:rsidRPr="005B664F" w:rsidRDefault="005B664F" w:rsidP="005B664F">
                              <w:pPr>
                                <w:spacing w:after="0" w:line="240" w:lineRule="auto"/>
                                <w:rPr>
                                  <w:ins w:id="3356" w:author="Marcelle von Wendland" w:date="2017-09-19T14:41:00Z"/>
                                  <w:rFonts w:cstheme="minorHAnsi"/>
                                  <w:sz w:val="16"/>
                                  <w:szCs w:val="16"/>
                                  <w:rPrChange w:id="3357" w:author="Marcelle von Wendland" w:date="2017-09-19T14:46:00Z">
                                    <w:rPr>
                                      <w:ins w:id="3358" w:author="Marcelle von Wendland" w:date="2017-09-19T14:41:00Z"/>
                                    </w:rPr>
                                  </w:rPrChange>
                                </w:rPr>
                                <w:pPrChange w:id="3359" w:author="Marcelle von Wendland" w:date="2017-09-19T14:46:00Z">
                                  <w:pPr/>
                                </w:pPrChange>
                              </w:pPr>
                              <w:ins w:id="3360" w:author="Marcelle von Wendland" w:date="2017-09-19T14:41:00Z">
                                <w:r w:rsidRPr="005B664F">
                                  <w:rPr>
                                    <w:rFonts w:cstheme="minorHAnsi"/>
                                    <w:sz w:val="16"/>
                                    <w:szCs w:val="16"/>
                                    <w:rPrChange w:id="3361" w:author="Marcelle von Wendland" w:date="2017-09-19T14:46:00Z">
                                      <w:rPr/>
                                    </w:rPrChange>
                                  </w:rPr>
                                  <w:t xml:space="preserve">     </w:t>
                                </w:r>
                                <w:r w:rsidRPr="005B664F">
                                  <w:rPr>
                                    <w:rFonts w:cstheme="minorHAnsi"/>
                                    <w:sz w:val="16"/>
                                    <w:szCs w:val="16"/>
                                    <w:rPrChange w:id="3362" w:author="Marcelle von Wendland" w:date="2017-09-19T14:46:00Z">
                                      <w:rPr/>
                                    </w:rPrChange>
                                  </w:rPr>
                                  <w:tab/>
                                  <w:t>#selloffermsg {</w:t>
                                </w:r>
                              </w:ins>
                            </w:p>
                            <w:p w14:paraId="1B218570" w14:textId="77777777" w:rsidR="005B664F" w:rsidRPr="005B664F" w:rsidRDefault="005B664F" w:rsidP="005B664F">
                              <w:pPr>
                                <w:spacing w:after="0" w:line="240" w:lineRule="auto"/>
                                <w:rPr>
                                  <w:ins w:id="3363" w:author="Marcelle von Wendland" w:date="2017-09-19T14:41:00Z"/>
                                  <w:rFonts w:cstheme="minorHAnsi"/>
                                  <w:sz w:val="16"/>
                                  <w:szCs w:val="16"/>
                                  <w:rPrChange w:id="3364" w:author="Marcelle von Wendland" w:date="2017-09-19T14:46:00Z">
                                    <w:rPr>
                                      <w:ins w:id="3365" w:author="Marcelle von Wendland" w:date="2017-09-19T14:41:00Z"/>
                                    </w:rPr>
                                  </w:rPrChange>
                                </w:rPr>
                                <w:pPrChange w:id="3366" w:author="Marcelle von Wendland" w:date="2017-09-19T14:46:00Z">
                                  <w:pPr/>
                                </w:pPrChange>
                              </w:pPr>
                              <w:ins w:id="3367" w:author="Marcelle von Wendland" w:date="2017-09-19T14:41:00Z">
                                <w:r w:rsidRPr="005B664F">
                                  <w:rPr>
                                    <w:rFonts w:cstheme="minorHAnsi"/>
                                    <w:sz w:val="16"/>
                                    <w:szCs w:val="16"/>
                                    <w:rPrChange w:id="3368" w:author="Marcelle von Wendland" w:date="2017-09-19T14:46:00Z">
                                      <w:rPr/>
                                    </w:rPrChange>
                                  </w:rPr>
                                  <w:t xml:space="preserve">     </w:t>
                                </w:r>
                                <w:r w:rsidRPr="005B664F">
                                  <w:rPr>
                                    <w:rFonts w:cstheme="minorHAnsi"/>
                                    <w:sz w:val="16"/>
                                    <w:szCs w:val="16"/>
                                    <w:rPrChange w:id="3369" w:author="Marcelle von Wendland" w:date="2017-09-19T14:46:00Z">
                                      <w:rPr/>
                                    </w:rPrChange>
                                  </w:rPr>
                                  <w:tab/>
                                </w:r>
                                <w:r w:rsidRPr="005B664F">
                                  <w:rPr>
                                    <w:rFonts w:cstheme="minorHAnsi"/>
                                    <w:sz w:val="16"/>
                                    <w:szCs w:val="16"/>
                                    <w:rPrChange w:id="3370" w:author="Marcelle von Wendland" w:date="2017-09-19T14:46:00Z">
                                      <w:rPr/>
                                    </w:rPrChange>
                                  </w:rPr>
                                  <w:tab/>
                                  <w:t xml:space="preserve">map </w:t>
                                </w:r>
                                <w:proofErr w:type="gramStart"/>
                                <w:r w:rsidRPr="005B664F">
                                  <w:rPr>
                                    <w:rFonts w:cstheme="minorHAnsi"/>
                                    <w:sz w:val="16"/>
                                    <w:szCs w:val="16"/>
                                    <w:rPrChange w:id="3371" w:author="Marcelle von Wendland" w:date="2017-09-19T14:46:00Z">
                                      <w:rPr/>
                                    </w:rPrChange>
                                  </w:rPr>
                                  <w:t>{ *</w:t>
                                </w:r>
                                <w:proofErr w:type="gramEnd"/>
                                <w:r w:rsidRPr="005B664F">
                                  <w:rPr>
                                    <w:rFonts w:cstheme="minorHAnsi"/>
                                    <w:sz w:val="16"/>
                                    <w:szCs w:val="16"/>
                                    <w:rPrChange w:id="3372" w:author="Marcelle von Wendland" w:date="2017-09-19T14:46:00Z">
                                      <w:rPr/>
                                    </w:rPrChange>
                                  </w:rPr>
                                  <w:t>THIS, @selloffer },</w:t>
                                </w:r>
                              </w:ins>
                            </w:p>
                            <w:p w14:paraId="7008D03C" w14:textId="77777777" w:rsidR="005B664F" w:rsidRPr="005B664F" w:rsidRDefault="005B664F" w:rsidP="005B664F">
                              <w:pPr>
                                <w:spacing w:after="0" w:line="240" w:lineRule="auto"/>
                                <w:rPr>
                                  <w:ins w:id="3373" w:author="Marcelle von Wendland" w:date="2017-09-19T14:41:00Z"/>
                                  <w:rFonts w:cstheme="minorHAnsi"/>
                                  <w:sz w:val="16"/>
                                  <w:szCs w:val="16"/>
                                  <w:rPrChange w:id="3374" w:author="Marcelle von Wendland" w:date="2017-09-19T14:46:00Z">
                                    <w:rPr>
                                      <w:ins w:id="3375" w:author="Marcelle von Wendland" w:date="2017-09-19T14:41:00Z"/>
                                    </w:rPr>
                                  </w:rPrChange>
                                </w:rPr>
                                <w:pPrChange w:id="3376" w:author="Marcelle von Wendland" w:date="2017-09-19T14:46:00Z">
                                  <w:pPr/>
                                </w:pPrChange>
                              </w:pPr>
                              <w:ins w:id="3377" w:author="Marcelle von Wendland" w:date="2017-09-19T14:41:00Z">
                                <w:r w:rsidRPr="005B664F">
                                  <w:rPr>
                                    <w:rFonts w:cstheme="minorHAnsi"/>
                                    <w:sz w:val="16"/>
                                    <w:szCs w:val="16"/>
                                    <w:rPrChange w:id="3378" w:author="Marcelle von Wendland" w:date="2017-09-19T14:46:00Z">
                                      <w:rPr/>
                                    </w:rPrChange>
                                  </w:rPr>
                                  <w:t xml:space="preserve">     </w:t>
                                </w:r>
                                <w:r w:rsidRPr="005B664F">
                                  <w:rPr>
                                    <w:rFonts w:cstheme="minorHAnsi"/>
                                    <w:sz w:val="16"/>
                                    <w:szCs w:val="16"/>
                                    <w:rPrChange w:id="3379" w:author="Marcelle von Wendland" w:date="2017-09-19T14:46:00Z">
                                      <w:rPr/>
                                    </w:rPrChange>
                                  </w:rPr>
                                  <w:tab/>
                                </w:r>
                                <w:r w:rsidRPr="005B664F">
                                  <w:rPr>
                                    <w:rFonts w:cstheme="minorHAnsi"/>
                                    <w:sz w:val="16"/>
                                    <w:szCs w:val="16"/>
                                    <w:rPrChange w:id="3380" w:author="Marcelle von Wendland" w:date="2017-09-19T14:46:00Z">
                                      <w:rPr/>
                                    </w:rPrChange>
                                  </w:rPr>
                                  <w:tab/>
                                  <w:t xml:space="preserve">match </w:t>
                                </w:r>
                                <w:proofErr w:type="gramStart"/>
                                <w:r w:rsidRPr="005B664F">
                                  <w:rPr>
                                    <w:rFonts w:cstheme="minorHAnsi"/>
                                    <w:sz w:val="16"/>
                                    <w:szCs w:val="16"/>
                                    <w:rPrChange w:id="3381" w:author="Marcelle von Wendland" w:date="2017-09-19T14:46:00Z">
                                      <w:rPr/>
                                    </w:rPrChange>
                                  </w:rPr>
                                  <w:t>{ @</w:t>
                                </w:r>
                                <w:proofErr w:type="gramEnd"/>
                                <w:r w:rsidRPr="005B664F">
                                  <w:rPr>
                                    <w:rFonts w:cstheme="minorHAnsi"/>
                                    <w:sz w:val="16"/>
                                    <w:szCs w:val="16"/>
                                    <w:rPrChange w:id="3382" w:author="Marcelle von Wendland" w:date="2017-09-19T14:46:00Z">
                                      <w:rPr/>
                                    </w:rPrChange>
                                  </w:rPr>
                                  <w:t>selloffer, @buyoffer,</w:t>
                                </w:r>
                              </w:ins>
                            </w:p>
                            <w:p w14:paraId="1D2970A1" w14:textId="77777777" w:rsidR="005B664F" w:rsidRPr="005B664F" w:rsidRDefault="005B664F" w:rsidP="005B664F">
                              <w:pPr>
                                <w:spacing w:after="0" w:line="240" w:lineRule="auto"/>
                                <w:rPr>
                                  <w:ins w:id="3383" w:author="Marcelle von Wendland" w:date="2017-09-19T14:41:00Z"/>
                                  <w:rFonts w:cstheme="minorHAnsi"/>
                                  <w:sz w:val="16"/>
                                  <w:szCs w:val="16"/>
                                  <w:rPrChange w:id="3384" w:author="Marcelle von Wendland" w:date="2017-09-19T14:46:00Z">
                                    <w:rPr>
                                      <w:ins w:id="3385" w:author="Marcelle von Wendland" w:date="2017-09-19T14:41:00Z"/>
                                    </w:rPr>
                                  </w:rPrChange>
                                </w:rPr>
                                <w:pPrChange w:id="3386" w:author="Marcelle von Wendland" w:date="2017-09-19T14:46:00Z">
                                  <w:pPr/>
                                </w:pPrChange>
                              </w:pPr>
                              <w:ins w:id="3387" w:author="Marcelle von Wendland" w:date="2017-09-19T14:41:00Z">
                                <w:r w:rsidRPr="005B664F">
                                  <w:rPr>
                                    <w:rFonts w:cstheme="minorHAnsi"/>
                                    <w:sz w:val="16"/>
                                    <w:szCs w:val="16"/>
                                    <w:rPrChange w:id="3388" w:author="Marcelle von Wendland" w:date="2017-09-19T14:46:00Z">
                                      <w:rPr/>
                                    </w:rPrChange>
                                  </w:rPr>
                                  <w:t xml:space="preserve">     </w:t>
                                </w:r>
                                <w:r w:rsidRPr="005B664F">
                                  <w:rPr>
                                    <w:rFonts w:cstheme="minorHAnsi"/>
                                    <w:sz w:val="16"/>
                                    <w:szCs w:val="16"/>
                                    <w:rPrChange w:id="3389" w:author="Marcelle von Wendland" w:date="2017-09-19T14:46:00Z">
                                      <w:rPr/>
                                    </w:rPrChange>
                                  </w:rPr>
                                  <w:tab/>
                                </w:r>
                                <w:r w:rsidRPr="005B664F">
                                  <w:rPr>
                                    <w:rFonts w:cstheme="minorHAnsi"/>
                                    <w:sz w:val="16"/>
                                    <w:szCs w:val="16"/>
                                    <w:rPrChange w:id="3390" w:author="Marcelle von Wendland" w:date="2017-09-19T14:46:00Z">
                                      <w:rPr/>
                                    </w:rPrChange>
                                  </w:rPr>
                                  <w:tab/>
                                  <w:t xml:space="preserve">  @SUCCEEDS {</w:t>
                                </w:r>
                              </w:ins>
                            </w:p>
                            <w:p w14:paraId="59D29A71" w14:textId="77777777" w:rsidR="005B664F" w:rsidRPr="005B664F" w:rsidRDefault="005B664F" w:rsidP="005B664F">
                              <w:pPr>
                                <w:spacing w:after="0" w:line="240" w:lineRule="auto"/>
                                <w:rPr>
                                  <w:ins w:id="3391" w:author="Marcelle von Wendland" w:date="2017-09-19T14:41:00Z"/>
                                  <w:rFonts w:cstheme="minorHAnsi"/>
                                  <w:sz w:val="16"/>
                                  <w:szCs w:val="16"/>
                                  <w:rPrChange w:id="3392" w:author="Marcelle von Wendland" w:date="2017-09-19T14:46:00Z">
                                    <w:rPr>
                                      <w:ins w:id="3393" w:author="Marcelle von Wendland" w:date="2017-09-19T14:41:00Z"/>
                                    </w:rPr>
                                  </w:rPrChange>
                                </w:rPr>
                                <w:pPrChange w:id="3394" w:author="Marcelle von Wendland" w:date="2017-09-19T14:46:00Z">
                                  <w:pPr/>
                                </w:pPrChange>
                              </w:pPr>
                              <w:ins w:id="3395" w:author="Marcelle von Wendland" w:date="2017-09-19T14:41:00Z">
                                <w:r w:rsidRPr="005B664F">
                                  <w:rPr>
                                    <w:rFonts w:cstheme="minorHAnsi"/>
                                    <w:sz w:val="16"/>
                                    <w:szCs w:val="16"/>
                                    <w:rPrChange w:id="3396" w:author="Marcelle von Wendland" w:date="2017-09-19T14:46:00Z">
                                      <w:rPr/>
                                    </w:rPrChange>
                                  </w:rPr>
                                  <w:t xml:space="preserve">     </w:t>
                                </w:r>
                                <w:r w:rsidRPr="005B664F">
                                  <w:rPr>
                                    <w:rFonts w:cstheme="minorHAnsi"/>
                                    <w:sz w:val="16"/>
                                    <w:szCs w:val="16"/>
                                    <w:rPrChange w:id="3397" w:author="Marcelle von Wendland" w:date="2017-09-19T14:46:00Z">
                                      <w:rPr/>
                                    </w:rPrChange>
                                  </w:rPr>
                                  <w:tab/>
                                </w:r>
                                <w:r w:rsidRPr="005B664F">
                                  <w:rPr>
                                    <w:rFonts w:cstheme="minorHAnsi"/>
                                    <w:sz w:val="16"/>
                                    <w:szCs w:val="16"/>
                                    <w:rPrChange w:id="3398" w:author="Marcelle von Wendland" w:date="2017-09-19T14:46:00Z">
                                      <w:rPr/>
                                    </w:rPrChange>
                                  </w:rPr>
                                  <w:tab/>
                                  <w:t xml:space="preserve">   </w:t>
                                </w:r>
                                <w:r w:rsidRPr="005B664F">
                                  <w:rPr>
                                    <w:rFonts w:cstheme="minorHAnsi"/>
                                    <w:sz w:val="16"/>
                                    <w:szCs w:val="16"/>
                                    <w:rPrChange w:id="3399" w:author="Marcelle von Wendland" w:date="2017-09-19T14:46:00Z">
                                      <w:rPr/>
                                    </w:rPrChange>
                                  </w:rPr>
                                  <w:tab/>
                                  <w:t xml:space="preserve">transitionTo =&gt; $Closed </w:t>
                                </w:r>
                              </w:ins>
                            </w:p>
                            <w:p w14:paraId="7F7BC59A" w14:textId="77777777" w:rsidR="005B664F" w:rsidRPr="005B664F" w:rsidRDefault="005B664F" w:rsidP="005B664F">
                              <w:pPr>
                                <w:spacing w:after="0" w:line="240" w:lineRule="auto"/>
                                <w:rPr>
                                  <w:ins w:id="3400" w:author="Marcelle von Wendland" w:date="2017-09-19T14:41:00Z"/>
                                  <w:rFonts w:cstheme="minorHAnsi"/>
                                  <w:sz w:val="16"/>
                                  <w:szCs w:val="16"/>
                                  <w:rPrChange w:id="3401" w:author="Marcelle von Wendland" w:date="2017-09-19T14:46:00Z">
                                    <w:rPr>
                                      <w:ins w:id="3402" w:author="Marcelle von Wendland" w:date="2017-09-19T14:41:00Z"/>
                                    </w:rPr>
                                  </w:rPrChange>
                                </w:rPr>
                                <w:pPrChange w:id="3403" w:author="Marcelle von Wendland" w:date="2017-09-19T14:46:00Z">
                                  <w:pPr/>
                                </w:pPrChange>
                              </w:pPr>
                              <w:ins w:id="3404" w:author="Marcelle von Wendland" w:date="2017-09-19T14:41:00Z">
                                <w:r w:rsidRPr="005B664F">
                                  <w:rPr>
                                    <w:rFonts w:cstheme="minorHAnsi"/>
                                    <w:sz w:val="16"/>
                                    <w:szCs w:val="16"/>
                                    <w:rPrChange w:id="3405" w:author="Marcelle von Wendland" w:date="2017-09-19T14:46:00Z">
                                      <w:rPr/>
                                    </w:rPrChange>
                                  </w:rPr>
                                  <w:t xml:space="preserve">     </w:t>
                                </w:r>
                                <w:r w:rsidRPr="005B664F">
                                  <w:rPr>
                                    <w:rFonts w:cstheme="minorHAnsi"/>
                                    <w:sz w:val="16"/>
                                    <w:szCs w:val="16"/>
                                    <w:rPrChange w:id="3406" w:author="Marcelle von Wendland" w:date="2017-09-19T14:46:00Z">
                                      <w:rPr/>
                                    </w:rPrChange>
                                  </w:rPr>
                                  <w:tab/>
                                </w:r>
                                <w:r w:rsidRPr="005B664F">
                                  <w:rPr>
                                    <w:rFonts w:cstheme="minorHAnsi"/>
                                    <w:sz w:val="16"/>
                                    <w:szCs w:val="16"/>
                                    <w:rPrChange w:id="3407" w:author="Marcelle von Wendland" w:date="2017-09-19T14:46:00Z">
                                      <w:rPr/>
                                    </w:rPrChange>
                                  </w:rPr>
                                  <w:tab/>
                                  <w:t xml:space="preserve">  },</w:t>
                                </w:r>
                              </w:ins>
                            </w:p>
                            <w:p w14:paraId="4A589C02" w14:textId="77777777" w:rsidR="005B664F" w:rsidRPr="005B664F" w:rsidRDefault="005B664F" w:rsidP="005B664F">
                              <w:pPr>
                                <w:spacing w:after="0" w:line="240" w:lineRule="auto"/>
                                <w:rPr>
                                  <w:ins w:id="3408" w:author="Marcelle von Wendland" w:date="2017-09-19T14:41:00Z"/>
                                  <w:rFonts w:cstheme="minorHAnsi"/>
                                  <w:sz w:val="16"/>
                                  <w:szCs w:val="16"/>
                                  <w:rPrChange w:id="3409" w:author="Marcelle von Wendland" w:date="2017-09-19T14:46:00Z">
                                    <w:rPr>
                                      <w:ins w:id="3410" w:author="Marcelle von Wendland" w:date="2017-09-19T14:41:00Z"/>
                                    </w:rPr>
                                  </w:rPrChange>
                                </w:rPr>
                                <w:pPrChange w:id="3411" w:author="Marcelle von Wendland" w:date="2017-09-19T14:46:00Z">
                                  <w:pPr/>
                                </w:pPrChange>
                              </w:pPr>
                              <w:ins w:id="3412" w:author="Marcelle von Wendland" w:date="2017-09-19T14:41:00Z">
                                <w:r w:rsidRPr="005B664F">
                                  <w:rPr>
                                    <w:rFonts w:cstheme="minorHAnsi"/>
                                    <w:sz w:val="16"/>
                                    <w:szCs w:val="16"/>
                                    <w:rPrChange w:id="3413" w:author="Marcelle von Wendland" w:date="2017-09-19T14:46:00Z">
                                      <w:rPr/>
                                    </w:rPrChange>
                                  </w:rPr>
                                  <w:t xml:space="preserve">     </w:t>
                                </w:r>
                                <w:r w:rsidRPr="005B664F">
                                  <w:rPr>
                                    <w:rFonts w:cstheme="minorHAnsi"/>
                                    <w:sz w:val="16"/>
                                    <w:szCs w:val="16"/>
                                    <w:rPrChange w:id="3414" w:author="Marcelle von Wendland" w:date="2017-09-19T14:46:00Z">
                                      <w:rPr/>
                                    </w:rPrChange>
                                  </w:rPr>
                                  <w:tab/>
                                </w:r>
                                <w:r w:rsidRPr="005B664F">
                                  <w:rPr>
                                    <w:rFonts w:cstheme="minorHAnsi"/>
                                    <w:sz w:val="16"/>
                                    <w:szCs w:val="16"/>
                                    <w:rPrChange w:id="3415" w:author="Marcelle von Wendland" w:date="2017-09-19T14:46:00Z">
                                      <w:rPr/>
                                    </w:rPrChange>
                                  </w:rPr>
                                  <w:tab/>
                                  <w:t xml:space="preserve">  @FAILS </w:t>
                                </w:r>
                              </w:ins>
                            </w:p>
                            <w:p w14:paraId="4465C454" w14:textId="77777777" w:rsidR="005B664F" w:rsidRPr="005B664F" w:rsidRDefault="005B664F" w:rsidP="005B664F">
                              <w:pPr>
                                <w:spacing w:after="0" w:line="240" w:lineRule="auto"/>
                                <w:rPr>
                                  <w:ins w:id="3416" w:author="Marcelle von Wendland" w:date="2017-09-19T14:41:00Z"/>
                                  <w:rFonts w:cstheme="minorHAnsi"/>
                                  <w:sz w:val="16"/>
                                  <w:szCs w:val="16"/>
                                  <w:rPrChange w:id="3417" w:author="Marcelle von Wendland" w:date="2017-09-19T14:46:00Z">
                                    <w:rPr>
                                      <w:ins w:id="3418" w:author="Marcelle von Wendland" w:date="2017-09-19T14:41:00Z"/>
                                    </w:rPr>
                                  </w:rPrChange>
                                </w:rPr>
                                <w:pPrChange w:id="3419" w:author="Marcelle von Wendland" w:date="2017-09-19T14:46:00Z">
                                  <w:pPr/>
                                </w:pPrChange>
                              </w:pPr>
                              <w:ins w:id="3420" w:author="Marcelle von Wendland" w:date="2017-09-19T14:41:00Z">
                                <w:r w:rsidRPr="005B664F">
                                  <w:rPr>
                                    <w:rFonts w:cstheme="minorHAnsi"/>
                                    <w:sz w:val="16"/>
                                    <w:szCs w:val="16"/>
                                    <w:rPrChange w:id="3421" w:author="Marcelle von Wendland" w:date="2017-09-19T14:46:00Z">
                                      <w:rPr/>
                                    </w:rPrChange>
                                  </w:rPr>
                                  <w:t xml:space="preserve">     </w:t>
                                </w:r>
                                <w:r w:rsidRPr="005B664F">
                                  <w:rPr>
                                    <w:rFonts w:cstheme="minorHAnsi"/>
                                    <w:sz w:val="16"/>
                                    <w:szCs w:val="16"/>
                                    <w:rPrChange w:id="3422" w:author="Marcelle von Wendland" w:date="2017-09-19T14:46:00Z">
                                      <w:rPr/>
                                    </w:rPrChange>
                                  </w:rPr>
                                  <w:tab/>
                                </w:r>
                                <w:r w:rsidRPr="005B664F">
                                  <w:rPr>
                                    <w:rFonts w:cstheme="minorHAnsi"/>
                                    <w:sz w:val="16"/>
                                    <w:szCs w:val="16"/>
                                    <w:rPrChange w:id="3423" w:author="Marcelle von Wendland" w:date="2017-09-19T14:46:00Z">
                                      <w:rPr/>
                                    </w:rPrChange>
                                  </w:rPr>
                                  <w:tab/>
                                  <w:t xml:space="preserve">  </w:t>
                                </w:r>
                                <w:r w:rsidRPr="005B664F">
                                  <w:rPr>
                                    <w:rFonts w:cstheme="minorHAnsi"/>
                                    <w:sz w:val="16"/>
                                    <w:szCs w:val="16"/>
                                    <w:rPrChange w:id="3424" w:author="Marcelle von Wendland" w:date="2017-09-19T14:46:00Z">
                                      <w:rPr/>
                                    </w:rPrChange>
                                  </w:rPr>
                                  <w:tab/>
                                  <w:t xml:space="preserve">transitionTo =&gt; _ </w:t>
                                </w:r>
                              </w:ins>
                            </w:p>
                            <w:p w14:paraId="0F29AEEC" w14:textId="77777777" w:rsidR="005B664F" w:rsidRPr="005B664F" w:rsidRDefault="005B664F" w:rsidP="005B664F">
                              <w:pPr>
                                <w:spacing w:after="0" w:line="240" w:lineRule="auto"/>
                                <w:rPr>
                                  <w:ins w:id="3425" w:author="Marcelle von Wendland" w:date="2017-09-19T14:41:00Z"/>
                                  <w:rFonts w:cstheme="minorHAnsi"/>
                                  <w:sz w:val="16"/>
                                  <w:szCs w:val="16"/>
                                  <w:rPrChange w:id="3426" w:author="Marcelle von Wendland" w:date="2017-09-19T14:46:00Z">
                                    <w:rPr>
                                      <w:ins w:id="3427" w:author="Marcelle von Wendland" w:date="2017-09-19T14:41:00Z"/>
                                    </w:rPr>
                                  </w:rPrChange>
                                </w:rPr>
                                <w:pPrChange w:id="3428" w:author="Marcelle von Wendland" w:date="2017-09-19T14:46:00Z">
                                  <w:pPr/>
                                </w:pPrChange>
                              </w:pPr>
                              <w:ins w:id="3429" w:author="Marcelle von Wendland" w:date="2017-09-19T14:41:00Z">
                                <w:r w:rsidRPr="005B664F">
                                  <w:rPr>
                                    <w:rFonts w:cstheme="minorHAnsi"/>
                                    <w:sz w:val="16"/>
                                    <w:szCs w:val="16"/>
                                    <w:rPrChange w:id="3430" w:author="Marcelle von Wendland" w:date="2017-09-19T14:46:00Z">
                                      <w:rPr/>
                                    </w:rPrChange>
                                  </w:rPr>
                                  <w:t xml:space="preserve">     </w:t>
                                </w:r>
                                <w:r w:rsidRPr="005B664F">
                                  <w:rPr>
                                    <w:rFonts w:cstheme="minorHAnsi"/>
                                    <w:sz w:val="16"/>
                                    <w:szCs w:val="16"/>
                                    <w:rPrChange w:id="3431" w:author="Marcelle von Wendland" w:date="2017-09-19T14:46:00Z">
                                      <w:rPr/>
                                    </w:rPrChange>
                                  </w:rPr>
                                  <w:tab/>
                                </w:r>
                                <w:r w:rsidRPr="005B664F">
                                  <w:rPr>
                                    <w:rFonts w:cstheme="minorHAnsi"/>
                                    <w:sz w:val="16"/>
                                    <w:szCs w:val="16"/>
                                    <w:rPrChange w:id="3432" w:author="Marcelle von Wendland" w:date="2017-09-19T14:46:00Z">
                                      <w:rPr/>
                                    </w:rPrChange>
                                  </w:rPr>
                                  <w:tab/>
                                  <w:t xml:space="preserve">  }</w:t>
                                </w:r>
                                <w:r w:rsidRPr="005B664F">
                                  <w:rPr>
                                    <w:rFonts w:cstheme="minorHAnsi"/>
                                    <w:sz w:val="16"/>
                                    <w:szCs w:val="16"/>
                                    <w:rPrChange w:id="3433" w:author="Marcelle von Wendland" w:date="2017-09-19T14:46:00Z">
                                      <w:rPr/>
                                    </w:rPrChange>
                                  </w:rPr>
                                  <w:tab/>
                                </w:r>
                              </w:ins>
                            </w:p>
                            <w:p w14:paraId="4D28567F" w14:textId="77777777" w:rsidR="005B664F" w:rsidRPr="005B664F" w:rsidRDefault="005B664F" w:rsidP="005B664F">
                              <w:pPr>
                                <w:spacing w:after="0" w:line="240" w:lineRule="auto"/>
                                <w:rPr>
                                  <w:ins w:id="3434" w:author="Marcelle von Wendland" w:date="2017-09-19T14:41:00Z"/>
                                  <w:rFonts w:cstheme="minorHAnsi"/>
                                  <w:sz w:val="16"/>
                                  <w:szCs w:val="16"/>
                                  <w:rPrChange w:id="3435" w:author="Marcelle von Wendland" w:date="2017-09-19T14:46:00Z">
                                    <w:rPr>
                                      <w:ins w:id="3436" w:author="Marcelle von Wendland" w:date="2017-09-19T14:41:00Z"/>
                                    </w:rPr>
                                  </w:rPrChange>
                                </w:rPr>
                                <w:pPrChange w:id="3437" w:author="Marcelle von Wendland" w:date="2017-09-19T14:46:00Z">
                                  <w:pPr/>
                                </w:pPrChange>
                              </w:pPr>
                              <w:ins w:id="3438" w:author="Marcelle von Wendland" w:date="2017-09-19T14:41:00Z">
                                <w:r w:rsidRPr="005B664F">
                                  <w:rPr>
                                    <w:rFonts w:cstheme="minorHAnsi"/>
                                    <w:sz w:val="16"/>
                                    <w:szCs w:val="16"/>
                                    <w:rPrChange w:id="3439" w:author="Marcelle von Wendland" w:date="2017-09-19T14:46:00Z">
                                      <w:rPr/>
                                    </w:rPrChange>
                                  </w:rPr>
                                  <w:t xml:space="preserve">     </w:t>
                                </w:r>
                                <w:r w:rsidRPr="005B664F">
                                  <w:rPr>
                                    <w:rFonts w:cstheme="minorHAnsi"/>
                                    <w:sz w:val="16"/>
                                    <w:szCs w:val="16"/>
                                    <w:rPrChange w:id="3440" w:author="Marcelle von Wendland" w:date="2017-09-19T14:46:00Z">
                                      <w:rPr/>
                                    </w:rPrChange>
                                  </w:rPr>
                                  <w:tab/>
                                  <w:t xml:space="preserve">        }</w:t>
                                </w:r>
                              </w:ins>
                            </w:p>
                            <w:p w14:paraId="1F8B19E9" w14:textId="77777777" w:rsidR="005B664F" w:rsidRPr="005B664F" w:rsidRDefault="005B664F" w:rsidP="005B664F">
                              <w:pPr>
                                <w:spacing w:after="0" w:line="240" w:lineRule="auto"/>
                                <w:rPr>
                                  <w:ins w:id="3441" w:author="Marcelle von Wendland" w:date="2017-09-19T14:41:00Z"/>
                                  <w:rFonts w:cstheme="minorHAnsi"/>
                                  <w:sz w:val="16"/>
                                  <w:szCs w:val="16"/>
                                  <w:rPrChange w:id="3442" w:author="Marcelle von Wendland" w:date="2017-09-19T14:46:00Z">
                                    <w:rPr>
                                      <w:ins w:id="3443" w:author="Marcelle von Wendland" w:date="2017-09-19T14:41:00Z"/>
                                    </w:rPr>
                                  </w:rPrChange>
                                </w:rPr>
                                <w:pPrChange w:id="3444" w:author="Marcelle von Wendland" w:date="2017-09-19T14:46:00Z">
                                  <w:pPr/>
                                </w:pPrChange>
                              </w:pPr>
                              <w:ins w:id="3445" w:author="Marcelle von Wendland" w:date="2017-09-19T14:41:00Z">
                                <w:r w:rsidRPr="005B664F">
                                  <w:rPr>
                                    <w:rFonts w:cstheme="minorHAnsi"/>
                                    <w:sz w:val="16"/>
                                    <w:szCs w:val="16"/>
                                    <w:rPrChange w:id="3446" w:author="Marcelle von Wendland" w:date="2017-09-19T14:46:00Z">
                                      <w:rPr/>
                                    </w:rPrChange>
                                  </w:rPr>
                                  <w:t xml:space="preserve">     </w:t>
                                </w:r>
                                <w:r w:rsidRPr="005B664F">
                                  <w:rPr>
                                    <w:rFonts w:cstheme="minorHAnsi"/>
                                    <w:sz w:val="16"/>
                                    <w:szCs w:val="16"/>
                                    <w:rPrChange w:id="3447" w:author="Marcelle von Wendland" w:date="2017-09-19T14:46:00Z">
                                      <w:rPr/>
                                    </w:rPrChange>
                                  </w:rPr>
                                  <w:tab/>
                                  <w:t>},</w:t>
                                </w:r>
                                <w:r w:rsidRPr="005B664F">
                                  <w:rPr>
                                    <w:rFonts w:cstheme="minorHAnsi"/>
                                    <w:sz w:val="16"/>
                                    <w:szCs w:val="16"/>
                                    <w:rPrChange w:id="3448" w:author="Marcelle von Wendland" w:date="2017-09-19T14:46:00Z">
                                      <w:rPr/>
                                    </w:rPrChange>
                                  </w:rPr>
                                  <w:tab/>
                                </w:r>
                              </w:ins>
                            </w:p>
                            <w:p w14:paraId="366DB5F8" w14:textId="77777777" w:rsidR="005B664F" w:rsidRPr="005B664F" w:rsidRDefault="005B664F" w:rsidP="005B664F">
                              <w:pPr>
                                <w:spacing w:after="0" w:line="240" w:lineRule="auto"/>
                                <w:rPr>
                                  <w:ins w:id="3449" w:author="Marcelle von Wendland" w:date="2017-09-19T14:41:00Z"/>
                                  <w:rFonts w:cstheme="minorHAnsi"/>
                                  <w:sz w:val="16"/>
                                  <w:szCs w:val="16"/>
                                  <w:rPrChange w:id="3450" w:author="Marcelle von Wendland" w:date="2017-09-19T14:46:00Z">
                                    <w:rPr>
                                      <w:ins w:id="3451" w:author="Marcelle von Wendland" w:date="2017-09-19T14:41:00Z"/>
                                    </w:rPr>
                                  </w:rPrChange>
                                </w:rPr>
                                <w:pPrChange w:id="3452" w:author="Marcelle von Wendland" w:date="2017-09-19T14:46:00Z">
                                  <w:pPr/>
                                </w:pPrChange>
                              </w:pPr>
                            </w:p>
                            <w:p w14:paraId="29EAB905" w14:textId="77777777" w:rsidR="005B664F" w:rsidRPr="005B664F" w:rsidRDefault="005B664F" w:rsidP="005B664F">
                              <w:pPr>
                                <w:spacing w:after="0" w:line="240" w:lineRule="auto"/>
                                <w:rPr>
                                  <w:ins w:id="3453" w:author="Marcelle von Wendland" w:date="2017-09-19T14:41:00Z"/>
                                  <w:rFonts w:cstheme="minorHAnsi"/>
                                  <w:sz w:val="16"/>
                                  <w:szCs w:val="16"/>
                                  <w:rPrChange w:id="3454" w:author="Marcelle von Wendland" w:date="2017-09-19T14:46:00Z">
                                    <w:rPr>
                                      <w:ins w:id="3455" w:author="Marcelle von Wendland" w:date="2017-09-19T14:41:00Z"/>
                                    </w:rPr>
                                  </w:rPrChange>
                                </w:rPr>
                                <w:pPrChange w:id="3456" w:author="Marcelle von Wendland" w:date="2017-09-19T14:46:00Z">
                                  <w:pPr/>
                                </w:pPrChange>
                              </w:pPr>
                              <w:ins w:id="3457" w:author="Marcelle von Wendland" w:date="2017-09-19T14:41:00Z">
                                <w:r w:rsidRPr="005B664F">
                                  <w:rPr>
                                    <w:rFonts w:cstheme="minorHAnsi"/>
                                    <w:sz w:val="16"/>
                                    <w:szCs w:val="16"/>
                                    <w:rPrChange w:id="3458" w:author="Marcelle von Wendland" w:date="2017-09-19T14:46:00Z">
                                      <w:rPr/>
                                    </w:rPrChange>
                                  </w:rPr>
                                  <w:t xml:space="preserve">      </w:t>
                                </w:r>
                                <w:r w:rsidRPr="005B664F">
                                  <w:rPr>
                                    <w:rFonts w:cstheme="minorHAnsi"/>
                                    <w:sz w:val="16"/>
                                    <w:szCs w:val="16"/>
                                    <w:rPrChange w:id="3459" w:author="Marcelle von Wendland" w:date="2017-09-19T14:46:00Z">
                                      <w:rPr/>
                                    </w:rPrChange>
                                  </w:rPr>
                                  <w:tab/>
                                  <w:t xml:space="preserve">#Exit { </w:t>
                                </w:r>
                              </w:ins>
                            </w:p>
                            <w:p w14:paraId="2CC8CB0F" w14:textId="77777777" w:rsidR="005B664F" w:rsidRPr="005B664F" w:rsidRDefault="005B664F" w:rsidP="005B664F">
                              <w:pPr>
                                <w:spacing w:after="0" w:line="240" w:lineRule="auto"/>
                                <w:rPr>
                                  <w:ins w:id="3460" w:author="Marcelle von Wendland" w:date="2017-09-19T14:41:00Z"/>
                                  <w:rFonts w:cstheme="minorHAnsi"/>
                                  <w:sz w:val="16"/>
                                  <w:szCs w:val="16"/>
                                  <w:rPrChange w:id="3461" w:author="Marcelle von Wendland" w:date="2017-09-19T14:46:00Z">
                                    <w:rPr>
                                      <w:ins w:id="3462" w:author="Marcelle von Wendland" w:date="2017-09-19T14:41:00Z"/>
                                    </w:rPr>
                                  </w:rPrChange>
                                </w:rPr>
                                <w:pPrChange w:id="3463" w:author="Marcelle von Wendland" w:date="2017-09-19T14:46:00Z">
                                  <w:pPr/>
                                </w:pPrChange>
                              </w:pPr>
                              <w:ins w:id="3464" w:author="Marcelle von Wendland" w:date="2017-09-19T14:41:00Z">
                                <w:r w:rsidRPr="005B664F">
                                  <w:rPr>
                                    <w:rFonts w:cstheme="minorHAnsi"/>
                                    <w:sz w:val="16"/>
                                    <w:szCs w:val="16"/>
                                    <w:rPrChange w:id="3465" w:author="Marcelle von Wendland" w:date="2017-09-19T14:46:00Z">
                                      <w:rPr/>
                                    </w:rPrChange>
                                  </w:rPr>
                                  <w:t xml:space="preserve">      </w:t>
                                </w:r>
                                <w:r w:rsidRPr="005B664F">
                                  <w:rPr>
                                    <w:rFonts w:cstheme="minorHAnsi"/>
                                    <w:sz w:val="16"/>
                                    <w:szCs w:val="16"/>
                                    <w:rPrChange w:id="3466" w:author="Marcelle von Wendland" w:date="2017-09-19T14:46:00Z">
                                      <w:rPr/>
                                    </w:rPrChange>
                                  </w:rPr>
                                  <w:tab/>
                                </w:r>
                                <w:r w:rsidRPr="005B664F">
                                  <w:rPr>
                                    <w:rFonts w:cstheme="minorHAnsi"/>
                                    <w:sz w:val="16"/>
                                    <w:szCs w:val="16"/>
                                    <w:rPrChange w:id="3467" w:author="Marcelle von Wendland" w:date="2017-09-19T14:46:00Z">
                                      <w:rPr/>
                                    </w:rPrChange>
                                  </w:rPr>
                                  <w:tab/>
                                  <w:t xml:space="preserve">send </w:t>
                                </w:r>
                                <w:proofErr w:type="gramStart"/>
                                <w:r w:rsidRPr="005B664F">
                                  <w:rPr>
                                    <w:rFonts w:cstheme="minorHAnsi"/>
                                    <w:sz w:val="16"/>
                                    <w:szCs w:val="16"/>
                                    <w:rPrChange w:id="3468" w:author="Marcelle von Wendland" w:date="2017-09-19T14:46:00Z">
                                      <w:rPr/>
                                    </w:rPrChange>
                                  </w:rPr>
                                  <w:t>{ @</w:t>
                                </w:r>
                                <w:proofErr w:type="gramEnd"/>
                                <w:r w:rsidRPr="005B664F">
                                  <w:rPr>
                                    <w:rFonts w:cstheme="minorHAnsi"/>
                                    <w:sz w:val="16"/>
                                    <w:szCs w:val="16"/>
                                    <w:rPrChange w:id="3469" w:author="Marcelle von Wendland" w:date="2017-09-19T14:46:00Z">
                                      <w:rPr/>
                                    </w:rPrChange>
                                  </w:rPr>
                                  <w:t xml:space="preserve">contract.buyer, </w:t>
                                </w:r>
                              </w:ins>
                            </w:p>
                            <w:p w14:paraId="2E22DAEA" w14:textId="77777777" w:rsidR="005B664F" w:rsidRPr="005B664F" w:rsidRDefault="005B664F" w:rsidP="005B664F">
                              <w:pPr>
                                <w:spacing w:after="0" w:line="240" w:lineRule="auto"/>
                                <w:rPr>
                                  <w:ins w:id="3470" w:author="Marcelle von Wendland" w:date="2017-09-19T14:41:00Z"/>
                                  <w:rFonts w:cstheme="minorHAnsi"/>
                                  <w:sz w:val="16"/>
                                  <w:szCs w:val="16"/>
                                  <w:rPrChange w:id="3471" w:author="Marcelle von Wendland" w:date="2017-09-19T14:46:00Z">
                                    <w:rPr>
                                      <w:ins w:id="3472" w:author="Marcelle von Wendland" w:date="2017-09-19T14:41:00Z"/>
                                    </w:rPr>
                                  </w:rPrChange>
                                </w:rPr>
                                <w:pPrChange w:id="3473" w:author="Marcelle von Wendland" w:date="2017-09-19T14:46:00Z">
                                  <w:pPr/>
                                </w:pPrChange>
                              </w:pPr>
                              <w:ins w:id="3474" w:author="Marcelle von Wendland" w:date="2017-09-19T14:41:00Z">
                                <w:r w:rsidRPr="005B664F">
                                  <w:rPr>
                                    <w:rFonts w:cstheme="minorHAnsi"/>
                                    <w:sz w:val="16"/>
                                    <w:szCs w:val="16"/>
                                    <w:rPrChange w:id="3475" w:author="Marcelle von Wendland" w:date="2017-09-19T14:46:00Z">
                                      <w:rPr/>
                                    </w:rPrChange>
                                  </w:rPr>
                                  <w:t xml:space="preserve">      </w:t>
                                </w:r>
                                <w:r w:rsidRPr="005B664F">
                                  <w:rPr>
                                    <w:rFonts w:cstheme="minorHAnsi"/>
                                    <w:sz w:val="16"/>
                                    <w:szCs w:val="16"/>
                                    <w:rPrChange w:id="3476" w:author="Marcelle von Wendland" w:date="2017-09-19T14:46:00Z">
                                      <w:rPr/>
                                    </w:rPrChange>
                                  </w:rPr>
                                  <w:tab/>
                                </w:r>
                                <w:r w:rsidRPr="005B664F">
                                  <w:rPr>
                                    <w:rFonts w:cstheme="minorHAnsi"/>
                                    <w:sz w:val="16"/>
                                    <w:szCs w:val="16"/>
                                    <w:rPrChange w:id="3477" w:author="Marcelle von Wendland" w:date="2017-09-19T14:46:00Z">
                                      <w:rPr/>
                                    </w:rPrChange>
                                  </w:rPr>
                                  <w:tab/>
                                  <w:t xml:space="preserve">       compose &gt;&gt;&gt; Contract Notice: Buy @</w:t>
                                </w:r>
                                <w:proofErr w:type="gramStart"/>
                                <w:r w:rsidRPr="005B664F">
                                  <w:rPr>
                                    <w:rFonts w:cstheme="minorHAnsi"/>
                                    <w:sz w:val="16"/>
                                    <w:szCs w:val="16"/>
                                    <w:rPrChange w:id="3478" w:author="Marcelle von Wendland" w:date="2017-09-19T14:46:00Z">
                                      <w:rPr/>
                                    </w:rPrChange>
                                  </w:rPr>
                                  <w:t>contract.quantity</w:t>
                                </w:r>
                                <w:proofErr w:type="gramEnd"/>
                                <w:r w:rsidRPr="005B664F">
                                  <w:rPr>
                                    <w:rFonts w:cstheme="minorHAnsi"/>
                                    <w:sz w:val="16"/>
                                    <w:szCs w:val="16"/>
                                    <w:rPrChange w:id="3479" w:author="Marcelle von Wendland" w:date="2017-09-19T14:46:00Z">
                                      <w:rPr/>
                                    </w:rPrChange>
                                  </w:rPr>
                                  <w:t xml:space="preserve"> unit </w:t>
                                </w:r>
                              </w:ins>
                            </w:p>
                            <w:p w14:paraId="0A34FC08" w14:textId="77777777" w:rsidR="005B664F" w:rsidRPr="005B664F" w:rsidRDefault="005B664F" w:rsidP="005B664F">
                              <w:pPr>
                                <w:spacing w:after="0" w:line="240" w:lineRule="auto"/>
                                <w:rPr>
                                  <w:ins w:id="3480" w:author="Marcelle von Wendland" w:date="2017-09-19T14:41:00Z"/>
                                  <w:rFonts w:cstheme="minorHAnsi"/>
                                  <w:sz w:val="16"/>
                                  <w:szCs w:val="16"/>
                                  <w:rPrChange w:id="3481" w:author="Marcelle von Wendland" w:date="2017-09-19T14:46:00Z">
                                    <w:rPr>
                                      <w:ins w:id="3482" w:author="Marcelle von Wendland" w:date="2017-09-19T14:41:00Z"/>
                                    </w:rPr>
                                  </w:rPrChange>
                                </w:rPr>
                                <w:pPrChange w:id="3483" w:author="Marcelle von Wendland" w:date="2017-09-19T14:46:00Z">
                                  <w:pPr/>
                                </w:pPrChange>
                              </w:pPr>
                              <w:ins w:id="3484" w:author="Marcelle von Wendland" w:date="2017-09-19T14:41:00Z">
                                <w:r w:rsidRPr="005B664F">
                                  <w:rPr>
                                    <w:rFonts w:cstheme="minorHAnsi"/>
                                    <w:sz w:val="16"/>
                                    <w:szCs w:val="16"/>
                                    <w:rPrChange w:id="3485" w:author="Marcelle von Wendland" w:date="2017-09-19T14:46:00Z">
                                      <w:rPr/>
                                    </w:rPrChange>
                                  </w:rPr>
                                  <w:t xml:space="preserve">      </w:t>
                                </w:r>
                                <w:r w:rsidRPr="005B664F">
                                  <w:rPr>
                                    <w:rFonts w:cstheme="minorHAnsi"/>
                                    <w:sz w:val="16"/>
                                    <w:szCs w:val="16"/>
                                    <w:rPrChange w:id="3486" w:author="Marcelle von Wendland" w:date="2017-09-19T14:46:00Z">
                                      <w:rPr/>
                                    </w:rPrChange>
                                  </w:rPr>
                                  <w:tab/>
                                </w:r>
                                <w:r w:rsidRPr="005B664F">
                                  <w:rPr>
                                    <w:rFonts w:cstheme="minorHAnsi"/>
                                    <w:sz w:val="16"/>
                                    <w:szCs w:val="16"/>
                                    <w:rPrChange w:id="3487" w:author="Marcelle von Wendland" w:date="2017-09-19T14:46:00Z">
                                      <w:rPr/>
                                    </w:rPrChange>
                                  </w:rPr>
                                  <w:tab/>
                                  <w:t xml:space="preserve">      </w:t>
                                </w:r>
                                <w:r w:rsidRPr="005B664F">
                                  <w:rPr>
                                    <w:rFonts w:cstheme="minorHAnsi"/>
                                    <w:sz w:val="16"/>
                                    <w:szCs w:val="16"/>
                                    <w:rPrChange w:id="3488" w:author="Marcelle von Wendland" w:date="2017-09-19T14:46:00Z">
                                      <w:rPr/>
                                    </w:rPrChange>
                                  </w:rPr>
                                  <w:tab/>
                                  <w:t xml:space="preserve">       --&gt; of @</w:t>
                                </w:r>
                                <w:proofErr w:type="gramStart"/>
                                <w:r w:rsidRPr="005B664F">
                                  <w:rPr>
                                    <w:rFonts w:cstheme="minorHAnsi"/>
                                    <w:sz w:val="16"/>
                                    <w:szCs w:val="16"/>
                                    <w:rPrChange w:id="3489" w:author="Marcelle von Wendland" w:date="2017-09-19T14:46:00Z">
                                      <w:rPr/>
                                    </w:rPrChange>
                                  </w:rPr>
                                  <w:t>contract.Product</w:t>
                                </w:r>
                                <w:proofErr w:type="gramEnd"/>
                                <w:r w:rsidRPr="005B664F">
                                  <w:rPr>
                                    <w:rFonts w:cstheme="minorHAnsi"/>
                                    <w:sz w:val="16"/>
                                    <w:szCs w:val="16"/>
                                    <w:rPrChange w:id="3490" w:author="Marcelle von Wendland" w:date="2017-09-19T14:46:00Z">
                                      <w:rPr/>
                                    </w:rPrChange>
                                  </w:rPr>
                                  <w:t xml:space="preserve"> at @contract.price </w:t>
                                </w:r>
                              </w:ins>
                            </w:p>
                            <w:p w14:paraId="2DB57B26" w14:textId="77777777" w:rsidR="005B664F" w:rsidRPr="005B664F" w:rsidRDefault="005B664F" w:rsidP="005B664F">
                              <w:pPr>
                                <w:spacing w:after="0" w:line="240" w:lineRule="auto"/>
                                <w:rPr>
                                  <w:ins w:id="3491" w:author="Marcelle von Wendland" w:date="2017-09-19T14:41:00Z"/>
                                  <w:rFonts w:cstheme="minorHAnsi"/>
                                  <w:sz w:val="16"/>
                                  <w:szCs w:val="16"/>
                                  <w:rPrChange w:id="3492" w:author="Marcelle von Wendland" w:date="2017-09-19T14:46:00Z">
                                    <w:rPr>
                                      <w:ins w:id="3493" w:author="Marcelle von Wendland" w:date="2017-09-19T14:41:00Z"/>
                                    </w:rPr>
                                  </w:rPrChange>
                                </w:rPr>
                                <w:pPrChange w:id="3494" w:author="Marcelle von Wendland" w:date="2017-09-19T14:46:00Z">
                                  <w:pPr/>
                                </w:pPrChange>
                              </w:pPr>
                              <w:ins w:id="3495" w:author="Marcelle von Wendland" w:date="2017-09-19T14:41:00Z">
                                <w:r w:rsidRPr="005B664F">
                                  <w:rPr>
                                    <w:rFonts w:cstheme="minorHAnsi"/>
                                    <w:sz w:val="16"/>
                                    <w:szCs w:val="16"/>
                                    <w:rPrChange w:id="3496" w:author="Marcelle von Wendland" w:date="2017-09-19T14:46:00Z">
                                      <w:rPr/>
                                    </w:rPrChange>
                                  </w:rPr>
                                  <w:t xml:space="preserve">      </w:t>
                                </w:r>
                                <w:r w:rsidRPr="005B664F">
                                  <w:rPr>
                                    <w:rFonts w:cstheme="minorHAnsi"/>
                                    <w:sz w:val="16"/>
                                    <w:szCs w:val="16"/>
                                    <w:rPrChange w:id="3497" w:author="Marcelle von Wendland" w:date="2017-09-19T14:46:00Z">
                                      <w:rPr/>
                                    </w:rPrChange>
                                  </w:rPr>
                                  <w:tab/>
                                </w:r>
                                <w:r w:rsidRPr="005B664F">
                                  <w:rPr>
                                    <w:rFonts w:cstheme="minorHAnsi"/>
                                    <w:sz w:val="16"/>
                                    <w:szCs w:val="16"/>
                                    <w:rPrChange w:id="3498" w:author="Marcelle von Wendland" w:date="2017-09-19T14:46:00Z">
                                      <w:rPr/>
                                    </w:rPrChange>
                                  </w:rPr>
                                  <w:tab/>
                                  <w:t xml:space="preserve">      </w:t>
                                </w:r>
                                <w:r w:rsidRPr="005B664F">
                                  <w:rPr>
                                    <w:rFonts w:cstheme="minorHAnsi"/>
                                    <w:sz w:val="16"/>
                                    <w:szCs w:val="16"/>
                                    <w:rPrChange w:id="3499" w:author="Marcelle von Wendland" w:date="2017-09-19T14:46:00Z">
                                      <w:rPr/>
                                    </w:rPrChange>
                                  </w:rPr>
                                  <w:tab/>
                                  <w:t xml:space="preserve">       --&gt; from @</w:t>
                                </w:r>
                                <w:proofErr w:type="gramStart"/>
                                <w:r w:rsidRPr="005B664F">
                                  <w:rPr>
                                    <w:rFonts w:cstheme="minorHAnsi"/>
                                    <w:sz w:val="16"/>
                                    <w:szCs w:val="16"/>
                                    <w:rPrChange w:id="3500" w:author="Marcelle von Wendland" w:date="2017-09-19T14:46:00Z">
                                      <w:rPr/>
                                    </w:rPrChange>
                                  </w:rPr>
                                  <w:t>contract.seller</w:t>
                                </w:r>
                                <w:proofErr w:type="gramEnd"/>
                                <w:r w:rsidRPr="005B664F">
                                  <w:rPr>
                                    <w:rFonts w:cstheme="minorHAnsi"/>
                                    <w:sz w:val="16"/>
                                    <w:szCs w:val="16"/>
                                    <w:rPrChange w:id="3501" w:author="Marcelle von Wendland" w:date="2017-09-19T14:46:00Z">
                                      <w:rPr/>
                                    </w:rPrChange>
                                  </w:rPr>
                                  <w:t xml:space="preserve"> &lt;&lt;&lt;</w:t>
                                </w:r>
                              </w:ins>
                            </w:p>
                            <w:p w14:paraId="26423C25" w14:textId="77777777" w:rsidR="005B664F" w:rsidRPr="005B664F" w:rsidRDefault="005B664F" w:rsidP="005B664F">
                              <w:pPr>
                                <w:spacing w:after="0" w:line="240" w:lineRule="auto"/>
                                <w:rPr>
                                  <w:ins w:id="3502" w:author="Marcelle von Wendland" w:date="2017-09-19T14:41:00Z"/>
                                  <w:rFonts w:cstheme="minorHAnsi"/>
                                  <w:sz w:val="16"/>
                                  <w:szCs w:val="16"/>
                                  <w:rPrChange w:id="3503" w:author="Marcelle von Wendland" w:date="2017-09-19T14:46:00Z">
                                    <w:rPr>
                                      <w:ins w:id="3504" w:author="Marcelle von Wendland" w:date="2017-09-19T14:41:00Z"/>
                                    </w:rPr>
                                  </w:rPrChange>
                                </w:rPr>
                                <w:pPrChange w:id="3505" w:author="Marcelle von Wendland" w:date="2017-09-19T14:46:00Z">
                                  <w:pPr/>
                                </w:pPrChange>
                              </w:pPr>
                              <w:ins w:id="3506" w:author="Marcelle von Wendland" w:date="2017-09-19T14:41:00Z">
                                <w:r w:rsidRPr="005B664F">
                                  <w:rPr>
                                    <w:rFonts w:cstheme="minorHAnsi"/>
                                    <w:sz w:val="16"/>
                                    <w:szCs w:val="16"/>
                                    <w:rPrChange w:id="3507" w:author="Marcelle von Wendland" w:date="2017-09-19T14:46:00Z">
                                      <w:rPr/>
                                    </w:rPrChange>
                                  </w:rPr>
                                  <w:t xml:space="preserve">      </w:t>
                                </w:r>
                                <w:r w:rsidRPr="005B664F">
                                  <w:rPr>
                                    <w:rFonts w:cstheme="minorHAnsi"/>
                                    <w:sz w:val="16"/>
                                    <w:szCs w:val="16"/>
                                    <w:rPrChange w:id="3508" w:author="Marcelle von Wendland" w:date="2017-09-19T14:46:00Z">
                                      <w:rPr/>
                                    </w:rPrChange>
                                  </w:rPr>
                                  <w:tab/>
                                </w:r>
                                <w:r w:rsidRPr="005B664F">
                                  <w:rPr>
                                    <w:rFonts w:cstheme="minorHAnsi"/>
                                    <w:sz w:val="16"/>
                                    <w:szCs w:val="16"/>
                                    <w:rPrChange w:id="3509" w:author="Marcelle von Wendland" w:date="2017-09-19T14:46:00Z">
                                      <w:rPr/>
                                    </w:rPrChange>
                                  </w:rPr>
                                  <w:tab/>
                                  <w:t>}</w:t>
                                </w:r>
                              </w:ins>
                            </w:p>
                            <w:p w14:paraId="560A1B07" w14:textId="77777777" w:rsidR="005B664F" w:rsidRPr="005B664F" w:rsidRDefault="005B664F" w:rsidP="005B664F">
                              <w:pPr>
                                <w:spacing w:after="0" w:line="240" w:lineRule="auto"/>
                                <w:rPr>
                                  <w:ins w:id="3510" w:author="Marcelle von Wendland" w:date="2017-09-19T14:41:00Z"/>
                                  <w:rFonts w:cstheme="minorHAnsi"/>
                                  <w:sz w:val="16"/>
                                  <w:szCs w:val="16"/>
                                  <w:rPrChange w:id="3511" w:author="Marcelle von Wendland" w:date="2017-09-19T14:46:00Z">
                                    <w:rPr>
                                      <w:ins w:id="3512" w:author="Marcelle von Wendland" w:date="2017-09-19T14:41:00Z"/>
                                    </w:rPr>
                                  </w:rPrChange>
                                </w:rPr>
                                <w:pPrChange w:id="3513" w:author="Marcelle von Wendland" w:date="2017-09-19T14:46:00Z">
                                  <w:pPr/>
                                </w:pPrChange>
                              </w:pPr>
                              <w:ins w:id="3514" w:author="Marcelle von Wendland" w:date="2017-09-19T14:41:00Z">
                                <w:r w:rsidRPr="005B664F">
                                  <w:rPr>
                                    <w:rFonts w:cstheme="minorHAnsi"/>
                                    <w:sz w:val="16"/>
                                    <w:szCs w:val="16"/>
                                    <w:rPrChange w:id="3515" w:author="Marcelle von Wendland" w:date="2017-09-19T14:46:00Z">
                                      <w:rPr/>
                                    </w:rPrChange>
                                  </w:rPr>
                                  <w:t xml:space="preserve">      </w:t>
                                </w:r>
                                <w:r w:rsidRPr="005B664F">
                                  <w:rPr>
                                    <w:rFonts w:cstheme="minorHAnsi"/>
                                    <w:sz w:val="16"/>
                                    <w:szCs w:val="16"/>
                                    <w:rPrChange w:id="3516" w:author="Marcelle von Wendland" w:date="2017-09-19T14:46:00Z">
                                      <w:rPr/>
                                    </w:rPrChange>
                                  </w:rPr>
                                  <w:tab/>
                                </w:r>
                                <w:r w:rsidRPr="005B664F">
                                  <w:rPr>
                                    <w:rFonts w:cstheme="minorHAnsi"/>
                                    <w:sz w:val="16"/>
                                    <w:szCs w:val="16"/>
                                    <w:rPrChange w:id="3517" w:author="Marcelle von Wendland" w:date="2017-09-19T14:46:00Z">
                                      <w:rPr/>
                                    </w:rPrChange>
                                  </w:rPr>
                                  <w:tab/>
                                  <w:t xml:space="preserve">send </w:t>
                                </w:r>
                                <w:proofErr w:type="gramStart"/>
                                <w:r w:rsidRPr="005B664F">
                                  <w:rPr>
                                    <w:rFonts w:cstheme="minorHAnsi"/>
                                    <w:sz w:val="16"/>
                                    <w:szCs w:val="16"/>
                                    <w:rPrChange w:id="3518" w:author="Marcelle von Wendland" w:date="2017-09-19T14:46:00Z">
                                      <w:rPr/>
                                    </w:rPrChange>
                                  </w:rPr>
                                  <w:t>{ @</w:t>
                                </w:r>
                                <w:proofErr w:type="gramEnd"/>
                                <w:r w:rsidRPr="005B664F">
                                  <w:rPr>
                                    <w:rFonts w:cstheme="minorHAnsi"/>
                                    <w:sz w:val="16"/>
                                    <w:szCs w:val="16"/>
                                    <w:rPrChange w:id="3519" w:author="Marcelle von Wendland" w:date="2017-09-19T14:46:00Z">
                                      <w:rPr/>
                                    </w:rPrChange>
                                  </w:rPr>
                                  <w:t xml:space="preserve">contract.seller, </w:t>
                                </w:r>
                              </w:ins>
                            </w:p>
                            <w:p w14:paraId="5CBBAF3D" w14:textId="77777777" w:rsidR="005B664F" w:rsidRPr="005B664F" w:rsidRDefault="005B664F" w:rsidP="005B664F">
                              <w:pPr>
                                <w:spacing w:after="0" w:line="240" w:lineRule="auto"/>
                                <w:rPr>
                                  <w:ins w:id="3520" w:author="Marcelle von Wendland" w:date="2017-09-19T14:41:00Z"/>
                                  <w:rFonts w:cstheme="minorHAnsi"/>
                                  <w:sz w:val="16"/>
                                  <w:szCs w:val="16"/>
                                  <w:rPrChange w:id="3521" w:author="Marcelle von Wendland" w:date="2017-09-19T14:46:00Z">
                                    <w:rPr>
                                      <w:ins w:id="3522" w:author="Marcelle von Wendland" w:date="2017-09-19T14:41:00Z"/>
                                    </w:rPr>
                                  </w:rPrChange>
                                </w:rPr>
                                <w:pPrChange w:id="3523" w:author="Marcelle von Wendland" w:date="2017-09-19T14:46:00Z">
                                  <w:pPr/>
                                </w:pPrChange>
                              </w:pPr>
                              <w:ins w:id="3524" w:author="Marcelle von Wendland" w:date="2017-09-19T14:41:00Z">
                                <w:r w:rsidRPr="005B664F">
                                  <w:rPr>
                                    <w:rFonts w:cstheme="minorHAnsi"/>
                                    <w:sz w:val="16"/>
                                    <w:szCs w:val="16"/>
                                    <w:rPrChange w:id="3525" w:author="Marcelle von Wendland" w:date="2017-09-19T14:46:00Z">
                                      <w:rPr/>
                                    </w:rPrChange>
                                  </w:rPr>
                                  <w:t xml:space="preserve">      </w:t>
                                </w:r>
                                <w:r w:rsidRPr="005B664F">
                                  <w:rPr>
                                    <w:rFonts w:cstheme="minorHAnsi"/>
                                    <w:sz w:val="16"/>
                                    <w:szCs w:val="16"/>
                                    <w:rPrChange w:id="3526" w:author="Marcelle von Wendland" w:date="2017-09-19T14:46:00Z">
                                      <w:rPr/>
                                    </w:rPrChange>
                                  </w:rPr>
                                  <w:tab/>
                                </w:r>
                                <w:r w:rsidRPr="005B664F">
                                  <w:rPr>
                                    <w:rFonts w:cstheme="minorHAnsi"/>
                                    <w:sz w:val="16"/>
                                    <w:szCs w:val="16"/>
                                    <w:rPrChange w:id="3527" w:author="Marcelle von Wendland" w:date="2017-09-19T14:46:00Z">
                                      <w:rPr/>
                                    </w:rPrChange>
                                  </w:rPr>
                                  <w:tab/>
                                  <w:t xml:space="preserve">       compose &gt;&gt;&gt; Contract Advice: Sell @</w:t>
                                </w:r>
                                <w:proofErr w:type="gramStart"/>
                                <w:r w:rsidRPr="005B664F">
                                  <w:rPr>
                                    <w:rFonts w:cstheme="minorHAnsi"/>
                                    <w:sz w:val="16"/>
                                    <w:szCs w:val="16"/>
                                    <w:rPrChange w:id="3528" w:author="Marcelle von Wendland" w:date="2017-09-19T14:46:00Z">
                                      <w:rPr/>
                                    </w:rPrChange>
                                  </w:rPr>
                                  <w:t>contract.quantity</w:t>
                                </w:r>
                                <w:proofErr w:type="gramEnd"/>
                                <w:r w:rsidRPr="005B664F">
                                  <w:rPr>
                                    <w:rFonts w:cstheme="minorHAnsi"/>
                                    <w:sz w:val="16"/>
                                    <w:szCs w:val="16"/>
                                    <w:rPrChange w:id="3529" w:author="Marcelle von Wendland" w:date="2017-09-19T14:46:00Z">
                                      <w:rPr/>
                                    </w:rPrChange>
                                  </w:rPr>
                                  <w:t xml:space="preserve"> unit </w:t>
                                </w:r>
                              </w:ins>
                            </w:p>
                            <w:p w14:paraId="273E8CE1" w14:textId="77777777" w:rsidR="005B664F" w:rsidRPr="005B664F" w:rsidRDefault="005B664F" w:rsidP="005B664F">
                              <w:pPr>
                                <w:spacing w:after="0" w:line="240" w:lineRule="auto"/>
                                <w:rPr>
                                  <w:ins w:id="3530" w:author="Marcelle von Wendland" w:date="2017-09-19T14:41:00Z"/>
                                  <w:rFonts w:cstheme="minorHAnsi"/>
                                  <w:sz w:val="16"/>
                                  <w:szCs w:val="16"/>
                                  <w:rPrChange w:id="3531" w:author="Marcelle von Wendland" w:date="2017-09-19T14:46:00Z">
                                    <w:rPr>
                                      <w:ins w:id="3532" w:author="Marcelle von Wendland" w:date="2017-09-19T14:41:00Z"/>
                                    </w:rPr>
                                  </w:rPrChange>
                                </w:rPr>
                                <w:pPrChange w:id="3533" w:author="Marcelle von Wendland" w:date="2017-09-19T14:46:00Z">
                                  <w:pPr/>
                                </w:pPrChange>
                              </w:pPr>
                              <w:ins w:id="3534" w:author="Marcelle von Wendland" w:date="2017-09-19T14:41:00Z">
                                <w:r w:rsidRPr="005B664F">
                                  <w:rPr>
                                    <w:rFonts w:cstheme="minorHAnsi"/>
                                    <w:sz w:val="16"/>
                                    <w:szCs w:val="16"/>
                                    <w:rPrChange w:id="3535" w:author="Marcelle von Wendland" w:date="2017-09-19T14:46:00Z">
                                      <w:rPr/>
                                    </w:rPrChange>
                                  </w:rPr>
                                  <w:t xml:space="preserve">      </w:t>
                                </w:r>
                                <w:r w:rsidRPr="005B664F">
                                  <w:rPr>
                                    <w:rFonts w:cstheme="minorHAnsi"/>
                                    <w:sz w:val="16"/>
                                    <w:szCs w:val="16"/>
                                    <w:rPrChange w:id="3536" w:author="Marcelle von Wendland" w:date="2017-09-19T14:46:00Z">
                                      <w:rPr/>
                                    </w:rPrChange>
                                  </w:rPr>
                                  <w:tab/>
                                </w:r>
                                <w:r w:rsidRPr="005B664F">
                                  <w:rPr>
                                    <w:rFonts w:cstheme="minorHAnsi"/>
                                    <w:sz w:val="16"/>
                                    <w:szCs w:val="16"/>
                                    <w:rPrChange w:id="3537" w:author="Marcelle von Wendland" w:date="2017-09-19T14:46:00Z">
                                      <w:rPr/>
                                    </w:rPrChange>
                                  </w:rPr>
                                  <w:tab/>
                                  <w:t xml:space="preserve">      </w:t>
                                </w:r>
                                <w:r w:rsidRPr="005B664F">
                                  <w:rPr>
                                    <w:rFonts w:cstheme="minorHAnsi"/>
                                    <w:sz w:val="16"/>
                                    <w:szCs w:val="16"/>
                                    <w:rPrChange w:id="3538" w:author="Marcelle von Wendland" w:date="2017-09-19T14:46:00Z">
                                      <w:rPr/>
                                    </w:rPrChange>
                                  </w:rPr>
                                  <w:tab/>
                                  <w:t xml:space="preserve">       --&gt; of @</w:t>
                                </w:r>
                                <w:proofErr w:type="gramStart"/>
                                <w:r w:rsidRPr="005B664F">
                                  <w:rPr>
                                    <w:rFonts w:cstheme="minorHAnsi"/>
                                    <w:sz w:val="16"/>
                                    <w:szCs w:val="16"/>
                                    <w:rPrChange w:id="3539" w:author="Marcelle von Wendland" w:date="2017-09-19T14:46:00Z">
                                      <w:rPr/>
                                    </w:rPrChange>
                                  </w:rPr>
                                  <w:t>contract.Product</w:t>
                                </w:r>
                                <w:proofErr w:type="gramEnd"/>
                                <w:r w:rsidRPr="005B664F">
                                  <w:rPr>
                                    <w:rFonts w:cstheme="minorHAnsi"/>
                                    <w:sz w:val="16"/>
                                    <w:szCs w:val="16"/>
                                    <w:rPrChange w:id="3540" w:author="Marcelle von Wendland" w:date="2017-09-19T14:46:00Z">
                                      <w:rPr/>
                                    </w:rPrChange>
                                  </w:rPr>
                                  <w:t xml:space="preserve"> at @contract.price </w:t>
                                </w:r>
                              </w:ins>
                            </w:p>
                            <w:p w14:paraId="25AF65C9" w14:textId="77777777" w:rsidR="005B664F" w:rsidRPr="005B664F" w:rsidRDefault="005B664F" w:rsidP="005B664F">
                              <w:pPr>
                                <w:spacing w:after="0" w:line="240" w:lineRule="auto"/>
                                <w:rPr>
                                  <w:ins w:id="3541" w:author="Marcelle von Wendland" w:date="2017-09-19T14:41:00Z"/>
                                  <w:rFonts w:cstheme="minorHAnsi"/>
                                  <w:sz w:val="16"/>
                                  <w:szCs w:val="16"/>
                                  <w:rPrChange w:id="3542" w:author="Marcelle von Wendland" w:date="2017-09-19T14:46:00Z">
                                    <w:rPr>
                                      <w:ins w:id="3543" w:author="Marcelle von Wendland" w:date="2017-09-19T14:41:00Z"/>
                                    </w:rPr>
                                  </w:rPrChange>
                                </w:rPr>
                                <w:pPrChange w:id="3544" w:author="Marcelle von Wendland" w:date="2017-09-19T14:46:00Z">
                                  <w:pPr/>
                                </w:pPrChange>
                              </w:pPr>
                              <w:ins w:id="3545" w:author="Marcelle von Wendland" w:date="2017-09-19T14:41:00Z">
                                <w:r w:rsidRPr="005B664F">
                                  <w:rPr>
                                    <w:rFonts w:cstheme="minorHAnsi"/>
                                    <w:sz w:val="16"/>
                                    <w:szCs w:val="16"/>
                                    <w:rPrChange w:id="3546" w:author="Marcelle von Wendland" w:date="2017-09-19T14:46:00Z">
                                      <w:rPr/>
                                    </w:rPrChange>
                                  </w:rPr>
                                  <w:t xml:space="preserve">      </w:t>
                                </w:r>
                                <w:r w:rsidRPr="005B664F">
                                  <w:rPr>
                                    <w:rFonts w:cstheme="minorHAnsi"/>
                                    <w:sz w:val="16"/>
                                    <w:szCs w:val="16"/>
                                    <w:rPrChange w:id="3547" w:author="Marcelle von Wendland" w:date="2017-09-19T14:46:00Z">
                                      <w:rPr/>
                                    </w:rPrChange>
                                  </w:rPr>
                                  <w:tab/>
                                </w:r>
                                <w:r w:rsidRPr="005B664F">
                                  <w:rPr>
                                    <w:rFonts w:cstheme="minorHAnsi"/>
                                    <w:sz w:val="16"/>
                                    <w:szCs w:val="16"/>
                                    <w:rPrChange w:id="3548" w:author="Marcelle von Wendland" w:date="2017-09-19T14:46:00Z">
                                      <w:rPr/>
                                    </w:rPrChange>
                                  </w:rPr>
                                  <w:tab/>
                                  <w:t xml:space="preserve">      </w:t>
                                </w:r>
                                <w:r w:rsidRPr="005B664F">
                                  <w:rPr>
                                    <w:rFonts w:cstheme="minorHAnsi"/>
                                    <w:sz w:val="16"/>
                                    <w:szCs w:val="16"/>
                                    <w:rPrChange w:id="3549" w:author="Marcelle von Wendland" w:date="2017-09-19T14:46:00Z">
                                      <w:rPr/>
                                    </w:rPrChange>
                                  </w:rPr>
                                  <w:tab/>
                                  <w:t xml:space="preserve">       --&gt; to @</w:t>
                                </w:r>
                                <w:proofErr w:type="gramStart"/>
                                <w:r w:rsidRPr="005B664F">
                                  <w:rPr>
                                    <w:rFonts w:cstheme="minorHAnsi"/>
                                    <w:sz w:val="16"/>
                                    <w:szCs w:val="16"/>
                                    <w:rPrChange w:id="3550" w:author="Marcelle von Wendland" w:date="2017-09-19T14:46:00Z">
                                      <w:rPr/>
                                    </w:rPrChange>
                                  </w:rPr>
                                  <w:t>contract.buyer</w:t>
                                </w:r>
                                <w:proofErr w:type="gramEnd"/>
                                <w:r w:rsidRPr="005B664F">
                                  <w:rPr>
                                    <w:rFonts w:cstheme="minorHAnsi"/>
                                    <w:sz w:val="16"/>
                                    <w:szCs w:val="16"/>
                                    <w:rPrChange w:id="3551" w:author="Marcelle von Wendland" w:date="2017-09-19T14:46:00Z">
                                      <w:rPr/>
                                    </w:rPrChange>
                                  </w:rPr>
                                  <w:t xml:space="preserve"> &lt;&lt;&lt;</w:t>
                                </w:r>
                              </w:ins>
                            </w:p>
                            <w:p w14:paraId="54E0A5E3" w14:textId="77777777" w:rsidR="005B664F" w:rsidRPr="005B664F" w:rsidRDefault="005B664F" w:rsidP="005B664F">
                              <w:pPr>
                                <w:spacing w:after="0" w:line="240" w:lineRule="auto"/>
                                <w:rPr>
                                  <w:ins w:id="3552" w:author="Marcelle von Wendland" w:date="2017-09-19T14:41:00Z"/>
                                  <w:rFonts w:cstheme="minorHAnsi"/>
                                  <w:sz w:val="16"/>
                                  <w:szCs w:val="16"/>
                                  <w:rPrChange w:id="3553" w:author="Marcelle von Wendland" w:date="2017-09-19T14:46:00Z">
                                    <w:rPr>
                                      <w:ins w:id="3554" w:author="Marcelle von Wendland" w:date="2017-09-19T14:41:00Z"/>
                                    </w:rPr>
                                  </w:rPrChange>
                                </w:rPr>
                                <w:pPrChange w:id="3555" w:author="Marcelle von Wendland" w:date="2017-09-19T14:46:00Z">
                                  <w:pPr/>
                                </w:pPrChange>
                              </w:pPr>
                              <w:ins w:id="3556" w:author="Marcelle von Wendland" w:date="2017-09-19T14:41:00Z">
                                <w:r w:rsidRPr="005B664F">
                                  <w:rPr>
                                    <w:rFonts w:cstheme="minorHAnsi"/>
                                    <w:sz w:val="16"/>
                                    <w:szCs w:val="16"/>
                                    <w:rPrChange w:id="3557" w:author="Marcelle von Wendland" w:date="2017-09-19T14:46:00Z">
                                      <w:rPr/>
                                    </w:rPrChange>
                                  </w:rPr>
                                  <w:t xml:space="preserve">      </w:t>
                                </w:r>
                                <w:r w:rsidRPr="005B664F">
                                  <w:rPr>
                                    <w:rFonts w:cstheme="minorHAnsi"/>
                                    <w:sz w:val="16"/>
                                    <w:szCs w:val="16"/>
                                    <w:rPrChange w:id="3558" w:author="Marcelle von Wendland" w:date="2017-09-19T14:46:00Z">
                                      <w:rPr/>
                                    </w:rPrChange>
                                  </w:rPr>
                                  <w:tab/>
                                </w:r>
                                <w:r w:rsidRPr="005B664F">
                                  <w:rPr>
                                    <w:rFonts w:cstheme="minorHAnsi"/>
                                    <w:sz w:val="16"/>
                                    <w:szCs w:val="16"/>
                                    <w:rPrChange w:id="3559" w:author="Marcelle von Wendland" w:date="2017-09-19T14:46:00Z">
                                      <w:rPr/>
                                    </w:rPrChange>
                                  </w:rPr>
                                  <w:tab/>
                                  <w:t>}</w:t>
                                </w:r>
                              </w:ins>
                            </w:p>
                            <w:p w14:paraId="4948D573" w14:textId="77777777" w:rsidR="005B664F" w:rsidRPr="005B664F" w:rsidRDefault="005B664F" w:rsidP="005B664F">
                              <w:pPr>
                                <w:spacing w:after="0" w:line="240" w:lineRule="auto"/>
                                <w:rPr>
                                  <w:ins w:id="3560" w:author="Marcelle von Wendland" w:date="2017-09-19T14:41:00Z"/>
                                  <w:rFonts w:cstheme="minorHAnsi"/>
                                  <w:sz w:val="16"/>
                                  <w:szCs w:val="16"/>
                                  <w:rPrChange w:id="3561" w:author="Marcelle von Wendland" w:date="2017-09-19T14:46:00Z">
                                    <w:rPr>
                                      <w:ins w:id="3562" w:author="Marcelle von Wendland" w:date="2017-09-19T14:41:00Z"/>
                                    </w:rPr>
                                  </w:rPrChange>
                                </w:rPr>
                                <w:pPrChange w:id="3563" w:author="Marcelle von Wendland" w:date="2017-09-19T14:46:00Z">
                                  <w:pPr/>
                                </w:pPrChange>
                              </w:pPr>
                              <w:ins w:id="3564" w:author="Marcelle von Wendland" w:date="2017-09-19T14:41:00Z">
                                <w:r w:rsidRPr="005B664F">
                                  <w:rPr>
                                    <w:rFonts w:cstheme="minorHAnsi"/>
                                    <w:sz w:val="16"/>
                                    <w:szCs w:val="16"/>
                                    <w:rPrChange w:id="3565" w:author="Marcelle von Wendland" w:date="2017-09-19T14:46:00Z">
                                      <w:rPr/>
                                    </w:rPrChange>
                                  </w:rPr>
                                  <w:t xml:space="preserve">      </w:t>
                                </w:r>
                                <w:r w:rsidRPr="005B664F">
                                  <w:rPr>
                                    <w:rFonts w:cstheme="minorHAnsi"/>
                                    <w:sz w:val="16"/>
                                    <w:szCs w:val="16"/>
                                    <w:rPrChange w:id="3566" w:author="Marcelle von Wendland" w:date="2017-09-19T14:46:00Z">
                                      <w:rPr/>
                                    </w:rPrChange>
                                  </w:rPr>
                                  <w:tab/>
                                  <w:t>}</w:t>
                                </w:r>
                              </w:ins>
                            </w:p>
                            <w:p w14:paraId="0A316A68" w14:textId="77777777" w:rsidR="005B664F" w:rsidRPr="005B664F" w:rsidRDefault="005B664F" w:rsidP="005B664F">
                              <w:pPr>
                                <w:spacing w:after="0" w:line="240" w:lineRule="auto"/>
                                <w:rPr>
                                  <w:ins w:id="3567" w:author="Marcelle von Wendland" w:date="2017-09-19T14:41:00Z"/>
                                  <w:rFonts w:cstheme="minorHAnsi"/>
                                  <w:sz w:val="16"/>
                                  <w:szCs w:val="16"/>
                                  <w:rPrChange w:id="3568" w:author="Marcelle von Wendland" w:date="2017-09-19T14:46:00Z">
                                    <w:rPr>
                                      <w:ins w:id="3569" w:author="Marcelle von Wendland" w:date="2017-09-19T14:41:00Z"/>
                                    </w:rPr>
                                  </w:rPrChange>
                                </w:rPr>
                                <w:pPrChange w:id="3570" w:author="Marcelle von Wendland" w:date="2017-09-19T14:46:00Z">
                                  <w:pPr/>
                                </w:pPrChange>
                              </w:pPr>
                              <w:ins w:id="3571" w:author="Marcelle von Wendland" w:date="2017-09-19T14:41:00Z">
                                <w:r w:rsidRPr="005B664F">
                                  <w:rPr>
                                    <w:rFonts w:cstheme="minorHAnsi"/>
                                    <w:sz w:val="16"/>
                                    <w:szCs w:val="16"/>
                                    <w:rPrChange w:id="3572" w:author="Marcelle von Wendland" w:date="2017-09-19T14:46:00Z">
                                      <w:rPr/>
                                    </w:rPrChange>
                                  </w:rPr>
                                  <w:t xml:space="preserve">     },</w:t>
                                </w:r>
                              </w:ins>
                            </w:p>
                            <w:p w14:paraId="24CBD227" w14:textId="77777777" w:rsidR="005B664F" w:rsidRPr="005B664F" w:rsidRDefault="005B664F" w:rsidP="005B664F">
                              <w:pPr>
                                <w:spacing w:after="0" w:line="240" w:lineRule="auto"/>
                                <w:rPr>
                                  <w:ins w:id="3573" w:author="Marcelle von Wendland" w:date="2017-09-19T14:41:00Z"/>
                                  <w:rFonts w:cstheme="minorHAnsi"/>
                                  <w:sz w:val="16"/>
                                  <w:szCs w:val="16"/>
                                  <w:rPrChange w:id="3574" w:author="Marcelle von Wendland" w:date="2017-09-19T14:46:00Z">
                                    <w:rPr>
                                      <w:ins w:id="3575" w:author="Marcelle von Wendland" w:date="2017-09-19T14:41:00Z"/>
                                    </w:rPr>
                                  </w:rPrChange>
                                </w:rPr>
                                <w:pPrChange w:id="3576" w:author="Marcelle von Wendland" w:date="2017-09-19T14:46:00Z">
                                  <w:pPr/>
                                </w:pPrChange>
                              </w:pPr>
                              <w:ins w:id="3577" w:author="Marcelle von Wendland" w:date="2017-09-19T14:41:00Z">
                                <w:r w:rsidRPr="005B664F">
                                  <w:rPr>
                                    <w:rFonts w:cstheme="minorHAnsi"/>
                                    <w:sz w:val="16"/>
                                    <w:szCs w:val="16"/>
                                    <w:rPrChange w:id="3578" w:author="Marcelle von Wendland" w:date="2017-09-19T14:46:00Z">
                                      <w:rPr/>
                                    </w:rPrChange>
                                  </w:rPr>
                                  <w:t xml:space="preserve">     </w:t>
                                </w:r>
                              </w:ins>
                            </w:p>
                            <w:p w14:paraId="3A49E8C0" w14:textId="77777777" w:rsidR="005B664F" w:rsidRPr="005B664F" w:rsidRDefault="005B664F" w:rsidP="005B664F">
                              <w:pPr>
                                <w:spacing w:after="0" w:line="240" w:lineRule="auto"/>
                                <w:rPr>
                                  <w:ins w:id="3579" w:author="Marcelle von Wendland" w:date="2017-09-19T14:41:00Z"/>
                                  <w:rFonts w:cstheme="minorHAnsi"/>
                                  <w:sz w:val="16"/>
                                  <w:szCs w:val="16"/>
                                  <w:rPrChange w:id="3580" w:author="Marcelle von Wendland" w:date="2017-09-19T14:46:00Z">
                                    <w:rPr>
                                      <w:ins w:id="3581" w:author="Marcelle von Wendland" w:date="2017-09-19T14:41:00Z"/>
                                    </w:rPr>
                                  </w:rPrChange>
                                </w:rPr>
                                <w:pPrChange w:id="3582" w:author="Marcelle von Wendland" w:date="2017-09-19T14:46:00Z">
                                  <w:pPr/>
                                </w:pPrChange>
                              </w:pPr>
                              <w:ins w:id="3583" w:author="Marcelle von Wendland" w:date="2017-09-19T14:41:00Z">
                                <w:r w:rsidRPr="005B664F">
                                  <w:rPr>
                                    <w:rFonts w:cstheme="minorHAnsi"/>
                                    <w:sz w:val="16"/>
                                    <w:szCs w:val="16"/>
                                    <w:rPrChange w:id="3584" w:author="Marcelle von Wendland" w:date="2017-09-19T14:46:00Z">
                                      <w:rPr/>
                                    </w:rPrChange>
                                  </w:rPr>
                                  <w:t xml:space="preserve">     Closed {</w:t>
                                </w:r>
                              </w:ins>
                            </w:p>
                            <w:p w14:paraId="4072EBA3" w14:textId="77777777" w:rsidR="005B664F" w:rsidRPr="005B664F" w:rsidRDefault="005B664F" w:rsidP="005B664F">
                              <w:pPr>
                                <w:spacing w:after="0" w:line="240" w:lineRule="auto"/>
                                <w:rPr>
                                  <w:ins w:id="3585" w:author="Marcelle von Wendland" w:date="2017-09-19T14:41:00Z"/>
                                  <w:rFonts w:cstheme="minorHAnsi"/>
                                  <w:sz w:val="16"/>
                                  <w:szCs w:val="16"/>
                                  <w:rPrChange w:id="3586" w:author="Marcelle von Wendland" w:date="2017-09-19T14:46:00Z">
                                    <w:rPr>
                                      <w:ins w:id="3587" w:author="Marcelle von Wendland" w:date="2017-09-19T14:41:00Z"/>
                                    </w:rPr>
                                  </w:rPrChange>
                                </w:rPr>
                                <w:pPrChange w:id="3588" w:author="Marcelle von Wendland" w:date="2017-09-19T14:46:00Z">
                                  <w:pPr/>
                                </w:pPrChange>
                              </w:pPr>
                              <w:ins w:id="3589" w:author="Marcelle von Wendland" w:date="2017-09-19T14:41:00Z">
                                <w:r w:rsidRPr="005B664F">
                                  <w:rPr>
                                    <w:rFonts w:cstheme="minorHAnsi"/>
                                    <w:sz w:val="16"/>
                                    <w:szCs w:val="16"/>
                                    <w:rPrChange w:id="3590" w:author="Marcelle von Wendland" w:date="2017-09-19T14:46:00Z">
                                      <w:rPr/>
                                    </w:rPrChange>
                                  </w:rPr>
                                  <w:t xml:space="preserve">     </w:t>
                                </w:r>
                                <w:r w:rsidRPr="005B664F">
                                  <w:rPr>
                                    <w:rFonts w:cstheme="minorHAnsi"/>
                                    <w:sz w:val="16"/>
                                    <w:szCs w:val="16"/>
                                    <w:rPrChange w:id="3591" w:author="Marcelle von Wendland" w:date="2017-09-19T14:46:00Z">
                                      <w:rPr/>
                                    </w:rPrChange>
                                  </w:rPr>
                                  <w:tab/>
                                  <w:t xml:space="preserve">#Enter </w:t>
                                </w:r>
                                <w:proofErr w:type="gramStart"/>
                                <w:r w:rsidRPr="005B664F">
                                  <w:rPr>
                                    <w:rFonts w:cstheme="minorHAnsi"/>
                                    <w:sz w:val="16"/>
                                    <w:szCs w:val="16"/>
                                    <w:rPrChange w:id="3592" w:author="Marcelle von Wendland" w:date="2017-09-19T14:46:00Z">
                                      <w:rPr/>
                                    </w:rPrChange>
                                  </w:rPr>
                                  <w:t>{ terminateActor</w:t>
                                </w:r>
                                <w:proofErr w:type="gramEnd"/>
                                <w:r w:rsidRPr="005B664F">
                                  <w:rPr>
                                    <w:rFonts w:cstheme="minorHAnsi"/>
                                    <w:sz w:val="16"/>
                                    <w:szCs w:val="16"/>
                                    <w:rPrChange w:id="3593" w:author="Marcelle von Wendland" w:date="2017-09-19T14:46:00Z">
                                      <w:rPr/>
                                    </w:rPrChange>
                                  </w:rPr>
                                  <w:t xml:space="preserve">  } </w:t>
                                </w:r>
                                <w:r w:rsidRPr="005B664F">
                                  <w:rPr>
                                    <w:rFonts w:cstheme="minorHAnsi"/>
                                    <w:sz w:val="16"/>
                                    <w:szCs w:val="16"/>
                                    <w:rPrChange w:id="3594" w:author="Marcelle von Wendland" w:date="2017-09-19T14:46:00Z">
                                      <w:rPr/>
                                    </w:rPrChange>
                                  </w:rPr>
                                  <w:tab/>
                                </w:r>
                              </w:ins>
                            </w:p>
                            <w:p w14:paraId="13C6968C" w14:textId="77777777" w:rsidR="005B664F" w:rsidRPr="005B664F" w:rsidRDefault="005B664F" w:rsidP="005B664F">
                              <w:pPr>
                                <w:spacing w:after="0" w:line="240" w:lineRule="auto"/>
                                <w:rPr>
                                  <w:ins w:id="3595" w:author="Marcelle von Wendland" w:date="2017-09-19T14:41:00Z"/>
                                  <w:rFonts w:cstheme="minorHAnsi"/>
                                  <w:sz w:val="16"/>
                                  <w:szCs w:val="16"/>
                                  <w:rPrChange w:id="3596" w:author="Marcelle von Wendland" w:date="2017-09-19T14:46:00Z">
                                    <w:rPr>
                                      <w:ins w:id="3597" w:author="Marcelle von Wendland" w:date="2017-09-19T14:41:00Z"/>
                                    </w:rPr>
                                  </w:rPrChange>
                                </w:rPr>
                                <w:pPrChange w:id="3598" w:author="Marcelle von Wendland" w:date="2017-09-19T14:46:00Z">
                                  <w:pPr/>
                                </w:pPrChange>
                              </w:pPr>
                              <w:ins w:id="3599" w:author="Marcelle von Wendland" w:date="2017-09-19T14:41:00Z">
                                <w:r w:rsidRPr="005B664F">
                                  <w:rPr>
                                    <w:rFonts w:cstheme="minorHAnsi"/>
                                    <w:sz w:val="16"/>
                                    <w:szCs w:val="16"/>
                                    <w:rPrChange w:id="3600" w:author="Marcelle von Wendland" w:date="2017-09-19T14:46:00Z">
                                      <w:rPr/>
                                    </w:rPrChange>
                                  </w:rPr>
                                  <w:t xml:space="preserve">     }</w:t>
                                </w:r>
                              </w:ins>
                            </w:p>
                            <w:p w14:paraId="04E7A481" w14:textId="77777777" w:rsidR="005B664F" w:rsidRPr="005B664F" w:rsidRDefault="005B664F" w:rsidP="005B664F">
                              <w:pPr>
                                <w:spacing w:after="0" w:line="240" w:lineRule="auto"/>
                                <w:rPr>
                                  <w:ins w:id="3601" w:author="Marcelle von Wendland" w:date="2017-09-19T14:41:00Z"/>
                                  <w:rFonts w:cstheme="minorHAnsi"/>
                                  <w:sz w:val="16"/>
                                  <w:szCs w:val="16"/>
                                  <w:rPrChange w:id="3602" w:author="Marcelle von Wendland" w:date="2017-09-19T14:46:00Z">
                                    <w:rPr>
                                      <w:ins w:id="3603" w:author="Marcelle von Wendland" w:date="2017-09-19T14:41:00Z"/>
                                    </w:rPr>
                                  </w:rPrChange>
                                </w:rPr>
                                <w:pPrChange w:id="3604" w:author="Marcelle von Wendland" w:date="2017-09-19T14:46:00Z">
                                  <w:pPr/>
                                </w:pPrChange>
                              </w:pPr>
                              <w:ins w:id="3605" w:author="Marcelle von Wendland" w:date="2017-09-19T14:41:00Z">
                                <w:r w:rsidRPr="005B664F">
                                  <w:rPr>
                                    <w:rFonts w:cstheme="minorHAnsi"/>
                                    <w:sz w:val="16"/>
                                    <w:szCs w:val="16"/>
                                    <w:rPrChange w:id="3606" w:author="Marcelle von Wendland" w:date="2017-09-19T14:46:00Z">
                                      <w:rPr/>
                                    </w:rPrChange>
                                  </w:rPr>
                                  <w:t xml:space="preserve">  }</w:t>
                                </w:r>
                              </w:ins>
                            </w:p>
                            <w:p w14:paraId="2BAF0038" w14:textId="3455BF60" w:rsidR="00FE068F" w:rsidRPr="005B664F" w:rsidRDefault="005B664F" w:rsidP="005B664F">
                              <w:pPr>
                                <w:rPr>
                                  <w:sz w:val="16"/>
                                  <w:szCs w:val="16"/>
                                  <w:rPrChange w:id="3607" w:author="Marcelle von Wendland" w:date="2017-09-19T14:46:00Z">
                                    <w:rPr/>
                                  </w:rPrChange>
                                </w:rPr>
                              </w:pPr>
                              <w:ins w:id="3608" w:author="Marcelle von Wendland" w:date="2017-09-19T14:41:00Z">
                                <w:r w:rsidRPr="005B664F">
                                  <w:rPr>
                                    <w:sz w:val="16"/>
                                    <w:szCs w:val="16"/>
                                    <w:rPrChange w:id="3609" w:author="Marcelle von Wendland" w:date="2017-09-19T14:46:00Z">
                                      <w:rPr/>
                                    </w:rPrChange>
                                  </w:rPr>
                                  <w:t>}</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8087A" id="_x0000_s1037" type="#_x0000_t202" style="position:absolute;margin-left:0;margin-top:4.2pt;width:449.4pt;height:691.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">
                  <v:textbox>
                    <w:txbxContent>
                      <w:p w14:paraId="6EE86642" w14:textId="68E1B890" w:rsidR="005B664F" w:rsidRDefault="005B664F" w:rsidP="005B664F">
                        <w:pPr>
                          <w:spacing w:after="0" w:line="240" w:lineRule="auto"/>
                          <w:rPr>
                            <w:ins w:id="3610" w:author="Marcelle von Wendland" w:date="2017-09-19T14:46:00Z"/>
                            <w:rFonts w:cstheme="minorHAnsi"/>
                            <w:sz w:val="16"/>
                            <w:szCs w:val="16"/>
                          </w:rPr>
                          <w:pPrChange w:id="3611" w:author="Marcelle von Wendland" w:date="2017-09-19T14:46:00Z">
                            <w:pPr/>
                          </w:pPrChange>
                        </w:pPr>
                        <w:ins w:id="3612" w:author="Marcelle von Wendland" w:date="2017-09-19T14:41:00Z">
                          <w:r w:rsidRPr="005B664F">
                            <w:rPr>
                              <w:rFonts w:cstheme="minorHAnsi"/>
                              <w:sz w:val="16"/>
                              <w:szCs w:val="16"/>
                              <w:rPrChange w:id="3613" w:author="Marcelle von Wendland" w:date="2017-09-19T14:46:00Z">
                                <w:rPr/>
                              </w:rPrChange>
                            </w:rPr>
                            <w:t>ACTOR {</w:t>
                          </w:r>
                        </w:ins>
                      </w:p>
                      <w:p w14:paraId="36726493" w14:textId="77777777" w:rsidR="005B664F" w:rsidRPr="005B664F" w:rsidRDefault="005B664F" w:rsidP="005B664F">
                        <w:pPr>
                          <w:spacing w:after="0" w:line="240" w:lineRule="auto"/>
                          <w:rPr>
                            <w:ins w:id="3614" w:author="Marcelle von Wendland" w:date="2017-09-19T14:41:00Z"/>
                            <w:rFonts w:cstheme="minorHAnsi"/>
                            <w:sz w:val="16"/>
                            <w:szCs w:val="16"/>
                            <w:rPrChange w:id="3615" w:author="Marcelle von Wendland" w:date="2017-09-19T14:46:00Z">
                              <w:rPr>
                                <w:ins w:id="3616" w:author="Marcelle von Wendland" w:date="2017-09-19T14:41:00Z"/>
                              </w:rPr>
                            </w:rPrChange>
                          </w:rPr>
                          <w:pPrChange w:id="3617" w:author="Marcelle von Wendland" w:date="2017-09-19T14:46:00Z">
                            <w:pPr/>
                          </w:pPrChange>
                        </w:pPr>
                      </w:p>
                      <w:p w14:paraId="275BFCB2" w14:textId="77777777" w:rsidR="005B664F" w:rsidRPr="005B664F" w:rsidRDefault="005B664F" w:rsidP="005B664F">
                        <w:pPr>
                          <w:spacing w:after="0" w:line="240" w:lineRule="auto"/>
                          <w:rPr>
                            <w:ins w:id="3618" w:author="Marcelle von Wendland" w:date="2017-09-19T14:41:00Z"/>
                            <w:rFonts w:cstheme="minorHAnsi"/>
                            <w:sz w:val="16"/>
                            <w:szCs w:val="16"/>
                            <w:rPrChange w:id="3619" w:author="Marcelle von Wendland" w:date="2017-09-19T14:46:00Z">
                              <w:rPr>
                                <w:ins w:id="3620" w:author="Marcelle von Wendland" w:date="2017-09-19T14:41:00Z"/>
                              </w:rPr>
                            </w:rPrChange>
                          </w:rPr>
                          <w:pPrChange w:id="3621" w:author="Marcelle von Wendland" w:date="2017-09-19T14:46:00Z">
                            <w:pPr/>
                          </w:pPrChange>
                        </w:pPr>
                        <w:ins w:id="3622" w:author="Marcelle von Wendland" w:date="2017-09-19T14:41:00Z">
                          <w:r w:rsidRPr="005B664F">
                            <w:rPr>
                              <w:rFonts w:cstheme="minorHAnsi"/>
                              <w:sz w:val="16"/>
                              <w:szCs w:val="16"/>
                              <w:rPrChange w:id="3623" w:author="Marcelle von Wendland" w:date="2017-09-19T14:46:00Z">
                                <w:rPr/>
                              </w:rPrChange>
                            </w:rPr>
                            <w:t xml:space="preserve">  DATA {</w:t>
                          </w:r>
                        </w:ins>
                      </w:p>
                      <w:p w14:paraId="0EF9EF24" w14:textId="77777777" w:rsidR="005B664F" w:rsidRPr="005B664F" w:rsidRDefault="005B664F" w:rsidP="005B664F">
                        <w:pPr>
                          <w:spacing w:after="0" w:line="240" w:lineRule="auto"/>
                          <w:rPr>
                            <w:ins w:id="3624" w:author="Marcelle von Wendland" w:date="2017-09-19T14:41:00Z"/>
                            <w:rFonts w:cstheme="minorHAnsi"/>
                            <w:sz w:val="16"/>
                            <w:szCs w:val="16"/>
                            <w:rPrChange w:id="3625" w:author="Marcelle von Wendland" w:date="2017-09-19T14:46:00Z">
                              <w:rPr>
                                <w:ins w:id="3626" w:author="Marcelle von Wendland" w:date="2017-09-19T14:41:00Z"/>
                              </w:rPr>
                            </w:rPrChange>
                          </w:rPr>
                          <w:pPrChange w:id="3627" w:author="Marcelle von Wendland" w:date="2017-09-19T14:46:00Z">
                            <w:pPr/>
                          </w:pPrChange>
                        </w:pPr>
                        <w:ins w:id="3628" w:author="Marcelle von Wendland" w:date="2017-09-19T14:41:00Z">
                          <w:r w:rsidRPr="005B664F">
                            <w:rPr>
                              <w:rFonts w:cstheme="minorHAnsi"/>
                              <w:sz w:val="16"/>
                              <w:szCs w:val="16"/>
                              <w:rPrChange w:id="3629" w:author="Marcelle von Wendland" w:date="2017-09-19T14:46:00Z">
                                <w:rPr/>
                              </w:rPrChange>
                            </w:rPr>
                            <w:t xml:space="preserve">     buyoffer {</w:t>
                          </w:r>
                        </w:ins>
                      </w:p>
                      <w:p w14:paraId="46849115" w14:textId="77777777" w:rsidR="005B664F" w:rsidRPr="005B664F" w:rsidRDefault="005B664F" w:rsidP="005B664F">
                        <w:pPr>
                          <w:spacing w:after="0" w:line="240" w:lineRule="auto"/>
                          <w:rPr>
                            <w:ins w:id="3630" w:author="Marcelle von Wendland" w:date="2017-09-19T14:44:00Z"/>
                            <w:rFonts w:cstheme="minorHAnsi"/>
                            <w:sz w:val="16"/>
                            <w:szCs w:val="16"/>
                            <w:rPrChange w:id="3631" w:author="Marcelle von Wendland" w:date="2017-09-19T14:46:00Z">
                              <w:rPr>
                                <w:ins w:id="3632" w:author="Marcelle von Wendland" w:date="2017-09-19T14:44:00Z"/>
                                <w:rFonts w:cstheme="minorHAnsi"/>
                                <w:sz w:val="16"/>
                                <w:szCs w:val="16"/>
                              </w:rPr>
                            </w:rPrChange>
                          </w:rPr>
                          <w:pPrChange w:id="3633" w:author="Marcelle von Wendland" w:date="2017-09-19T14:46:00Z">
                            <w:pPr/>
                          </w:pPrChange>
                        </w:pPr>
                        <w:ins w:id="3634" w:author="Marcelle von Wendland" w:date="2017-09-19T14:41:00Z">
                          <w:r w:rsidRPr="005B664F">
                            <w:rPr>
                              <w:rFonts w:cstheme="minorHAnsi"/>
                              <w:sz w:val="16"/>
                              <w:szCs w:val="16"/>
                              <w:rPrChange w:id="3635" w:author="Marcelle von Wendland" w:date="2017-09-19T14:46:00Z">
                                <w:rPr/>
                              </w:rPrChange>
                            </w:rPr>
                            <w:t xml:space="preserve">        product</w:t>
                          </w:r>
                          <w:r w:rsidRPr="005B664F">
                            <w:rPr>
                              <w:rFonts w:cstheme="minorHAnsi"/>
                              <w:sz w:val="16"/>
                              <w:szCs w:val="16"/>
                              <w:rPrChange w:id="3636" w:author="Marcelle von Wendland" w:date="2017-09-19T14:46:00Z">
                                <w:rPr/>
                              </w:rPrChange>
                            </w:rPr>
                            <w:tab/>
                          </w:r>
                          <w:proofErr w:type="gramStart"/>
                          <w:r w:rsidRPr="005B664F">
                            <w:rPr>
                              <w:rFonts w:cstheme="minorHAnsi"/>
                              <w:sz w:val="16"/>
                              <w:szCs w:val="16"/>
                              <w:rPrChange w:id="3637" w:author="Marcelle von Wendland" w:date="2017-09-19T14:46:00Z">
                                <w:rPr/>
                              </w:rPrChange>
                            </w:rPr>
                            <w:tab/>
                            <w:t>{ ?</w:t>
                          </w:r>
                          <w:proofErr w:type="gramEnd"/>
                          <w:r w:rsidRPr="005B664F">
                            <w:rPr>
                              <w:rFonts w:cstheme="minorHAnsi"/>
                              <w:sz w:val="16"/>
                              <w:szCs w:val="16"/>
                              <w:rPrChange w:id="3638" w:author="Marcelle von Wendland" w:date="2017-09-19T14:46:00Z">
                                <w:rPr/>
                              </w:rPrChange>
                            </w:rPr>
                            <w:t xml:space="preserve"> },        </w:t>
                          </w:r>
                        </w:ins>
                        <w:ins w:id="3639" w:author="Marcelle von Wendland" w:date="2017-09-19T14:43:00Z">
                          <w:r w:rsidRPr="005B664F">
                            <w:rPr>
                              <w:rFonts w:cstheme="minorHAnsi"/>
                              <w:sz w:val="16"/>
                              <w:szCs w:val="16"/>
                              <w:rPrChange w:id="3640" w:author="Marcelle von Wendland" w:date="2017-09-19T14:46:00Z">
                                <w:rPr>
                                  <w:rFonts w:cstheme="minorHAnsi"/>
                                  <w:sz w:val="16"/>
                                  <w:szCs w:val="16"/>
                                </w:rPr>
                              </w:rPrChange>
                            </w:rPr>
                            <w:tab/>
                          </w:r>
                        </w:ins>
                        <w:ins w:id="3641" w:author="Marcelle von Wendland" w:date="2017-09-19T14:41:00Z">
                          <w:r w:rsidRPr="005B664F">
                            <w:rPr>
                              <w:rFonts w:cstheme="minorHAnsi"/>
                              <w:sz w:val="16"/>
                              <w:szCs w:val="16"/>
                              <w:rPrChange w:id="3642" w:author="Marcelle von Wendland" w:date="2017-09-19T14:46:00Z">
                                <w:rPr/>
                              </w:rPrChange>
                            </w:rPr>
                            <w:t xml:space="preserve">price </w:t>
                          </w:r>
                          <w:r w:rsidRPr="005B664F">
                            <w:rPr>
                              <w:rFonts w:cstheme="minorHAnsi"/>
                              <w:sz w:val="16"/>
                              <w:szCs w:val="16"/>
                              <w:rPrChange w:id="3643" w:author="Marcelle von Wendland" w:date="2017-09-19T14:46:00Z">
                                <w:rPr/>
                              </w:rPrChange>
                            </w:rPr>
                            <w:tab/>
                          </w:r>
                          <w:r w:rsidRPr="005B664F">
                            <w:rPr>
                              <w:rFonts w:cstheme="minorHAnsi"/>
                              <w:sz w:val="16"/>
                              <w:szCs w:val="16"/>
                              <w:rPrChange w:id="3644" w:author="Marcelle von Wendland" w:date="2017-09-19T14:46:00Z">
                                <w:rPr/>
                              </w:rPrChange>
                            </w:rPr>
                            <w:tab/>
                            <w:t>{ ? },</w:t>
                          </w:r>
                        </w:ins>
                        <w:ins w:id="3645" w:author="Marcelle von Wendland" w:date="2017-09-19T14:44:00Z">
                          <w:r w:rsidRPr="005B664F">
                            <w:rPr>
                              <w:rFonts w:cstheme="minorHAnsi"/>
                              <w:sz w:val="16"/>
                              <w:szCs w:val="16"/>
                              <w:rPrChange w:id="3646" w:author="Marcelle von Wendland" w:date="2017-09-19T14:46:00Z">
                                <w:rPr>
                                  <w:rFonts w:cstheme="minorHAnsi"/>
                                  <w:sz w:val="16"/>
                                  <w:szCs w:val="16"/>
                                </w:rPr>
                              </w:rPrChange>
                            </w:rPr>
                            <w:t xml:space="preserve"> </w:t>
                          </w:r>
                        </w:ins>
                        <w:ins w:id="3647" w:author="Marcelle von Wendland" w:date="2017-09-19T14:41:00Z">
                          <w:r w:rsidRPr="005B664F">
                            <w:rPr>
                              <w:rFonts w:cstheme="minorHAnsi"/>
                              <w:sz w:val="16"/>
                              <w:szCs w:val="16"/>
                              <w:rPrChange w:id="3648" w:author="Marcelle von Wendland" w:date="2017-09-19T14:46:00Z">
                                <w:rPr/>
                              </w:rPrChange>
                            </w:rPr>
                            <w:t xml:space="preserve">        quantity </w:t>
                          </w:r>
                          <w:r w:rsidRPr="005B664F">
                            <w:rPr>
                              <w:rFonts w:cstheme="minorHAnsi"/>
                              <w:sz w:val="16"/>
                              <w:szCs w:val="16"/>
                              <w:rPrChange w:id="3649" w:author="Marcelle von Wendland" w:date="2017-09-19T14:46:00Z">
                                <w:rPr/>
                              </w:rPrChange>
                            </w:rPr>
                            <w:tab/>
                            <w:t xml:space="preserve">{ ? },       </w:t>
                          </w:r>
                        </w:ins>
                        <w:ins w:id="3650" w:author="Marcelle von Wendland" w:date="2017-09-19T14:43:00Z">
                          <w:r w:rsidRPr="005B664F">
                            <w:rPr>
                              <w:rFonts w:cstheme="minorHAnsi"/>
                              <w:sz w:val="16"/>
                              <w:szCs w:val="16"/>
                              <w:rPrChange w:id="3651" w:author="Marcelle von Wendland" w:date="2017-09-19T14:46:00Z">
                                <w:rPr>
                                  <w:rFonts w:cstheme="minorHAnsi"/>
                                  <w:sz w:val="16"/>
                                  <w:szCs w:val="16"/>
                                </w:rPr>
                              </w:rPrChange>
                            </w:rPr>
                            <w:tab/>
                          </w:r>
                          <w:r w:rsidRPr="005B664F">
                            <w:rPr>
                              <w:rFonts w:cstheme="minorHAnsi"/>
                              <w:sz w:val="16"/>
                              <w:szCs w:val="16"/>
                              <w:rPrChange w:id="3652" w:author="Marcelle von Wendland" w:date="2017-09-19T14:46:00Z">
                                <w:rPr>
                                  <w:rFonts w:cstheme="minorHAnsi"/>
                                  <w:sz w:val="16"/>
                                  <w:szCs w:val="16"/>
                                </w:rPr>
                              </w:rPrChange>
                            </w:rPr>
                            <w:tab/>
                          </w:r>
                        </w:ins>
                      </w:p>
                      <w:p w14:paraId="4C0A5DF0" w14:textId="432BC251" w:rsidR="005B664F" w:rsidRPr="005B664F" w:rsidRDefault="005B664F" w:rsidP="005B664F">
                        <w:pPr>
                          <w:spacing w:after="0" w:line="240" w:lineRule="auto"/>
                          <w:rPr>
                            <w:ins w:id="3653" w:author="Marcelle von Wendland" w:date="2017-09-19T14:41:00Z"/>
                            <w:rFonts w:cstheme="minorHAnsi"/>
                            <w:sz w:val="16"/>
                            <w:szCs w:val="16"/>
                            <w:rPrChange w:id="3654" w:author="Marcelle von Wendland" w:date="2017-09-19T14:46:00Z">
                              <w:rPr>
                                <w:ins w:id="3655" w:author="Marcelle von Wendland" w:date="2017-09-19T14:41:00Z"/>
                              </w:rPr>
                            </w:rPrChange>
                          </w:rPr>
                          <w:pPrChange w:id="3656" w:author="Marcelle von Wendland" w:date="2017-09-19T14:46:00Z">
                            <w:pPr/>
                          </w:pPrChange>
                        </w:pPr>
                        <w:ins w:id="3657" w:author="Marcelle von Wendland" w:date="2017-09-19T14:44:00Z">
                          <w:r w:rsidRPr="005B664F">
                            <w:rPr>
                              <w:rFonts w:cstheme="minorHAnsi"/>
                              <w:sz w:val="16"/>
                              <w:szCs w:val="16"/>
                              <w:rPrChange w:id="3658" w:author="Marcelle von Wendland" w:date="2017-09-19T14:46:00Z">
                                <w:rPr>
                                  <w:rFonts w:cstheme="minorHAnsi"/>
                                  <w:sz w:val="16"/>
                                  <w:szCs w:val="16"/>
                                </w:rPr>
                              </w:rPrChange>
                            </w:rPr>
                            <w:t xml:space="preserve">        </w:t>
                          </w:r>
                        </w:ins>
                        <w:ins w:id="3659" w:author="Marcelle von Wendland" w:date="2017-09-19T14:41:00Z">
                          <w:r w:rsidRPr="005B664F">
                            <w:rPr>
                              <w:rFonts w:cstheme="minorHAnsi"/>
                              <w:sz w:val="16"/>
                              <w:szCs w:val="16"/>
                              <w:rPrChange w:id="3660" w:author="Marcelle von Wendland" w:date="2017-09-19T14:46:00Z">
                                <w:rPr/>
                              </w:rPrChange>
                            </w:rPr>
                            <w:t>buyer</w:t>
                          </w:r>
                          <w:r w:rsidRPr="005B664F">
                            <w:rPr>
                              <w:rFonts w:cstheme="minorHAnsi"/>
                              <w:sz w:val="16"/>
                              <w:szCs w:val="16"/>
                              <w:rPrChange w:id="3661" w:author="Marcelle von Wendland" w:date="2017-09-19T14:46:00Z">
                                <w:rPr/>
                              </w:rPrChange>
                            </w:rPr>
                            <w:tab/>
                          </w:r>
                          <w:proofErr w:type="gramStart"/>
                          <w:r w:rsidRPr="005B664F">
                            <w:rPr>
                              <w:rFonts w:cstheme="minorHAnsi"/>
                              <w:sz w:val="16"/>
                              <w:szCs w:val="16"/>
                              <w:rPrChange w:id="3662" w:author="Marcelle von Wendland" w:date="2017-09-19T14:46:00Z">
                                <w:rPr/>
                              </w:rPrChange>
                            </w:rPr>
                            <w:tab/>
                            <w:t>{ ?</w:t>
                          </w:r>
                          <w:proofErr w:type="gramEnd"/>
                          <w:r w:rsidRPr="005B664F">
                            <w:rPr>
                              <w:rFonts w:cstheme="minorHAnsi"/>
                              <w:sz w:val="16"/>
                              <w:szCs w:val="16"/>
                              <w:rPrChange w:id="3663" w:author="Marcelle von Wendland" w:date="2017-09-19T14:46:00Z">
                                <w:rPr/>
                              </w:rPrChange>
                            </w:rPr>
                            <w:t xml:space="preserve"> },</w:t>
                          </w:r>
                        </w:ins>
                        <w:ins w:id="3664" w:author="Marcelle von Wendland" w:date="2017-09-19T14:44:00Z">
                          <w:r w:rsidRPr="005B664F">
                            <w:rPr>
                              <w:rFonts w:cstheme="minorHAnsi"/>
                              <w:sz w:val="16"/>
                              <w:szCs w:val="16"/>
                              <w:rPrChange w:id="3665" w:author="Marcelle von Wendland" w:date="2017-09-19T14:46:00Z">
                                <w:rPr>
                                  <w:rFonts w:cstheme="minorHAnsi"/>
                                  <w:sz w:val="16"/>
                                  <w:szCs w:val="16"/>
                                </w:rPr>
                              </w:rPrChange>
                            </w:rPr>
                            <w:tab/>
                          </w:r>
                        </w:ins>
                        <w:ins w:id="3666" w:author="Marcelle von Wendland" w:date="2017-09-19T14:41:00Z">
                          <w:r w:rsidRPr="005B664F">
                            <w:rPr>
                              <w:rFonts w:cstheme="minorHAnsi"/>
                              <w:sz w:val="16"/>
                              <w:szCs w:val="16"/>
                              <w:rPrChange w:id="3667" w:author="Marcelle von Wendland" w:date="2017-09-19T14:46:00Z">
                                <w:rPr/>
                              </w:rPrChange>
                            </w:rPr>
                            <w:t xml:space="preserve">        </w:t>
                          </w:r>
                        </w:ins>
                        <w:ins w:id="3668" w:author="Marcelle von Wendland" w:date="2017-09-19T14:44:00Z">
                          <w:r w:rsidRPr="005B664F">
                            <w:rPr>
                              <w:rFonts w:cstheme="minorHAnsi"/>
                              <w:sz w:val="16"/>
                              <w:szCs w:val="16"/>
                              <w:rPrChange w:id="3669" w:author="Marcelle von Wendland" w:date="2017-09-19T14:46:00Z">
                                <w:rPr>
                                  <w:rFonts w:cstheme="minorHAnsi"/>
                                  <w:sz w:val="16"/>
                                  <w:szCs w:val="16"/>
                                </w:rPr>
                              </w:rPrChange>
                            </w:rPr>
                            <w:tab/>
                          </w:r>
                        </w:ins>
                        <w:ins w:id="3670" w:author="Marcelle von Wendland" w:date="2017-09-19T14:41:00Z">
                          <w:r w:rsidRPr="005B664F">
                            <w:rPr>
                              <w:rFonts w:cstheme="minorHAnsi"/>
                              <w:sz w:val="16"/>
                              <w:szCs w:val="16"/>
                              <w:rPrChange w:id="3671" w:author="Marcelle von Wendland" w:date="2017-09-19T14:46:00Z">
                                <w:rPr/>
                              </w:rPrChange>
                            </w:rPr>
                            <w:t xml:space="preserve">seller </w:t>
                          </w:r>
                          <w:r w:rsidRPr="005B664F">
                            <w:rPr>
                              <w:rFonts w:cstheme="minorHAnsi"/>
                              <w:sz w:val="16"/>
                              <w:szCs w:val="16"/>
                              <w:rPrChange w:id="3672" w:author="Marcelle von Wendland" w:date="2017-09-19T14:46:00Z">
                                <w:rPr/>
                              </w:rPrChange>
                            </w:rPr>
                            <w:tab/>
                          </w:r>
                          <w:r w:rsidRPr="005B664F">
                            <w:rPr>
                              <w:rFonts w:cstheme="minorHAnsi"/>
                              <w:sz w:val="16"/>
                              <w:szCs w:val="16"/>
                              <w:rPrChange w:id="3673" w:author="Marcelle von Wendland" w:date="2017-09-19T14:46:00Z">
                                <w:rPr/>
                              </w:rPrChange>
                            </w:rPr>
                            <w:tab/>
                            <w:t>{ ? }</w:t>
                          </w:r>
                        </w:ins>
                        <w:ins w:id="3674" w:author="Marcelle von Wendland" w:date="2017-09-19T14:44:00Z">
                          <w:r w:rsidRPr="005B664F">
                            <w:rPr>
                              <w:rFonts w:cstheme="minorHAnsi"/>
                              <w:sz w:val="16"/>
                              <w:szCs w:val="16"/>
                              <w:rPrChange w:id="3675" w:author="Marcelle von Wendland" w:date="2017-09-19T14:46:00Z">
                                <w:rPr>
                                  <w:rFonts w:cstheme="minorHAnsi"/>
                                  <w:sz w:val="16"/>
                                  <w:szCs w:val="16"/>
                                </w:rPr>
                              </w:rPrChange>
                            </w:rPr>
                            <w:tab/>
                          </w:r>
                          <w:r w:rsidRPr="005B664F">
                            <w:rPr>
                              <w:rFonts w:cstheme="minorHAnsi"/>
                              <w:sz w:val="16"/>
                              <w:szCs w:val="16"/>
                              <w:rPrChange w:id="3676" w:author="Marcelle von Wendland" w:date="2017-09-19T14:46:00Z">
                                <w:rPr>
                                  <w:rFonts w:cstheme="minorHAnsi"/>
                                  <w:sz w:val="16"/>
                                  <w:szCs w:val="16"/>
                                </w:rPr>
                              </w:rPrChange>
                            </w:rPr>
                            <w:tab/>
                          </w:r>
                        </w:ins>
                        <w:ins w:id="3677" w:author="Marcelle von Wendland" w:date="2017-09-19T14:41:00Z">
                          <w:r w:rsidRPr="005B664F">
                            <w:rPr>
                              <w:rFonts w:cstheme="minorHAnsi"/>
                              <w:sz w:val="16"/>
                              <w:szCs w:val="16"/>
                              <w:rPrChange w:id="3678" w:author="Marcelle von Wendland" w:date="2017-09-19T14:46:00Z">
                                <w:rPr/>
                              </w:rPrChange>
                            </w:rPr>
                            <w:t xml:space="preserve">     },</w:t>
                          </w:r>
                        </w:ins>
                      </w:p>
                      <w:p w14:paraId="0E6098EA" w14:textId="77777777" w:rsidR="005B664F" w:rsidRPr="005B664F" w:rsidRDefault="005B664F" w:rsidP="005B664F">
                        <w:pPr>
                          <w:spacing w:after="0" w:line="240" w:lineRule="auto"/>
                          <w:rPr>
                            <w:ins w:id="3679" w:author="Marcelle von Wendland" w:date="2017-09-19T14:44:00Z"/>
                            <w:rFonts w:cstheme="minorHAnsi"/>
                            <w:sz w:val="16"/>
                            <w:szCs w:val="16"/>
                            <w:rPrChange w:id="3680" w:author="Marcelle von Wendland" w:date="2017-09-19T14:46:00Z">
                              <w:rPr>
                                <w:ins w:id="3681" w:author="Marcelle von Wendland" w:date="2017-09-19T14:44:00Z"/>
                                <w:rFonts w:cstheme="minorHAnsi"/>
                                <w:sz w:val="16"/>
                                <w:szCs w:val="16"/>
                              </w:rPr>
                            </w:rPrChange>
                          </w:rPr>
                          <w:pPrChange w:id="3682" w:author="Marcelle von Wendland" w:date="2017-09-19T14:46:00Z">
                            <w:pPr>
                              <w:spacing w:after="0" w:line="240" w:lineRule="auto"/>
                            </w:pPr>
                          </w:pPrChange>
                        </w:pPr>
                        <w:ins w:id="3683" w:author="Marcelle von Wendland" w:date="2017-09-19T14:41:00Z">
                          <w:r w:rsidRPr="005B664F">
                            <w:rPr>
                              <w:rFonts w:cstheme="minorHAnsi"/>
                              <w:sz w:val="16"/>
                              <w:szCs w:val="16"/>
                              <w:rPrChange w:id="3684" w:author="Marcelle von Wendland" w:date="2017-09-19T14:46:00Z">
                                <w:rPr/>
                              </w:rPrChange>
                            </w:rPr>
                            <w:t xml:space="preserve">     selloffer </w:t>
                          </w:r>
                        </w:ins>
                        <w:ins w:id="3685" w:author="Marcelle von Wendland" w:date="2017-09-19T14:44:00Z">
                          <w:r w:rsidRPr="005B664F">
                            <w:rPr>
                              <w:rFonts w:cstheme="minorHAnsi"/>
                              <w:sz w:val="16"/>
                              <w:szCs w:val="16"/>
                              <w:rPrChange w:id="3686" w:author="Marcelle von Wendland" w:date="2017-09-19T14:46:00Z">
                                <w:rPr>
                                  <w:rFonts w:cstheme="minorHAnsi"/>
                                  <w:sz w:val="16"/>
                                  <w:szCs w:val="16"/>
                                </w:rPr>
                              </w:rPrChange>
                            </w:rPr>
                            <w:t>{</w:t>
                          </w:r>
                        </w:ins>
                      </w:p>
                      <w:p w14:paraId="2AD70879" w14:textId="77777777" w:rsidR="005B664F" w:rsidRPr="005B664F" w:rsidRDefault="005B664F" w:rsidP="005B664F">
                        <w:pPr>
                          <w:spacing w:after="0" w:line="240" w:lineRule="auto"/>
                          <w:rPr>
                            <w:ins w:id="3687" w:author="Marcelle von Wendland" w:date="2017-09-19T14:44:00Z"/>
                            <w:rFonts w:cstheme="minorHAnsi"/>
                            <w:sz w:val="16"/>
                            <w:szCs w:val="16"/>
                            <w:rPrChange w:id="3688" w:author="Marcelle von Wendland" w:date="2017-09-19T14:46:00Z">
                              <w:rPr>
                                <w:ins w:id="3689" w:author="Marcelle von Wendland" w:date="2017-09-19T14:44:00Z"/>
                                <w:rFonts w:cstheme="minorHAnsi"/>
                                <w:sz w:val="16"/>
                                <w:szCs w:val="16"/>
                              </w:rPr>
                            </w:rPrChange>
                          </w:rPr>
                          <w:pPrChange w:id="3690" w:author="Marcelle von Wendland" w:date="2017-09-19T14:46:00Z">
                            <w:pPr>
                              <w:spacing w:after="0" w:line="240" w:lineRule="auto"/>
                            </w:pPr>
                          </w:pPrChange>
                        </w:pPr>
                        <w:ins w:id="3691" w:author="Marcelle von Wendland" w:date="2017-09-19T14:44:00Z">
                          <w:r w:rsidRPr="005B664F">
                            <w:rPr>
                              <w:rFonts w:cstheme="minorHAnsi"/>
                              <w:sz w:val="16"/>
                              <w:szCs w:val="16"/>
                              <w:rPrChange w:id="3692" w:author="Marcelle von Wendland" w:date="2017-09-19T14:46:00Z">
                                <w:rPr>
                                  <w:rFonts w:cstheme="minorHAnsi"/>
                                  <w:sz w:val="16"/>
                                  <w:szCs w:val="16"/>
                                </w:rPr>
                              </w:rPrChange>
                            </w:rPr>
                            <w:t xml:space="preserve">        product</w:t>
                          </w:r>
                          <w:r w:rsidRPr="005B664F">
                            <w:rPr>
                              <w:rFonts w:cstheme="minorHAnsi"/>
                              <w:sz w:val="16"/>
                              <w:szCs w:val="16"/>
                              <w:rPrChange w:id="3693" w:author="Marcelle von Wendland" w:date="2017-09-19T14:46:00Z">
                                <w:rPr>
                                  <w:rFonts w:cstheme="minorHAnsi"/>
                                  <w:sz w:val="16"/>
                                  <w:szCs w:val="16"/>
                                </w:rPr>
                              </w:rPrChange>
                            </w:rPr>
                            <w:tab/>
                          </w:r>
                          <w:proofErr w:type="gramStart"/>
                          <w:r w:rsidRPr="005B664F">
                            <w:rPr>
                              <w:rFonts w:cstheme="minorHAnsi"/>
                              <w:sz w:val="16"/>
                              <w:szCs w:val="16"/>
                              <w:rPrChange w:id="3694" w:author="Marcelle von Wendland" w:date="2017-09-19T14:46:00Z">
                                <w:rPr>
                                  <w:rFonts w:cstheme="minorHAnsi"/>
                                  <w:sz w:val="16"/>
                                  <w:szCs w:val="16"/>
                                </w:rPr>
                              </w:rPrChange>
                            </w:rPr>
                            <w:tab/>
                            <w:t>{ ?</w:t>
                          </w:r>
                          <w:proofErr w:type="gramEnd"/>
                          <w:r w:rsidRPr="005B664F">
                            <w:rPr>
                              <w:rFonts w:cstheme="minorHAnsi"/>
                              <w:sz w:val="16"/>
                              <w:szCs w:val="16"/>
                              <w:rPrChange w:id="3695" w:author="Marcelle von Wendland" w:date="2017-09-19T14:46:00Z">
                                <w:rPr>
                                  <w:rFonts w:cstheme="minorHAnsi"/>
                                  <w:sz w:val="16"/>
                                  <w:szCs w:val="16"/>
                                </w:rPr>
                              </w:rPrChange>
                            </w:rPr>
                            <w:t xml:space="preserve"> },        </w:t>
                          </w:r>
                          <w:r w:rsidRPr="005B664F">
                            <w:rPr>
                              <w:rFonts w:cstheme="minorHAnsi"/>
                              <w:sz w:val="16"/>
                              <w:szCs w:val="16"/>
                              <w:rPrChange w:id="3696" w:author="Marcelle von Wendland" w:date="2017-09-19T14:46:00Z">
                                <w:rPr>
                                  <w:rFonts w:cstheme="minorHAnsi"/>
                                  <w:sz w:val="16"/>
                                  <w:szCs w:val="16"/>
                                </w:rPr>
                              </w:rPrChange>
                            </w:rPr>
                            <w:tab/>
                            <w:t xml:space="preserve">price </w:t>
                          </w:r>
                          <w:r w:rsidRPr="005B664F">
                            <w:rPr>
                              <w:rFonts w:cstheme="minorHAnsi"/>
                              <w:sz w:val="16"/>
                              <w:szCs w:val="16"/>
                              <w:rPrChange w:id="3697" w:author="Marcelle von Wendland" w:date="2017-09-19T14:46:00Z">
                                <w:rPr>
                                  <w:rFonts w:cstheme="minorHAnsi"/>
                                  <w:sz w:val="16"/>
                                  <w:szCs w:val="16"/>
                                </w:rPr>
                              </w:rPrChange>
                            </w:rPr>
                            <w:tab/>
                          </w:r>
                          <w:r w:rsidRPr="005B664F">
                            <w:rPr>
                              <w:rFonts w:cstheme="minorHAnsi"/>
                              <w:sz w:val="16"/>
                              <w:szCs w:val="16"/>
                              <w:rPrChange w:id="3698" w:author="Marcelle von Wendland" w:date="2017-09-19T14:46:00Z">
                                <w:rPr>
                                  <w:rFonts w:cstheme="minorHAnsi"/>
                                  <w:sz w:val="16"/>
                                  <w:szCs w:val="16"/>
                                </w:rPr>
                              </w:rPrChange>
                            </w:rPr>
                            <w:tab/>
                            <w:t xml:space="preserve">{ ? },         quantity </w:t>
                          </w:r>
                          <w:r w:rsidRPr="005B664F">
                            <w:rPr>
                              <w:rFonts w:cstheme="minorHAnsi"/>
                              <w:sz w:val="16"/>
                              <w:szCs w:val="16"/>
                              <w:rPrChange w:id="3699" w:author="Marcelle von Wendland" w:date="2017-09-19T14:46:00Z">
                                <w:rPr>
                                  <w:rFonts w:cstheme="minorHAnsi"/>
                                  <w:sz w:val="16"/>
                                  <w:szCs w:val="16"/>
                                </w:rPr>
                              </w:rPrChange>
                            </w:rPr>
                            <w:tab/>
                            <w:t xml:space="preserve">{ ? },       </w:t>
                          </w:r>
                          <w:r w:rsidRPr="005B664F">
                            <w:rPr>
                              <w:rFonts w:cstheme="minorHAnsi"/>
                              <w:sz w:val="16"/>
                              <w:szCs w:val="16"/>
                              <w:rPrChange w:id="3700" w:author="Marcelle von Wendland" w:date="2017-09-19T14:46:00Z">
                                <w:rPr>
                                  <w:rFonts w:cstheme="minorHAnsi"/>
                                  <w:sz w:val="16"/>
                                  <w:szCs w:val="16"/>
                                </w:rPr>
                              </w:rPrChange>
                            </w:rPr>
                            <w:tab/>
                          </w:r>
                          <w:r w:rsidRPr="005B664F">
                            <w:rPr>
                              <w:rFonts w:cstheme="minorHAnsi"/>
                              <w:sz w:val="16"/>
                              <w:szCs w:val="16"/>
                              <w:rPrChange w:id="3701" w:author="Marcelle von Wendland" w:date="2017-09-19T14:46:00Z">
                                <w:rPr>
                                  <w:rFonts w:cstheme="minorHAnsi"/>
                                  <w:sz w:val="16"/>
                                  <w:szCs w:val="16"/>
                                </w:rPr>
                              </w:rPrChange>
                            </w:rPr>
                            <w:tab/>
                          </w:r>
                        </w:ins>
                      </w:p>
                      <w:p w14:paraId="166CDE08" w14:textId="77777777" w:rsidR="005B664F" w:rsidRPr="005B664F" w:rsidRDefault="005B664F" w:rsidP="005B664F">
                        <w:pPr>
                          <w:spacing w:after="0" w:line="240" w:lineRule="auto"/>
                          <w:rPr>
                            <w:ins w:id="3702" w:author="Marcelle von Wendland" w:date="2017-09-19T14:44:00Z"/>
                            <w:rFonts w:cstheme="minorHAnsi"/>
                            <w:sz w:val="16"/>
                            <w:szCs w:val="16"/>
                            <w:rPrChange w:id="3703" w:author="Marcelle von Wendland" w:date="2017-09-19T14:46:00Z">
                              <w:rPr>
                                <w:ins w:id="3704" w:author="Marcelle von Wendland" w:date="2017-09-19T14:44:00Z"/>
                                <w:rFonts w:cstheme="minorHAnsi"/>
                                <w:sz w:val="16"/>
                                <w:szCs w:val="16"/>
                              </w:rPr>
                            </w:rPrChange>
                          </w:rPr>
                          <w:pPrChange w:id="3705" w:author="Marcelle von Wendland" w:date="2017-09-19T14:46:00Z">
                            <w:pPr>
                              <w:spacing w:after="0" w:line="240" w:lineRule="auto"/>
                            </w:pPr>
                          </w:pPrChange>
                        </w:pPr>
                        <w:ins w:id="3706" w:author="Marcelle von Wendland" w:date="2017-09-19T14:44:00Z">
                          <w:r w:rsidRPr="005B664F">
                            <w:rPr>
                              <w:rFonts w:cstheme="minorHAnsi"/>
                              <w:sz w:val="16"/>
                              <w:szCs w:val="16"/>
                              <w:rPrChange w:id="3707" w:author="Marcelle von Wendland" w:date="2017-09-19T14:46:00Z">
                                <w:rPr>
                                  <w:rFonts w:cstheme="minorHAnsi"/>
                                  <w:sz w:val="16"/>
                                  <w:szCs w:val="16"/>
                                </w:rPr>
                              </w:rPrChange>
                            </w:rPr>
                            <w:t xml:space="preserve">        buyer</w:t>
                          </w:r>
                          <w:r w:rsidRPr="005B664F">
                            <w:rPr>
                              <w:rFonts w:cstheme="minorHAnsi"/>
                              <w:sz w:val="16"/>
                              <w:szCs w:val="16"/>
                              <w:rPrChange w:id="3708" w:author="Marcelle von Wendland" w:date="2017-09-19T14:46:00Z">
                                <w:rPr>
                                  <w:rFonts w:cstheme="minorHAnsi"/>
                                  <w:sz w:val="16"/>
                                  <w:szCs w:val="16"/>
                                </w:rPr>
                              </w:rPrChange>
                            </w:rPr>
                            <w:tab/>
                          </w:r>
                          <w:proofErr w:type="gramStart"/>
                          <w:r w:rsidRPr="005B664F">
                            <w:rPr>
                              <w:rFonts w:cstheme="minorHAnsi"/>
                              <w:sz w:val="16"/>
                              <w:szCs w:val="16"/>
                              <w:rPrChange w:id="3709" w:author="Marcelle von Wendland" w:date="2017-09-19T14:46:00Z">
                                <w:rPr>
                                  <w:rFonts w:cstheme="minorHAnsi"/>
                                  <w:sz w:val="16"/>
                                  <w:szCs w:val="16"/>
                                </w:rPr>
                              </w:rPrChange>
                            </w:rPr>
                            <w:tab/>
                            <w:t>{ ?</w:t>
                          </w:r>
                          <w:proofErr w:type="gramEnd"/>
                          <w:r w:rsidRPr="005B664F">
                            <w:rPr>
                              <w:rFonts w:cstheme="minorHAnsi"/>
                              <w:sz w:val="16"/>
                              <w:szCs w:val="16"/>
                              <w:rPrChange w:id="3710" w:author="Marcelle von Wendland" w:date="2017-09-19T14:46:00Z">
                                <w:rPr>
                                  <w:rFonts w:cstheme="minorHAnsi"/>
                                  <w:sz w:val="16"/>
                                  <w:szCs w:val="16"/>
                                </w:rPr>
                              </w:rPrChange>
                            </w:rPr>
                            <w:t xml:space="preserve"> },</w:t>
                          </w:r>
                          <w:r w:rsidRPr="005B664F">
                            <w:rPr>
                              <w:rFonts w:cstheme="minorHAnsi"/>
                              <w:sz w:val="16"/>
                              <w:szCs w:val="16"/>
                              <w:rPrChange w:id="3711" w:author="Marcelle von Wendland" w:date="2017-09-19T14:46:00Z">
                                <w:rPr>
                                  <w:rFonts w:cstheme="minorHAnsi"/>
                                  <w:sz w:val="16"/>
                                  <w:szCs w:val="16"/>
                                </w:rPr>
                              </w:rPrChange>
                            </w:rPr>
                            <w:tab/>
                            <w:t xml:space="preserve">        </w:t>
                          </w:r>
                          <w:r w:rsidRPr="005B664F">
                            <w:rPr>
                              <w:rFonts w:cstheme="minorHAnsi"/>
                              <w:sz w:val="16"/>
                              <w:szCs w:val="16"/>
                              <w:rPrChange w:id="3712" w:author="Marcelle von Wendland" w:date="2017-09-19T14:46:00Z">
                                <w:rPr>
                                  <w:rFonts w:cstheme="minorHAnsi"/>
                                  <w:sz w:val="16"/>
                                  <w:szCs w:val="16"/>
                                </w:rPr>
                              </w:rPrChange>
                            </w:rPr>
                            <w:tab/>
                            <w:t xml:space="preserve">seller </w:t>
                          </w:r>
                          <w:r w:rsidRPr="005B664F">
                            <w:rPr>
                              <w:rFonts w:cstheme="minorHAnsi"/>
                              <w:sz w:val="16"/>
                              <w:szCs w:val="16"/>
                              <w:rPrChange w:id="3713" w:author="Marcelle von Wendland" w:date="2017-09-19T14:46:00Z">
                                <w:rPr>
                                  <w:rFonts w:cstheme="minorHAnsi"/>
                                  <w:sz w:val="16"/>
                                  <w:szCs w:val="16"/>
                                </w:rPr>
                              </w:rPrChange>
                            </w:rPr>
                            <w:tab/>
                          </w:r>
                          <w:r w:rsidRPr="005B664F">
                            <w:rPr>
                              <w:rFonts w:cstheme="minorHAnsi"/>
                              <w:sz w:val="16"/>
                              <w:szCs w:val="16"/>
                              <w:rPrChange w:id="3714" w:author="Marcelle von Wendland" w:date="2017-09-19T14:46:00Z">
                                <w:rPr>
                                  <w:rFonts w:cstheme="minorHAnsi"/>
                                  <w:sz w:val="16"/>
                                  <w:szCs w:val="16"/>
                                </w:rPr>
                              </w:rPrChange>
                            </w:rPr>
                            <w:tab/>
                            <w:t>{ ? }</w:t>
                          </w:r>
                          <w:r w:rsidRPr="005B664F">
                            <w:rPr>
                              <w:rFonts w:cstheme="minorHAnsi"/>
                              <w:sz w:val="16"/>
                              <w:szCs w:val="16"/>
                              <w:rPrChange w:id="3715" w:author="Marcelle von Wendland" w:date="2017-09-19T14:46:00Z">
                                <w:rPr>
                                  <w:rFonts w:cstheme="minorHAnsi"/>
                                  <w:sz w:val="16"/>
                                  <w:szCs w:val="16"/>
                                </w:rPr>
                              </w:rPrChange>
                            </w:rPr>
                            <w:tab/>
                          </w:r>
                          <w:r w:rsidRPr="005B664F">
                            <w:rPr>
                              <w:rFonts w:cstheme="minorHAnsi"/>
                              <w:sz w:val="16"/>
                              <w:szCs w:val="16"/>
                              <w:rPrChange w:id="3716" w:author="Marcelle von Wendland" w:date="2017-09-19T14:46:00Z">
                                <w:rPr>
                                  <w:rFonts w:cstheme="minorHAnsi"/>
                                  <w:sz w:val="16"/>
                                  <w:szCs w:val="16"/>
                                </w:rPr>
                              </w:rPrChange>
                            </w:rPr>
                            <w:tab/>
                            <w:t xml:space="preserve">     },</w:t>
                          </w:r>
                        </w:ins>
                      </w:p>
                      <w:p w14:paraId="3635981D" w14:textId="77777777" w:rsidR="005B664F" w:rsidRPr="005B664F" w:rsidRDefault="005B664F" w:rsidP="005B664F">
                        <w:pPr>
                          <w:spacing w:after="0" w:line="240" w:lineRule="auto"/>
                          <w:rPr>
                            <w:ins w:id="3717" w:author="Marcelle von Wendland" w:date="2017-09-19T14:44:00Z"/>
                            <w:rFonts w:cstheme="minorHAnsi"/>
                            <w:sz w:val="16"/>
                            <w:szCs w:val="16"/>
                            <w:rPrChange w:id="3718" w:author="Marcelle von Wendland" w:date="2017-09-19T14:46:00Z">
                              <w:rPr>
                                <w:ins w:id="3719" w:author="Marcelle von Wendland" w:date="2017-09-19T14:44:00Z"/>
                                <w:rFonts w:cstheme="minorHAnsi"/>
                                <w:sz w:val="16"/>
                                <w:szCs w:val="16"/>
                              </w:rPr>
                            </w:rPrChange>
                          </w:rPr>
                          <w:pPrChange w:id="3720" w:author="Marcelle von Wendland" w:date="2017-09-19T14:46:00Z">
                            <w:pPr>
                              <w:spacing w:after="0" w:line="240" w:lineRule="auto"/>
                            </w:pPr>
                          </w:pPrChange>
                        </w:pPr>
                        <w:ins w:id="3721" w:author="Marcelle von Wendland" w:date="2017-09-19T14:41:00Z">
                          <w:r w:rsidRPr="005B664F">
                            <w:rPr>
                              <w:rFonts w:cstheme="minorHAnsi"/>
                              <w:sz w:val="16"/>
                              <w:szCs w:val="16"/>
                              <w:rPrChange w:id="3722" w:author="Marcelle von Wendland" w:date="2017-09-19T14:46:00Z">
                                <w:rPr/>
                              </w:rPrChange>
                            </w:rPr>
                            <w:t xml:space="preserve">     contract </w:t>
                          </w:r>
                        </w:ins>
                        <w:ins w:id="3723" w:author="Marcelle von Wendland" w:date="2017-09-19T14:44:00Z">
                          <w:r w:rsidRPr="005B664F">
                            <w:rPr>
                              <w:rFonts w:cstheme="minorHAnsi"/>
                              <w:sz w:val="16"/>
                              <w:szCs w:val="16"/>
                              <w:rPrChange w:id="3724" w:author="Marcelle von Wendland" w:date="2017-09-19T14:46:00Z">
                                <w:rPr>
                                  <w:rFonts w:cstheme="minorHAnsi"/>
                                  <w:sz w:val="16"/>
                                  <w:szCs w:val="16"/>
                                </w:rPr>
                              </w:rPrChange>
                            </w:rPr>
                            <w:t>{</w:t>
                          </w:r>
                        </w:ins>
                      </w:p>
                      <w:p w14:paraId="41194E47" w14:textId="77777777" w:rsidR="005B664F" w:rsidRPr="005B664F" w:rsidRDefault="005B664F" w:rsidP="005B664F">
                        <w:pPr>
                          <w:spacing w:after="0" w:line="240" w:lineRule="auto"/>
                          <w:rPr>
                            <w:ins w:id="3725" w:author="Marcelle von Wendland" w:date="2017-09-19T14:44:00Z"/>
                            <w:rFonts w:cstheme="minorHAnsi"/>
                            <w:sz w:val="16"/>
                            <w:szCs w:val="16"/>
                            <w:rPrChange w:id="3726" w:author="Marcelle von Wendland" w:date="2017-09-19T14:46:00Z">
                              <w:rPr>
                                <w:ins w:id="3727" w:author="Marcelle von Wendland" w:date="2017-09-19T14:44:00Z"/>
                                <w:rFonts w:cstheme="minorHAnsi"/>
                                <w:sz w:val="16"/>
                                <w:szCs w:val="16"/>
                              </w:rPr>
                            </w:rPrChange>
                          </w:rPr>
                          <w:pPrChange w:id="3728" w:author="Marcelle von Wendland" w:date="2017-09-19T14:46:00Z">
                            <w:pPr>
                              <w:spacing w:after="0" w:line="240" w:lineRule="auto"/>
                            </w:pPr>
                          </w:pPrChange>
                        </w:pPr>
                        <w:ins w:id="3729" w:author="Marcelle von Wendland" w:date="2017-09-19T14:44:00Z">
                          <w:r w:rsidRPr="005B664F">
                            <w:rPr>
                              <w:rFonts w:cstheme="minorHAnsi"/>
                              <w:sz w:val="16"/>
                              <w:szCs w:val="16"/>
                              <w:rPrChange w:id="3730" w:author="Marcelle von Wendland" w:date="2017-09-19T14:46:00Z">
                                <w:rPr>
                                  <w:rFonts w:cstheme="minorHAnsi"/>
                                  <w:sz w:val="16"/>
                                  <w:szCs w:val="16"/>
                                </w:rPr>
                              </w:rPrChange>
                            </w:rPr>
                            <w:t xml:space="preserve">        product</w:t>
                          </w:r>
                          <w:r w:rsidRPr="005B664F">
                            <w:rPr>
                              <w:rFonts w:cstheme="minorHAnsi"/>
                              <w:sz w:val="16"/>
                              <w:szCs w:val="16"/>
                              <w:rPrChange w:id="3731" w:author="Marcelle von Wendland" w:date="2017-09-19T14:46:00Z">
                                <w:rPr>
                                  <w:rFonts w:cstheme="minorHAnsi"/>
                                  <w:sz w:val="16"/>
                                  <w:szCs w:val="16"/>
                                </w:rPr>
                              </w:rPrChange>
                            </w:rPr>
                            <w:tab/>
                          </w:r>
                          <w:proofErr w:type="gramStart"/>
                          <w:r w:rsidRPr="005B664F">
                            <w:rPr>
                              <w:rFonts w:cstheme="minorHAnsi"/>
                              <w:sz w:val="16"/>
                              <w:szCs w:val="16"/>
                              <w:rPrChange w:id="3732" w:author="Marcelle von Wendland" w:date="2017-09-19T14:46:00Z">
                                <w:rPr>
                                  <w:rFonts w:cstheme="minorHAnsi"/>
                                  <w:sz w:val="16"/>
                                  <w:szCs w:val="16"/>
                                </w:rPr>
                              </w:rPrChange>
                            </w:rPr>
                            <w:tab/>
                            <w:t>{ ?</w:t>
                          </w:r>
                          <w:proofErr w:type="gramEnd"/>
                          <w:r w:rsidRPr="005B664F">
                            <w:rPr>
                              <w:rFonts w:cstheme="minorHAnsi"/>
                              <w:sz w:val="16"/>
                              <w:szCs w:val="16"/>
                              <w:rPrChange w:id="3733" w:author="Marcelle von Wendland" w:date="2017-09-19T14:46:00Z">
                                <w:rPr>
                                  <w:rFonts w:cstheme="minorHAnsi"/>
                                  <w:sz w:val="16"/>
                                  <w:szCs w:val="16"/>
                                </w:rPr>
                              </w:rPrChange>
                            </w:rPr>
                            <w:t xml:space="preserve"> },        </w:t>
                          </w:r>
                          <w:r w:rsidRPr="005B664F">
                            <w:rPr>
                              <w:rFonts w:cstheme="minorHAnsi"/>
                              <w:sz w:val="16"/>
                              <w:szCs w:val="16"/>
                              <w:rPrChange w:id="3734" w:author="Marcelle von Wendland" w:date="2017-09-19T14:46:00Z">
                                <w:rPr>
                                  <w:rFonts w:cstheme="minorHAnsi"/>
                                  <w:sz w:val="16"/>
                                  <w:szCs w:val="16"/>
                                </w:rPr>
                              </w:rPrChange>
                            </w:rPr>
                            <w:tab/>
                            <w:t xml:space="preserve">price </w:t>
                          </w:r>
                          <w:r w:rsidRPr="005B664F">
                            <w:rPr>
                              <w:rFonts w:cstheme="minorHAnsi"/>
                              <w:sz w:val="16"/>
                              <w:szCs w:val="16"/>
                              <w:rPrChange w:id="3735" w:author="Marcelle von Wendland" w:date="2017-09-19T14:46:00Z">
                                <w:rPr>
                                  <w:rFonts w:cstheme="minorHAnsi"/>
                                  <w:sz w:val="16"/>
                                  <w:szCs w:val="16"/>
                                </w:rPr>
                              </w:rPrChange>
                            </w:rPr>
                            <w:tab/>
                          </w:r>
                          <w:r w:rsidRPr="005B664F">
                            <w:rPr>
                              <w:rFonts w:cstheme="minorHAnsi"/>
                              <w:sz w:val="16"/>
                              <w:szCs w:val="16"/>
                              <w:rPrChange w:id="3736" w:author="Marcelle von Wendland" w:date="2017-09-19T14:46:00Z">
                                <w:rPr>
                                  <w:rFonts w:cstheme="minorHAnsi"/>
                                  <w:sz w:val="16"/>
                                  <w:szCs w:val="16"/>
                                </w:rPr>
                              </w:rPrChange>
                            </w:rPr>
                            <w:tab/>
                            <w:t xml:space="preserve">{ ? },         quantity </w:t>
                          </w:r>
                          <w:r w:rsidRPr="005B664F">
                            <w:rPr>
                              <w:rFonts w:cstheme="minorHAnsi"/>
                              <w:sz w:val="16"/>
                              <w:szCs w:val="16"/>
                              <w:rPrChange w:id="3737" w:author="Marcelle von Wendland" w:date="2017-09-19T14:46:00Z">
                                <w:rPr>
                                  <w:rFonts w:cstheme="minorHAnsi"/>
                                  <w:sz w:val="16"/>
                                  <w:szCs w:val="16"/>
                                </w:rPr>
                              </w:rPrChange>
                            </w:rPr>
                            <w:tab/>
                            <w:t xml:space="preserve">{ ? },       </w:t>
                          </w:r>
                          <w:r w:rsidRPr="005B664F">
                            <w:rPr>
                              <w:rFonts w:cstheme="minorHAnsi"/>
                              <w:sz w:val="16"/>
                              <w:szCs w:val="16"/>
                              <w:rPrChange w:id="3738" w:author="Marcelle von Wendland" w:date="2017-09-19T14:46:00Z">
                                <w:rPr>
                                  <w:rFonts w:cstheme="minorHAnsi"/>
                                  <w:sz w:val="16"/>
                                  <w:szCs w:val="16"/>
                                </w:rPr>
                              </w:rPrChange>
                            </w:rPr>
                            <w:tab/>
                          </w:r>
                          <w:r w:rsidRPr="005B664F">
                            <w:rPr>
                              <w:rFonts w:cstheme="minorHAnsi"/>
                              <w:sz w:val="16"/>
                              <w:szCs w:val="16"/>
                              <w:rPrChange w:id="3739" w:author="Marcelle von Wendland" w:date="2017-09-19T14:46:00Z">
                                <w:rPr>
                                  <w:rFonts w:cstheme="minorHAnsi"/>
                                  <w:sz w:val="16"/>
                                  <w:szCs w:val="16"/>
                                </w:rPr>
                              </w:rPrChange>
                            </w:rPr>
                            <w:tab/>
                          </w:r>
                        </w:ins>
                      </w:p>
                      <w:p w14:paraId="02DCC70C" w14:textId="4F1DD371" w:rsidR="005B664F" w:rsidRPr="005B664F" w:rsidRDefault="005B664F" w:rsidP="005B664F">
                        <w:pPr>
                          <w:spacing w:after="0" w:line="240" w:lineRule="auto"/>
                          <w:rPr>
                            <w:ins w:id="3740" w:author="Marcelle von Wendland" w:date="2017-09-19T14:44:00Z"/>
                            <w:rFonts w:cstheme="minorHAnsi"/>
                            <w:sz w:val="16"/>
                            <w:szCs w:val="16"/>
                            <w:rPrChange w:id="3741" w:author="Marcelle von Wendland" w:date="2017-09-19T14:46:00Z">
                              <w:rPr>
                                <w:ins w:id="3742" w:author="Marcelle von Wendland" w:date="2017-09-19T14:44:00Z"/>
                                <w:rFonts w:cstheme="minorHAnsi"/>
                                <w:sz w:val="16"/>
                                <w:szCs w:val="16"/>
                              </w:rPr>
                            </w:rPrChange>
                          </w:rPr>
                          <w:pPrChange w:id="3743" w:author="Marcelle von Wendland" w:date="2017-09-19T14:46:00Z">
                            <w:pPr>
                              <w:spacing w:after="0" w:line="240" w:lineRule="auto"/>
                            </w:pPr>
                          </w:pPrChange>
                        </w:pPr>
                        <w:ins w:id="3744" w:author="Marcelle von Wendland" w:date="2017-09-19T14:44:00Z">
                          <w:r w:rsidRPr="005B664F">
                            <w:rPr>
                              <w:rFonts w:cstheme="minorHAnsi"/>
                              <w:sz w:val="16"/>
                              <w:szCs w:val="16"/>
                              <w:rPrChange w:id="3745" w:author="Marcelle von Wendland" w:date="2017-09-19T14:46:00Z">
                                <w:rPr>
                                  <w:rFonts w:cstheme="minorHAnsi"/>
                                  <w:sz w:val="16"/>
                                  <w:szCs w:val="16"/>
                                </w:rPr>
                              </w:rPrChange>
                            </w:rPr>
                            <w:t xml:space="preserve">        buyer</w:t>
                          </w:r>
                          <w:r w:rsidRPr="005B664F">
                            <w:rPr>
                              <w:rFonts w:cstheme="minorHAnsi"/>
                              <w:sz w:val="16"/>
                              <w:szCs w:val="16"/>
                              <w:rPrChange w:id="3746" w:author="Marcelle von Wendland" w:date="2017-09-19T14:46:00Z">
                                <w:rPr>
                                  <w:rFonts w:cstheme="minorHAnsi"/>
                                  <w:sz w:val="16"/>
                                  <w:szCs w:val="16"/>
                                </w:rPr>
                              </w:rPrChange>
                            </w:rPr>
                            <w:tab/>
                          </w:r>
                          <w:proofErr w:type="gramStart"/>
                          <w:r w:rsidRPr="005B664F">
                            <w:rPr>
                              <w:rFonts w:cstheme="minorHAnsi"/>
                              <w:sz w:val="16"/>
                              <w:szCs w:val="16"/>
                              <w:rPrChange w:id="3747" w:author="Marcelle von Wendland" w:date="2017-09-19T14:46:00Z">
                                <w:rPr>
                                  <w:rFonts w:cstheme="minorHAnsi"/>
                                  <w:sz w:val="16"/>
                                  <w:szCs w:val="16"/>
                                </w:rPr>
                              </w:rPrChange>
                            </w:rPr>
                            <w:tab/>
                            <w:t>{ ?</w:t>
                          </w:r>
                          <w:proofErr w:type="gramEnd"/>
                          <w:r w:rsidRPr="005B664F">
                            <w:rPr>
                              <w:rFonts w:cstheme="minorHAnsi"/>
                              <w:sz w:val="16"/>
                              <w:szCs w:val="16"/>
                              <w:rPrChange w:id="3748" w:author="Marcelle von Wendland" w:date="2017-09-19T14:46:00Z">
                                <w:rPr>
                                  <w:rFonts w:cstheme="minorHAnsi"/>
                                  <w:sz w:val="16"/>
                                  <w:szCs w:val="16"/>
                                </w:rPr>
                              </w:rPrChange>
                            </w:rPr>
                            <w:t xml:space="preserve"> },</w:t>
                          </w:r>
                          <w:r w:rsidRPr="005B664F">
                            <w:rPr>
                              <w:rFonts w:cstheme="minorHAnsi"/>
                              <w:sz w:val="16"/>
                              <w:szCs w:val="16"/>
                              <w:rPrChange w:id="3749" w:author="Marcelle von Wendland" w:date="2017-09-19T14:46:00Z">
                                <w:rPr>
                                  <w:rFonts w:cstheme="minorHAnsi"/>
                                  <w:sz w:val="16"/>
                                  <w:szCs w:val="16"/>
                                </w:rPr>
                              </w:rPrChange>
                            </w:rPr>
                            <w:tab/>
                            <w:t xml:space="preserve">        </w:t>
                          </w:r>
                          <w:r w:rsidRPr="005B664F">
                            <w:rPr>
                              <w:rFonts w:cstheme="minorHAnsi"/>
                              <w:sz w:val="16"/>
                              <w:szCs w:val="16"/>
                              <w:rPrChange w:id="3750" w:author="Marcelle von Wendland" w:date="2017-09-19T14:46:00Z">
                                <w:rPr>
                                  <w:rFonts w:cstheme="minorHAnsi"/>
                                  <w:sz w:val="16"/>
                                  <w:szCs w:val="16"/>
                                </w:rPr>
                              </w:rPrChange>
                            </w:rPr>
                            <w:tab/>
                            <w:t xml:space="preserve">seller </w:t>
                          </w:r>
                          <w:r w:rsidRPr="005B664F">
                            <w:rPr>
                              <w:rFonts w:cstheme="minorHAnsi"/>
                              <w:sz w:val="16"/>
                              <w:szCs w:val="16"/>
                              <w:rPrChange w:id="3751" w:author="Marcelle von Wendland" w:date="2017-09-19T14:46:00Z">
                                <w:rPr>
                                  <w:rFonts w:cstheme="minorHAnsi"/>
                                  <w:sz w:val="16"/>
                                  <w:szCs w:val="16"/>
                                </w:rPr>
                              </w:rPrChange>
                            </w:rPr>
                            <w:tab/>
                          </w:r>
                          <w:r w:rsidRPr="005B664F">
                            <w:rPr>
                              <w:rFonts w:cstheme="minorHAnsi"/>
                              <w:sz w:val="16"/>
                              <w:szCs w:val="16"/>
                              <w:rPrChange w:id="3752" w:author="Marcelle von Wendland" w:date="2017-09-19T14:46:00Z">
                                <w:rPr>
                                  <w:rFonts w:cstheme="minorHAnsi"/>
                                  <w:sz w:val="16"/>
                                  <w:szCs w:val="16"/>
                                </w:rPr>
                              </w:rPrChange>
                            </w:rPr>
                            <w:tab/>
                            <w:t>{ ? }</w:t>
                          </w:r>
                          <w:r w:rsidRPr="005B664F">
                            <w:rPr>
                              <w:rFonts w:cstheme="minorHAnsi"/>
                              <w:sz w:val="16"/>
                              <w:szCs w:val="16"/>
                              <w:rPrChange w:id="3753" w:author="Marcelle von Wendland" w:date="2017-09-19T14:46:00Z">
                                <w:rPr>
                                  <w:rFonts w:cstheme="minorHAnsi"/>
                                  <w:sz w:val="16"/>
                                  <w:szCs w:val="16"/>
                                </w:rPr>
                              </w:rPrChange>
                            </w:rPr>
                            <w:tab/>
                          </w:r>
                          <w:r w:rsidRPr="005B664F">
                            <w:rPr>
                              <w:rFonts w:cstheme="minorHAnsi"/>
                              <w:sz w:val="16"/>
                              <w:szCs w:val="16"/>
                              <w:rPrChange w:id="3754" w:author="Marcelle von Wendland" w:date="2017-09-19T14:46:00Z">
                                <w:rPr>
                                  <w:rFonts w:cstheme="minorHAnsi"/>
                                  <w:sz w:val="16"/>
                                  <w:szCs w:val="16"/>
                                </w:rPr>
                              </w:rPrChange>
                            </w:rPr>
                            <w:tab/>
                          </w:r>
                          <w:r w:rsidRPr="005B664F">
                            <w:rPr>
                              <w:rFonts w:cstheme="minorHAnsi"/>
                              <w:sz w:val="16"/>
                              <w:szCs w:val="16"/>
                              <w:rPrChange w:id="3755" w:author="Marcelle von Wendland" w:date="2017-09-19T14:46:00Z">
                                <w:rPr>
                                  <w:rFonts w:cstheme="minorHAnsi"/>
                                  <w:sz w:val="16"/>
                                  <w:szCs w:val="16"/>
                                </w:rPr>
                              </w:rPrChange>
                            </w:rPr>
                            <w:t xml:space="preserve">     }</w:t>
                          </w:r>
                        </w:ins>
                      </w:p>
                      <w:p w14:paraId="32564CA9" w14:textId="5D892355" w:rsidR="005B664F" w:rsidRDefault="005B664F" w:rsidP="005B664F">
                        <w:pPr>
                          <w:spacing w:after="0" w:line="240" w:lineRule="auto"/>
                          <w:rPr>
                            <w:ins w:id="3756" w:author="Marcelle von Wendland" w:date="2017-09-19T14:46:00Z"/>
                            <w:rFonts w:cstheme="minorHAnsi"/>
                            <w:sz w:val="16"/>
                            <w:szCs w:val="16"/>
                          </w:rPr>
                          <w:pPrChange w:id="3757" w:author="Marcelle von Wendland" w:date="2017-09-19T14:46:00Z">
                            <w:pPr/>
                          </w:pPrChange>
                        </w:pPr>
                        <w:ins w:id="3758" w:author="Marcelle von Wendland" w:date="2017-09-19T14:41:00Z">
                          <w:r w:rsidRPr="005B664F">
                            <w:rPr>
                              <w:rFonts w:cstheme="minorHAnsi"/>
                              <w:sz w:val="16"/>
                              <w:szCs w:val="16"/>
                              <w:rPrChange w:id="3759" w:author="Marcelle von Wendland" w:date="2017-09-19T14:46:00Z">
                                <w:rPr/>
                              </w:rPrChange>
                            </w:rPr>
                            <w:t xml:space="preserve">  }</w:t>
                          </w:r>
                        </w:ins>
                      </w:p>
                      <w:p w14:paraId="711D5C1A" w14:textId="77777777" w:rsidR="005B664F" w:rsidRPr="005B664F" w:rsidRDefault="005B664F" w:rsidP="005B664F">
                        <w:pPr>
                          <w:spacing w:after="0" w:line="240" w:lineRule="auto"/>
                          <w:rPr>
                            <w:ins w:id="3760" w:author="Marcelle von Wendland" w:date="2017-09-19T14:41:00Z"/>
                            <w:rFonts w:cstheme="minorHAnsi"/>
                            <w:sz w:val="16"/>
                            <w:szCs w:val="16"/>
                            <w:rPrChange w:id="3761" w:author="Marcelle von Wendland" w:date="2017-09-19T14:46:00Z">
                              <w:rPr>
                                <w:ins w:id="3762" w:author="Marcelle von Wendland" w:date="2017-09-19T14:41:00Z"/>
                              </w:rPr>
                            </w:rPrChange>
                          </w:rPr>
                          <w:pPrChange w:id="3763" w:author="Marcelle von Wendland" w:date="2017-09-19T14:46:00Z">
                            <w:pPr/>
                          </w:pPrChange>
                        </w:pPr>
                      </w:p>
                      <w:p w14:paraId="33C7B47B" w14:textId="77777777" w:rsidR="005B664F" w:rsidRPr="005B664F" w:rsidRDefault="005B664F" w:rsidP="005B664F">
                        <w:pPr>
                          <w:spacing w:after="0" w:line="240" w:lineRule="auto"/>
                          <w:rPr>
                            <w:ins w:id="3764" w:author="Marcelle von Wendland" w:date="2017-09-19T14:41:00Z"/>
                            <w:rFonts w:cstheme="minorHAnsi"/>
                            <w:sz w:val="16"/>
                            <w:szCs w:val="16"/>
                            <w:rPrChange w:id="3765" w:author="Marcelle von Wendland" w:date="2017-09-19T14:46:00Z">
                              <w:rPr>
                                <w:ins w:id="3766" w:author="Marcelle von Wendland" w:date="2017-09-19T14:41:00Z"/>
                              </w:rPr>
                            </w:rPrChange>
                          </w:rPr>
                          <w:pPrChange w:id="3767" w:author="Marcelle von Wendland" w:date="2017-09-19T14:46:00Z">
                            <w:pPr/>
                          </w:pPrChange>
                        </w:pPr>
                        <w:ins w:id="3768" w:author="Marcelle von Wendland" w:date="2017-09-19T14:41:00Z">
                          <w:r w:rsidRPr="005B664F">
                            <w:rPr>
                              <w:rFonts w:cstheme="minorHAnsi"/>
                              <w:sz w:val="16"/>
                              <w:szCs w:val="16"/>
                              <w:rPrChange w:id="3769" w:author="Marcelle von Wendland" w:date="2017-09-19T14:46:00Z">
                                <w:rPr/>
                              </w:rPrChange>
                            </w:rPr>
                            <w:t xml:space="preserve">  MODEL {</w:t>
                          </w:r>
                        </w:ins>
                      </w:p>
                      <w:p w14:paraId="0F63984C" w14:textId="77777777" w:rsidR="005B664F" w:rsidRPr="005B664F" w:rsidRDefault="005B664F" w:rsidP="005B664F">
                        <w:pPr>
                          <w:spacing w:after="0" w:line="240" w:lineRule="auto"/>
                          <w:rPr>
                            <w:ins w:id="3770" w:author="Marcelle von Wendland" w:date="2017-09-19T14:41:00Z"/>
                            <w:rFonts w:cstheme="minorHAnsi"/>
                            <w:sz w:val="16"/>
                            <w:szCs w:val="16"/>
                            <w:rPrChange w:id="3771" w:author="Marcelle von Wendland" w:date="2017-09-19T14:46:00Z">
                              <w:rPr>
                                <w:ins w:id="3772" w:author="Marcelle von Wendland" w:date="2017-09-19T14:41:00Z"/>
                              </w:rPr>
                            </w:rPrChange>
                          </w:rPr>
                          <w:pPrChange w:id="3773" w:author="Marcelle von Wendland" w:date="2017-09-19T14:46:00Z">
                            <w:pPr/>
                          </w:pPrChange>
                        </w:pPr>
                        <w:ins w:id="3774" w:author="Marcelle von Wendland" w:date="2017-09-19T14:41:00Z">
                          <w:r w:rsidRPr="005B664F">
                            <w:rPr>
                              <w:rFonts w:cstheme="minorHAnsi"/>
                              <w:sz w:val="16"/>
                              <w:szCs w:val="16"/>
                              <w:rPrChange w:id="3775" w:author="Marcelle von Wendland" w:date="2017-09-19T14:46:00Z">
                                <w:rPr/>
                              </w:rPrChange>
                            </w:rPr>
                            <w:tab/>
                          </w:r>
                        </w:ins>
                      </w:p>
                      <w:p w14:paraId="7AD64544" w14:textId="77777777" w:rsidR="005B664F" w:rsidRPr="005B664F" w:rsidRDefault="005B664F" w:rsidP="005B664F">
                        <w:pPr>
                          <w:spacing w:after="0" w:line="240" w:lineRule="auto"/>
                          <w:rPr>
                            <w:ins w:id="3776" w:author="Marcelle von Wendland" w:date="2017-09-19T14:41:00Z"/>
                            <w:rFonts w:cstheme="minorHAnsi"/>
                            <w:sz w:val="16"/>
                            <w:szCs w:val="16"/>
                            <w:rPrChange w:id="3777" w:author="Marcelle von Wendland" w:date="2017-09-19T14:46:00Z">
                              <w:rPr>
                                <w:ins w:id="3778" w:author="Marcelle von Wendland" w:date="2017-09-19T14:41:00Z"/>
                              </w:rPr>
                            </w:rPrChange>
                          </w:rPr>
                          <w:pPrChange w:id="3779" w:author="Marcelle von Wendland" w:date="2017-09-19T14:46:00Z">
                            <w:pPr/>
                          </w:pPrChange>
                        </w:pPr>
                        <w:ins w:id="3780" w:author="Marcelle von Wendland" w:date="2017-09-19T14:41:00Z">
                          <w:r w:rsidRPr="005B664F">
                            <w:rPr>
                              <w:rFonts w:cstheme="minorHAnsi"/>
                              <w:sz w:val="16"/>
                              <w:szCs w:val="16"/>
                              <w:rPrChange w:id="3781" w:author="Marcelle von Wendland" w:date="2017-09-19T14:46:00Z">
                                <w:rPr/>
                              </w:rPrChange>
                            </w:rPr>
                            <w:t xml:space="preserve">     Initially {</w:t>
                          </w:r>
                        </w:ins>
                      </w:p>
                      <w:p w14:paraId="092C419C" w14:textId="77777777" w:rsidR="005B664F" w:rsidRPr="005B664F" w:rsidRDefault="005B664F" w:rsidP="005B664F">
                        <w:pPr>
                          <w:spacing w:after="0" w:line="240" w:lineRule="auto"/>
                          <w:rPr>
                            <w:ins w:id="3782" w:author="Marcelle von Wendland" w:date="2017-09-19T14:41:00Z"/>
                            <w:rFonts w:cstheme="minorHAnsi"/>
                            <w:sz w:val="16"/>
                            <w:szCs w:val="16"/>
                            <w:rPrChange w:id="3783" w:author="Marcelle von Wendland" w:date="2017-09-19T14:46:00Z">
                              <w:rPr>
                                <w:ins w:id="3784" w:author="Marcelle von Wendland" w:date="2017-09-19T14:41:00Z"/>
                              </w:rPr>
                            </w:rPrChange>
                          </w:rPr>
                          <w:pPrChange w:id="3785" w:author="Marcelle von Wendland" w:date="2017-09-19T14:46:00Z">
                            <w:pPr/>
                          </w:pPrChange>
                        </w:pPr>
                        <w:ins w:id="3786" w:author="Marcelle von Wendland" w:date="2017-09-19T14:41:00Z">
                          <w:r w:rsidRPr="005B664F">
                            <w:rPr>
                              <w:rFonts w:cstheme="minorHAnsi"/>
                              <w:sz w:val="16"/>
                              <w:szCs w:val="16"/>
                              <w:rPrChange w:id="3787" w:author="Marcelle von Wendland" w:date="2017-09-19T14:46:00Z">
                                <w:rPr/>
                              </w:rPrChange>
                            </w:rPr>
                            <w:t xml:space="preserve">     </w:t>
                          </w:r>
                          <w:r w:rsidRPr="005B664F">
                            <w:rPr>
                              <w:rFonts w:cstheme="minorHAnsi"/>
                              <w:sz w:val="16"/>
                              <w:szCs w:val="16"/>
                              <w:rPrChange w:id="3788" w:author="Marcelle von Wendland" w:date="2017-09-19T14:46:00Z">
                                <w:rPr/>
                              </w:rPrChange>
                            </w:rPr>
                            <w:tab/>
                            <w:t xml:space="preserve">#Enter {  </w:t>
                          </w:r>
                        </w:ins>
                      </w:p>
                      <w:p w14:paraId="01DDB38D" w14:textId="77777777" w:rsidR="005B664F" w:rsidRPr="005B664F" w:rsidRDefault="005B664F" w:rsidP="005B664F">
                        <w:pPr>
                          <w:spacing w:after="0" w:line="240" w:lineRule="auto"/>
                          <w:rPr>
                            <w:ins w:id="3789" w:author="Marcelle von Wendland" w:date="2017-09-19T14:41:00Z"/>
                            <w:rFonts w:cstheme="minorHAnsi"/>
                            <w:sz w:val="16"/>
                            <w:szCs w:val="16"/>
                            <w:rPrChange w:id="3790" w:author="Marcelle von Wendland" w:date="2017-09-19T14:46:00Z">
                              <w:rPr>
                                <w:ins w:id="3791" w:author="Marcelle von Wendland" w:date="2017-09-19T14:41:00Z"/>
                              </w:rPr>
                            </w:rPrChange>
                          </w:rPr>
                          <w:pPrChange w:id="3792" w:author="Marcelle von Wendland" w:date="2017-09-19T14:46:00Z">
                            <w:pPr/>
                          </w:pPrChange>
                        </w:pPr>
                        <w:ins w:id="3793" w:author="Marcelle von Wendland" w:date="2017-09-19T14:41:00Z">
                          <w:r w:rsidRPr="005B664F">
                            <w:rPr>
                              <w:rFonts w:cstheme="minorHAnsi"/>
                              <w:sz w:val="16"/>
                              <w:szCs w:val="16"/>
                              <w:rPrChange w:id="3794" w:author="Marcelle von Wendland" w:date="2017-09-19T14:46:00Z">
                                <w:rPr/>
                              </w:rPrChange>
                            </w:rPr>
                            <w:t xml:space="preserve">     </w:t>
                          </w:r>
                          <w:r w:rsidRPr="005B664F">
                            <w:rPr>
                              <w:rFonts w:cstheme="minorHAnsi"/>
                              <w:sz w:val="16"/>
                              <w:szCs w:val="16"/>
                              <w:rPrChange w:id="3795" w:author="Marcelle von Wendland" w:date="2017-09-19T14:46:00Z">
                                <w:rPr/>
                              </w:rPrChange>
                            </w:rPr>
                            <w:tab/>
                            <w:t xml:space="preserve">   transitionTo </w:t>
                          </w:r>
                          <w:proofErr w:type="gramStart"/>
                          <w:r w:rsidRPr="005B664F">
                            <w:rPr>
                              <w:rFonts w:cstheme="minorHAnsi"/>
                              <w:sz w:val="16"/>
                              <w:szCs w:val="16"/>
                              <w:rPrChange w:id="3796" w:author="Marcelle von Wendland" w:date="2017-09-19T14:46:00Z">
                                <w:rPr/>
                              </w:rPrChange>
                            </w:rPr>
                            <w:t>{ $</w:t>
                          </w:r>
                          <w:proofErr w:type="gramEnd"/>
                          <w:r w:rsidRPr="005B664F">
                            <w:rPr>
                              <w:rFonts w:cstheme="minorHAnsi"/>
                              <w:sz w:val="16"/>
                              <w:szCs w:val="16"/>
                              <w:rPrChange w:id="3797" w:author="Marcelle von Wendland" w:date="2017-09-19T14:46:00Z">
                                <w:rPr/>
                              </w:rPrChange>
                            </w:rPr>
                            <w:t>OPEN }</w:t>
                          </w:r>
                        </w:ins>
                      </w:p>
                      <w:p w14:paraId="313DCC57" w14:textId="77777777" w:rsidR="005B664F" w:rsidRPr="005B664F" w:rsidRDefault="005B664F" w:rsidP="005B664F">
                        <w:pPr>
                          <w:spacing w:after="0" w:line="240" w:lineRule="auto"/>
                          <w:rPr>
                            <w:ins w:id="3798" w:author="Marcelle von Wendland" w:date="2017-09-19T14:41:00Z"/>
                            <w:rFonts w:cstheme="minorHAnsi"/>
                            <w:sz w:val="16"/>
                            <w:szCs w:val="16"/>
                            <w:rPrChange w:id="3799" w:author="Marcelle von Wendland" w:date="2017-09-19T14:46:00Z">
                              <w:rPr>
                                <w:ins w:id="3800" w:author="Marcelle von Wendland" w:date="2017-09-19T14:41:00Z"/>
                              </w:rPr>
                            </w:rPrChange>
                          </w:rPr>
                          <w:pPrChange w:id="3801" w:author="Marcelle von Wendland" w:date="2017-09-19T14:46:00Z">
                            <w:pPr/>
                          </w:pPrChange>
                        </w:pPr>
                        <w:ins w:id="3802" w:author="Marcelle von Wendland" w:date="2017-09-19T14:41:00Z">
                          <w:r w:rsidRPr="005B664F">
                            <w:rPr>
                              <w:rFonts w:cstheme="minorHAnsi"/>
                              <w:sz w:val="16"/>
                              <w:szCs w:val="16"/>
                              <w:rPrChange w:id="3803" w:author="Marcelle von Wendland" w:date="2017-09-19T14:46:00Z">
                                <w:rPr/>
                              </w:rPrChange>
                            </w:rPr>
                            <w:t xml:space="preserve">     </w:t>
                          </w:r>
                          <w:r w:rsidRPr="005B664F">
                            <w:rPr>
                              <w:rFonts w:cstheme="minorHAnsi"/>
                              <w:sz w:val="16"/>
                              <w:szCs w:val="16"/>
                              <w:rPrChange w:id="3804" w:author="Marcelle von Wendland" w:date="2017-09-19T14:46:00Z">
                                <w:rPr/>
                              </w:rPrChange>
                            </w:rPr>
                            <w:tab/>
                            <w:t>},</w:t>
                          </w:r>
                        </w:ins>
                      </w:p>
                      <w:p w14:paraId="2AD4EE37" w14:textId="77777777" w:rsidR="005B664F" w:rsidRPr="005B664F" w:rsidRDefault="005B664F" w:rsidP="005B664F">
                        <w:pPr>
                          <w:spacing w:after="0" w:line="240" w:lineRule="auto"/>
                          <w:rPr>
                            <w:ins w:id="3805" w:author="Marcelle von Wendland" w:date="2017-09-19T14:41:00Z"/>
                            <w:rFonts w:cstheme="minorHAnsi"/>
                            <w:sz w:val="16"/>
                            <w:szCs w:val="16"/>
                            <w:rPrChange w:id="3806" w:author="Marcelle von Wendland" w:date="2017-09-19T14:46:00Z">
                              <w:rPr>
                                <w:ins w:id="3807" w:author="Marcelle von Wendland" w:date="2017-09-19T14:41:00Z"/>
                              </w:rPr>
                            </w:rPrChange>
                          </w:rPr>
                          <w:pPrChange w:id="3808" w:author="Marcelle von Wendland" w:date="2017-09-19T14:46:00Z">
                            <w:pPr/>
                          </w:pPrChange>
                        </w:pPr>
                        <w:ins w:id="3809" w:author="Marcelle von Wendland" w:date="2017-09-19T14:41:00Z">
                          <w:r w:rsidRPr="005B664F">
                            <w:rPr>
                              <w:rFonts w:cstheme="minorHAnsi"/>
                              <w:sz w:val="16"/>
                              <w:szCs w:val="16"/>
                              <w:rPrChange w:id="3810" w:author="Marcelle von Wendland" w:date="2017-09-19T14:46:00Z">
                                <w:rPr/>
                              </w:rPrChange>
                            </w:rPr>
                            <w:t xml:space="preserve">     </w:t>
                          </w:r>
                          <w:r w:rsidRPr="005B664F">
                            <w:rPr>
                              <w:rFonts w:cstheme="minorHAnsi"/>
                              <w:sz w:val="16"/>
                              <w:szCs w:val="16"/>
                              <w:rPrChange w:id="3811" w:author="Marcelle von Wendland" w:date="2017-09-19T14:46:00Z">
                                <w:rPr/>
                              </w:rPrChange>
                            </w:rPr>
                            <w:tab/>
                          </w:r>
                        </w:ins>
                      </w:p>
                      <w:p w14:paraId="45C37ED5" w14:textId="77777777" w:rsidR="005B664F" w:rsidRPr="005B664F" w:rsidRDefault="005B664F" w:rsidP="005B664F">
                        <w:pPr>
                          <w:spacing w:after="0" w:line="240" w:lineRule="auto"/>
                          <w:rPr>
                            <w:ins w:id="3812" w:author="Marcelle von Wendland" w:date="2017-09-19T14:41:00Z"/>
                            <w:rFonts w:cstheme="minorHAnsi"/>
                            <w:sz w:val="16"/>
                            <w:szCs w:val="16"/>
                            <w:rPrChange w:id="3813" w:author="Marcelle von Wendland" w:date="2017-09-19T14:46:00Z">
                              <w:rPr>
                                <w:ins w:id="3814" w:author="Marcelle von Wendland" w:date="2017-09-19T14:41:00Z"/>
                              </w:rPr>
                            </w:rPrChange>
                          </w:rPr>
                          <w:pPrChange w:id="3815" w:author="Marcelle von Wendland" w:date="2017-09-19T14:46:00Z">
                            <w:pPr/>
                          </w:pPrChange>
                        </w:pPr>
                        <w:ins w:id="3816" w:author="Marcelle von Wendland" w:date="2017-09-19T14:41:00Z">
                          <w:r w:rsidRPr="005B664F">
                            <w:rPr>
                              <w:rFonts w:cstheme="minorHAnsi"/>
                              <w:sz w:val="16"/>
                              <w:szCs w:val="16"/>
                              <w:rPrChange w:id="3817" w:author="Marcelle von Wendland" w:date="2017-09-19T14:46:00Z">
                                <w:rPr/>
                              </w:rPrChange>
                            </w:rPr>
                            <w:t xml:space="preserve">      </w:t>
                          </w:r>
                          <w:r w:rsidRPr="005B664F">
                            <w:rPr>
                              <w:rFonts w:cstheme="minorHAnsi"/>
                              <w:sz w:val="16"/>
                              <w:szCs w:val="16"/>
                              <w:rPrChange w:id="3818" w:author="Marcelle von Wendland" w:date="2017-09-19T14:46:00Z">
                                <w:rPr/>
                              </w:rPrChange>
                            </w:rPr>
                            <w:tab/>
                            <w:t xml:space="preserve">#Exit </w:t>
                          </w:r>
                          <w:proofErr w:type="gramStart"/>
                          <w:r w:rsidRPr="005B664F">
                            <w:rPr>
                              <w:rFonts w:cstheme="minorHAnsi"/>
                              <w:sz w:val="16"/>
                              <w:szCs w:val="16"/>
                              <w:rPrChange w:id="3819" w:author="Marcelle von Wendland" w:date="2017-09-19T14:46:00Z">
                                <w:rPr/>
                              </w:rPrChange>
                            </w:rPr>
                            <w:t>{ '</w:t>
                          </w:r>
                          <w:proofErr w:type="gramEnd"/>
                          <w:r w:rsidRPr="005B664F">
                            <w:rPr>
                              <w:rFonts w:cstheme="minorHAnsi"/>
                              <w:sz w:val="16"/>
                              <w:szCs w:val="16"/>
                              <w:rPrChange w:id="3820" w:author="Marcelle von Wendland" w:date="2017-09-19T14:46:00Z">
                                <w:rPr/>
                              </w:rPrChange>
                            </w:rPr>
                            <w:t>do nothing'  }</w:t>
                          </w:r>
                        </w:ins>
                      </w:p>
                      <w:p w14:paraId="3EBE36A0" w14:textId="2CC8B664" w:rsidR="005B664F" w:rsidRPr="005B664F" w:rsidRDefault="005B664F" w:rsidP="005B664F">
                        <w:pPr>
                          <w:spacing w:after="0" w:line="240" w:lineRule="auto"/>
                          <w:rPr>
                            <w:ins w:id="3821" w:author="Marcelle von Wendland" w:date="2017-09-19T14:41:00Z"/>
                            <w:rFonts w:cstheme="minorHAnsi"/>
                            <w:sz w:val="16"/>
                            <w:szCs w:val="16"/>
                            <w:rPrChange w:id="3822" w:author="Marcelle von Wendland" w:date="2017-09-19T14:46:00Z">
                              <w:rPr>
                                <w:ins w:id="3823" w:author="Marcelle von Wendland" w:date="2017-09-19T14:41:00Z"/>
                              </w:rPr>
                            </w:rPrChange>
                          </w:rPr>
                          <w:pPrChange w:id="3824" w:author="Marcelle von Wendland" w:date="2017-09-19T14:46:00Z">
                            <w:pPr/>
                          </w:pPrChange>
                        </w:pPr>
                        <w:ins w:id="3825" w:author="Marcelle von Wendland" w:date="2017-09-19T14:41:00Z">
                          <w:r w:rsidRPr="005B664F">
                            <w:rPr>
                              <w:rFonts w:cstheme="minorHAnsi"/>
                              <w:sz w:val="16"/>
                              <w:szCs w:val="16"/>
                              <w:rPrChange w:id="3826" w:author="Marcelle von Wendland" w:date="2017-09-19T14:46:00Z">
                                <w:rPr>
                                  <w:rFonts w:cstheme="minorHAnsi"/>
                                  <w:sz w:val="16"/>
                                  <w:szCs w:val="16"/>
                                </w:rPr>
                              </w:rPrChange>
                            </w:rPr>
                            <w:t xml:space="preserve">     }</w:t>
                          </w:r>
                        </w:ins>
                        <w:ins w:id="3827" w:author="Marcelle von Wendland" w:date="2017-09-19T14:46:00Z">
                          <w:r w:rsidRPr="005B664F">
                            <w:rPr>
                              <w:rFonts w:cstheme="minorHAnsi"/>
                              <w:sz w:val="16"/>
                              <w:szCs w:val="16"/>
                              <w:rPrChange w:id="3828" w:author="Marcelle von Wendland" w:date="2017-09-19T14:46:00Z">
                                <w:rPr>
                                  <w:rFonts w:cstheme="minorHAnsi"/>
                                  <w:sz w:val="16"/>
                                  <w:szCs w:val="16"/>
                                </w:rPr>
                              </w:rPrChange>
                            </w:rPr>
                            <w:t>,</w:t>
                          </w:r>
                        </w:ins>
                      </w:p>
                      <w:p w14:paraId="2242683A" w14:textId="77777777" w:rsidR="005B664F" w:rsidRPr="005B664F" w:rsidRDefault="005B664F" w:rsidP="005B664F">
                        <w:pPr>
                          <w:spacing w:after="0" w:line="240" w:lineRule="auto"/>
                          <w:rPr>
                            <w:ins w:id="3829" w:author="Marcelle von Wendland" w:date="2017-09-19T14:41:00Z"/>
                            <w:rFonts w:cstheme="minorHAnsi"/>
                            <w:sz w:val="16"/>
                            <w:szCs w:val="16"/>
                            <w:rPrChange w:id="3830" w:author="Marcelle von Wendland" w:date="2017-09-19T14:46:00Z">
                              <w:rPr>
                                <w:ins w:id="3831" w:author="Marcelle von Wendland" w:date="2017-09-19T14:41:00Z"/>
                              </w:rPr>
                            </w:rPrChange>
                          </w:rPr>
                          <w:pPrChange w:id="3832" w:author="Marcelle von Wendland" w:date="2017-09-19T14:46:00Z">
                            <w:pPr/>
                          </w:pPrChange>
                        </w:pPr>
                        <w:ins w:id="3833" w:author="Marcelle von Wendland" w:date="2017-09-19T14:41:00Z">
                          <w:r w:rsidRPr="005B664F">
                            <w:rPr>
                              <w:rFonts w:cstheme="minorHAnsi"/>
                              <w:sz w:val="16"/>
                              <w:szCs w:val="16"/>
                              <w:rPrChange w:id="3834" w:author="Marcelle von Wendland" w:date="2017-09-19T14:46:00Z">
                                <w:rPr/>
                              </w:rPrChange>
                            </w:rPr>
                            <w:t xml:space="preserve">     Open {</w:t>
                          </w:r>
                        </w:ins>
                      </w:p>
                      <w:p w14:paraId="68A53336" w14:textId="77777777" w:rsidR="005B664F" w:rsidRPr="005B664F" w:rsidRDefault="005B664F" w:rsidP="005B664F">
                        <w:pPr>
                          <w:spacing w:after="0" w:line="240" w:lineRule="auto"/>
                          <w:rPr>
                            <w:ins w:id="3835" w:author="Marcelle von Wendland" w:date="2017-09-19T14:41:00Z"/>
                            <w:rFonts w:cstheme="minorHAnsi"/>
                            <w:sz w:val="16"/>
                            <w:szCs w:val="16"/>
                            <w:rPrChange w:id="3836" w:author="Marcelle von Wendland" w:date="2017-09-19T14:46:00Z">
                              <w:rPr>
                                <w:ins w:id="3837" w:author="Marcelle von Wendland" w:date="2017-09-19T14:41:00Z"/>
                              </w:rPr>
                            </w:rPrChange>
                          </w:rPr>
                          <w:pPrChange w:id="3838" w:author="Marcelle von Wendland" w:date="2017-09-19T14:46:00Z">
                            <w:pPr/>
                          </w:pPrChange>
                        </w:pPr>
                        <w:ins w:id="3839" w:author="Marcelle von Wendland" w:date="2017-09-19T14:41:00Z">
                          <w:r w:rsidRPr="005B664F">
                            <w:rPr>
                              <w:rFonts w:cstheme="minorHAnsi"/>
                              <w:sz w:val="16"/>
                              <w:szCs w:val="16"/>
                              <w:rPrChange w:id="3840" w:author="Marcelle von Wendland" w:date="2017-09-19T14:46:00Z">
                                <w:rPr/>
                              </w:rPrChange>
                            </w:rPr>
                            <w:t xml:space="preserve">     </w:t>
                          </w:r>
                          <w:r w:rsidRPr="005B664F">
                            <w:rPr>
                              <w:rFonts w:cstheme="minorHAnsi"/>
                              <w:sz w:val="16"/>
                              <w:szCs w:val="16"/>
                              <w:rPrChange w:id="3841" w:author="Marcelle von Wendland" w:date="2017-09-19T14:46:00Z">
                                <w:rPr/>
                              </w:rPrChange>
                            </w:rPr>
                            <w:tab/>
                            <w:t xml:space="preserve">#Enter </w:t>
                          </w:r>
                          <w:proofErr w:type="gramStart"/>
                          <w:r w:rsidRPr="005B664F">
                            <w:rPr>
                              <w:rFonts w:cstheme="minorHAnsi"/>
                              <w:sz w:val="16"/>
                              <w:szCs w:val="16"/>
                              <w:rPrChange w:id="3842" w:author="Marcelle von Wendland" w:date="2017-09-19T14:46:00Z">
                                <w:rPr/>
                              </w:rPrChange>
                            </w:rPr>
                            <w:t>{ '</w:t>
                          </w:r>
                          <w:proofErr w:type="gramEnd"/>
                          <w:r w:rsidRPr="005B664F">
                            <w:rPr>
                              <w:rFonts w:cstheme="minorHAnsi"/>
                              <w:sz w:val="16"/>
                              <w:szCs w:val="16"/>
                              <w:rPrChange w:id="3843" w:author="Marcelle von Wendland" w:date="2017-09-19T14:46:00Z">
                                <w:rPr/>
                              </w:rPrChange>
                            </w:rPr>
                            <w:t>do nothing'  }</w:t>
                          </w:r>
                        </w:ins>
                      </w:p>
                      <w:p w14:paraId="24AA9D06" w14:textId="77777777" w:rsidR="005B664F" w:rsidRPr="005B664F" w:rsidRDefault="005B664F" w:rsidP="005B664F">
                        <w:pPr>
                          <w:spacing w:after="0" w:line="240" w:lineRule="auto"/>
                          <w:rPr>
                            <w:ins w:id="3844" w:author="Marcelle von Wendland" w:date="2017-09-19T14:41:00Z"/>
                            <w:rFonts w:cstheme="minorHAnsi"/>
                            <w:sz w:val="16"/>
                            <w:szCs w:val="16"/>
                            <w:rPrChange w:id="3845" w:author="Marcelle von Wendland" w:date="2017-09-19T14:46:00Z">
                              <w:rPr>
                                <w:ins w:id="3846" w:author="Marcelle von Wendland" w:date="2017-09-19T14:41:00Z"/>
                              </w:rPr>
                            </w:rPrChange>
                          </w:rPr>
                          <w:pPrChange w:id="3847" w:author="Marcelle von Wendland" w:date="2017-09-19T14:46:00Z">
                            <w:pPr/>
                          </w:pPrChange>
                        </w:pPr>
                        <w:ins w:id="3848" w:author="Marcelle von Wendland" w:date="2017-09-19T14:41:00Z">
                          <w:r w:rsidRPr="005B664F">
                            <w:rPr>
                              <w:rFonts w:cstheme="minorHAnsi"/>
                              <w:sz w:val="16"/>
                              <w:szCs w:val="16"/>
                              <w:rPrChange w:id="3849" w:author="Marcelle von Wendland" w:date="2017-09-19T14:46:00Z">
                                <w:rPr/>
                              </w:rPrChange>
                            </w:rPr>
                            <w:t xml:space="preserve">     </w:t>
                          </w:r>
                          <w:r w:rsidRPr="005B664F">
                            <w:rPr>
                              <w:rFonts w:cstheme="minorHAnsi"/>
                              <w:sz w:val="16"/>
                              <w:szCs w:val="16"/>
                              <w:rPrChange w:id="3850" w:author="Marcelle von Wendland" w:date="2017-09-19T14:46:00Z">
                                <w:rPr/>
                              </w:rPrChange>
                            </w:rPr>
                            <w:tab/>
                          </w:r>
                        </w:ins>
                      </w:p>
                      <w:p w14:paraId="4056B311" w14:textId="77777777" w:rsidR="005B664F" w:rsidRPr="005B664F" w:rsidRDefault="005B664F" w:rsidP="005B664F">
                        <w:pPr>
                          <w:spacing w:after="0" w:line="240" w:lineRule="auto"/>
                          <w:rPr>
                            <w:ins w:id="3851" w:author="Marcelle von Wendland" w:date="2017-09-19T14:41:00Z"/>
                            <w:rFonts w:cstheme="minorHAnsi"/>
                            <w:sz w:val="16"/>
                            <w:szCs w:val="16"/>
                            <w:rPrChange w:id="3852" w:author="Marcelle von Wendland" w:date="2017-09-19T14:46:00Z">
                              <w:rPr>
                                <w:ins w:id="3853" w:author="Marcelle von Wendland" w:date="2017-09-19T14:41:00Z"/>
                              </w:rPr>
                            </w:rPrChange>
                          </w:rPr>
                          <w:pPrChange w:id="3854" w:author="Marcelle von Wendland" w:date="2017-09-19T14:46:00Z">
                            <w:pPr/>
                          </w:pPrChange>
                        </w:pPr>
                        <w:ins w:id="3855" w:author="Marcelle von Wendland" w:date="2017-09-19T14:41:00Z">
                          <w:r w:rsidRPr="005B664F">
                            <w:rPr>
                              <w:rFonts w:cstheme="minorHAnsi"/>
                              <w:sz w:val="16"/>
                              <w:szCs w:val="16"/>
                              <w:rPrChange w:id="3856" w:author="Marcelle von Wendland" w:date="2017-09-19T14:46:00Z">
                                <w:rPr/>
                              </w:rPrChange>
                            </w:rPr>
                            <w:t xml:space="preserve">     </w:t>
                          </w:r>
                          <w:r w:rsidRPr="005B664F">
                            <w:rPr>
                              <w:rFonts w:cstheme="minorHAnsi"/>
                              <w:sz w:val="16"/>
                              <w:szCs w:val="16"/>
                              <w:rPrChange w:id="3857" w:author="Marcelle von Wendland" w:date="2017-09-19T14:46:00Z">
                                <w:rPr/>
                              </w:rPrChange>
                            </w:rPr>
                            <w:tab/>
                            <w:t>#buyoffermsg {</w:t>
                          </w:r>
                        </w:ins>
                      </w:p>
                      <w:p w14:paraId="59205C61" w14:textId="77777777" w:rsidR="005B664F" w:rsidRPr="005B664F" w:rsidRDefault="005B664F" w:rsidP="005B664F">
                        <w:pPr>
                          <w:spacing w:after="0" w:line="240" w:lineRule="auto"/>
                          <w:rPr>
                            <w:ins w:id="3858" w:author="Marcelle von Wendland" w:date="2017-09-19T14:41:00Z"/>
                            <w:rFonts w:cstheme="minorHAnsi"/>
                            <w:sz w:val="16"/>
                            <w:szCs w:val="16"/>
                            <w:rPrChange w:id="3859" w:author="Marcelle von Wendland" w:date="2017-09-19T14:46:00Z">
                              <w:rPr>
                                <w:ins w:id="3860" w:author="Marcelle von Wendland" w:date="2017-09-19T14:41:00Z"/>
                              </w:rPr>
                            </w:rPrChange>
                          </w:rPr>
                          <w:pPrChange w:id="3861" w:author="Marcelle von Wendland" w:date="2017-09-19T14:46:00Z">
                            <w:pPr/>
                          </w:pPrChange>
                        </w:pPr>
                        <w:ins w:id="3862" w:author="Marcelle von Wendland" w:date="2017-09-19T14:41:00Z">
                          <w:r w:rsidRPr="005B664F">
                            <w:rPr>
                              <w:rFonts w:cstheme="minorHAnsi"/>
                              <w:sz w:val="16"/>
                              <w:szCs w:val="16"/>
                              <w:rPrChange w:id="3863" w:author="Marcelle von Wendland" w:date="2017-09-19T14:46:00Z">
                                <w:rPr/>
                              </w:rPrChange>
                            </w:rPr>
                            <w:t xml:space="preserve">     </w:t>
                          </w:r>
                          <w:r w:rsidRPr="005B664F">
                            <w:rPr>
                              <w:rFonts w:cstheme="minorHAnsi"/>
                              <w:sz w:val="16"/>
                              <w:szCs w:val="16"/>
                              <w:rPrChange w:id="3864" w:author="Marcelle von Wendland" w:date="2017-09-19T14:46:00Z">
                                <w:rPr/>
                              </w:rPrChange>
                            </w:rPr>
                            <w:tab/>
                          </w:r>
                          <w:r w:rsidRPr="005B664F">
                            <w:rPr>
                              <w:rFonts w:cstheme="minorHAnsi"/>
                              <w:sz w:val="16"/>
                              <w:szCs w:val="16"/>
                              <w:rPrChange w:id="3865" w:author="Marcelle von Wendland" w:date="2017-09-19T14:46:00Z">
                                <w:rPr/>
                              </w:rPrChange>
                            </w:rPr>
                            <w:tab/>
                            <w:t xml:space="preserve">map </w:t>
                          </w:r>
                          <w:proofErr w:type="gramStart"/>
                          <w:r w:rsidRPr="005B664F">
                            <w:rPr>
                              <w:rFonts w:cstheme="minorHAnsi"/>
                              <w:sz w:val="16"/>
                              <w:szCs w:val="16"/>
                              <w:rPrChange w:id="3866" w:author="Marcelle von Wendland" w:date="2017-09-19T14:46:00Z">
                                <w:rPr/>
                              </w:rPrChange>
                            </w:rPr>
                            <w:t>{ *</w:t>
                          </w:r>
                          <w:proofErr w:type="gramEnd"/>
                          <w:r w:rsidRPr="005B664F">
                            <w:rPr>
                              <w:rFonts w:cstheme="minorHAnsi"/>
                              <w:sz w:val="16"/>
                              <w:szCs w:val="16"/>
                              <w:rPrChange w:id="3867" w:author="Marcelle von Wendland" w:date="2017-09-19T14:46:00Z">
                                <w:rPr/>
                              </w:rPrChange>
                            </w:rPr>
                            <w:t>THIS, @buyoffer },</w:t>
                          </w:r>
                        </w:ins>
                      </w:p>
                      <w:p w14:paraId="4984E0D6" w14:textId="77777777" w:rsidR="005B664F" w:rsidRPr="005B664F" w:rsidRDefault="005B664F" w:rsidP="005B664F">
                        <w:pPr>
                          <w:spacing w:after="0" w:line="240" w:lineRule="auto"/>
                          <w:rPr>
                            <w:ins w:id="3868" w:author="Marcelle von Wendland" w:date="2017-09-19T14:41:00Z"/>
                            <w:rFonts w:cstheme="minorHAnsi"/>
                            <w:sz w:val="16"/>
                            <w:szCs w:val="16"/>
                            <w:rPrChange w:id="3869" w:author="Marcelle von Wendland" w:date="2017-09-19T14:46:00Z">
                              <w:rPr>
                                <w:ins w:id="3870" w:author="Marcelle von Wendland" w:date="2017-09-19T14:41:00Z"/>
                              </w:rPr>
                            </w:rPrChange>
                          </w:rPr>
                          <w:pPrChange w:id="3871" w:author="Marcelle von Wendland" w:date="2017-09-19T14:46:00Z">
                            <w:pPr/>
                          </w:pPrChange>
                        </w:pPr>
                        <w:ins w:id="3872" w:author="Marcelle von Wendland" w:date="2017-09-19T14:41:00Z">
                          <w:r w:rsidRPr="005B664F">
                            <w:rPr>
                              <w:rFonts w:cstheme="minorHAnsi"/>
                              <w:sz w:val="16"/>
                              <w:szCs w:val="16"/>
                              <w:rPrChange w:id="3873" w:author="Marcelle von Wendland" w:date="2017-09-19T14:46:00Z">
                                <w:rPr/>
                              </w:rPrChange>
                            </w:rPr>
                            <w:t xml:space="preserve">     </w:t>
                          </w:r>
                          <w:r w:rsidRPr="005B664F">
                            <w:rPr>
                              <w:rFonts w:cstheme="minorHAnsi"/>
                              <w:sz w:val="16"/>
                              <w:szCs w:val="16"/>
                              <w:rPrChange w:id="3874" w:author="Marcelle von Wendland" w:date="2017-09-19T14:46:00Z">
                                <w:rPr/>
                              </w:rPrChange>
                            </w:rPr>
                            <w:tab/>
                          </w:r>
                          <w:r w:rsidRPr="005B664F">
                            <w:rPr>
                              <w:rFonts w:cstheme="minorHAnsi"/>
                              <w:sz w:val="16"/>
                              <w:szCs w:val="16"/>
                              <w:rPrChange w:id="3875" w:author="Marcelle von Wendland" w:date="2017-09-19T14:46:00Z">
                                <w:rPr/>
                              </w:rPrChange>
                            </w:rPr>
                            <w:tab/>
                            <w:t xml:space="preserve">match </w:t>
                          </w:r>
                          <w:proofErr w:type="gramStart"/>
                          <w:r w:rsidRPr="005B664F">
                            <w:rPr>
                              <w:rFonts w:cstheme="minorHAnsi"/>
                              <w:sz w:val="16"/>
                              <w:szCs w:val="16"/>
                              <w:rPrChange w:id="3876" w:author="Marcelle von Wendland" w:date="2017-09-19T14:46:00Z">
                                <w:rPr/>
                              </w:rPrChange>
                            </w:rPr>
                            <w:t>{ @</w:t>
                          </w:r>
                          <w:proofErr w:type="gramEnd"/>
                          <w:r w:rsidRPr="005B664F">
                            <w:rPr>
                              <w:rFonts w:cstheme="minorHAnsi"/>
                              <w:sz w:val="16"/>
                              <w:szCs w:val="16"/>
                              <w:rPrChange w:id="3877" w:author="Marcelle von Wendland" w:date="2017-09-19T14:46:00Z">
                                <w:rPr/>
                              </w:rPrChange>
                            </w:rPr>
                            <w:t>selloffer, @buyoffer,</w:t>
                          </w:r>
                        </w:ins>
                      </w:p>
                      <w:p w14:paraId="09B2454A" w14:textId="77777777" w:rsidR="005B664F" w:rsidRPr="005B664F" w:rsidRDefault="005B664F" w:rsidP="005B664F">
                        <w:pPr>
                          <w:spacing w:after="0" w:line="240" w:lineRule="auto"/>
                          <w:rPr>
                            <w:ins w:id="3878" w:author="Marcelle von Wendland" w:date="2017-09-19T14:41:00Z"/>
                            <w:rFonts w:cstheme="minorHAnsi"/>
                            <w:sz w:val="16"/>
                            <w:szCs w:val="16"/>
                            <w:rPrChange w:id="3879" w:author="Marcelle von Wendland" w:date="2017-09-19T14:46:00Z">
                              <w:rPr>
                                <w:ins w:id="3880" w:author="Marcelle von Wendland" w:date="2017-09-19T14:41:00Z"/>
                              </w:rPr>
                            </w:rPrChange>
                          </w:rPr>
                          <w:pPrChange w:id="3881" w:author="Marcelle von Wendland" w:date="2017-09-19T14:46:00Z">
                            <w:pPr/>
                          </w:pPrChange>
                        </w:pPr>
                        <w:ins w:id="3882" w:author="Marcelle von Wendland" w:date="2017-09-19T14:41:00Z">
                          <w:r w:rsidRPr="005B664F">
                            <w:rPr>
                              <w:rFonts w:cstheme="minorHAnsi"/>
                              <w:sz w:val="16"/>
                              <w:szCs w:val="16"/>
                              <w:rPrChange w:id="3883" w:author="Marcelle von Wendland" w:date="2017-09-19T14:46:00Z">
                                <w:rPr/>
                              </w:rPrChange>
                            </w:rPr>
                            <w:t xml:space="preserve">     </w:t>
                          </w:r>
                          <w:r w:rsidRPr="005B664F">
                            <w:rPr>
                              <w:rFonts w:cstheme="minorHAnsi"/>
                              <w:sz w:val="16"/>
                              <w:szCs w:val="16"/>
                              <w:rPrChange w:id="3884" w:author="Marcelle von Wendland" w:date="2017-09-19T14:46:00Z">
                                <w:rPr/>
                              </w:rPrChange>
                            </w:rPr>
                            <w:tab/>
                          </w:r>
                          <w:r w:rsidRPr="005B664F">
                            <w:rPr>
                              <w:rFonts w:cstheme="minorHAnsi"/>
                              <w:sz w:val="16"/>
                              <w:szCs w:val="16"/>
                              <w:rPrChange w:id="3885" w:author="Marcelle von Wendland" w:date="2017-09-19T14:46:00Z">
                                <w:rPr/>
                              </w:rPrChange>
                            </w:rPr>
                            <w:tab/>
                            <w:t xml:space="preserve">  @SUCCEEDS {</w:t>
                          </w:r>
                        </w:ins>
                      </w:p>
                      <w:p w14:paraId="1718EFAB" w14:textId="77777777" w:rsidR="005B664F" w:rsidRPr="005B664F" w:rsidRDefault="005B664F" w:rsidP="005B664F">
                        <w:pPr>
                          <w:spacing w:after="0" w:line="240" w:lineRule="auto"/>
                          <w:rPr>
                            <w:ins w:id="3886" w:author="Marcelle von Wendland" w:date="2017-09-19T14:41:00Z"/>
                            <w:rFonts w:cstheme="minorHAnsi"/>
                            <w:sz w:val="16"/>
                            <w:szCs w:val="16"/>
                            <w:rPrChange w:id="3887" w:author="Marcelle von Wendland" w:date="2017-09-19T14:46:00Z">
                              <w:rPr>
                                <w:ins w:id="3888" w:author="Marcelle von Wendland" w:date="2017-09-19T14:41:00Z"/>
                              </w:rPr>
                            </w:rPrChange>
                          </w:rPr>
                          <w:pPrChange w:id="3889" w:author="Marcelle von Wendland" w:date="2017-09-19T14:46:00Z">
                            <w:pPr/>
                          </w:pPrChange>
                        </w:pPr>
                        <w:ins w:id="3890" w:author="Marcelle von Wendland" w:date="2017-09-19T14:41:00Z">
                          <w:r w:rsidRPr="005B664F">
                            <w:rPr>
                              <w:rFonts w:cstheme="minorHAnsi"/>
                              <w:sz w:val="16"/>
                              <w:szCs w:val="16"/>
                              <w:rPrChange w:id="3891" w:author="Marcelle von Wendland" w:date="2017-09-19T14:46:00Z">
                                <w:rPr/>
                              </w:rPrChange>
                            </w:rPr>
                            <w:t xml:space="preserve">     </w:t>
                          </w:r>
                          <w:r w:rsidRPr="005B664F">
                            <w:rPr>
                              <w:rFonts w:cstheme="minorHAnsi"/>
                              <w:sz w:val="16"/>
                              <w:szCs w:val="16"/>
                              <w:rPrChange w:id="3892" w:author="Marcelle von Wendland" w:date="2017-09-19T14:46:00Z">
                                <w:rPr/>
                              </w:rPrChange>
                            </w:rPr>
                            <w:tab/>
                          </w:r>
                          <w:r w:rsidRPr="005B664F">
                            <w:rPr>
                              <w:rFonts w:cstheme="minorHAnsi"/>
                              <w:sz w:val="16"/>
                              <w:szCs w:val="16"/>
                              <w:rPrChange w:id="3893" w:author="Marcelle von Wendland" w:date="2017-09-19T14:46:00Z">
                                <w:rPr/>
                              </w:rPrChange>
                            </w:rPr>
                            <w:tab/>
                            <w:t xml:space="preserve">   </w:t>
                          </w:r>
                          <w:r w:rsidRPr="005B664F">
                            <w:rPr>
                              <w:rFonts w:cstheme="minorHAnsi"/>
                              <w:sz w:val="16"/>
                              <w:szCs w:val="16"/>
                              <w:rPrChange w:id="3894" w:author="Marcelle von Wendland" w:date="2017-09-19T14:46:00Z">
                                <w:rPr/>
                              </w:rPrChange>
                            </w:rPr>
                            <w:tab/>
                            <w:t xml:space="preserve">transitionTo =&gt; $Closed </w:t>
                          </w:r>
                        </w:ins>
                      </w:p>
                      <w:p w14:paraId="32AF270C" w14:textId="77777777" w:rsidR="005B664F" w:rsidRPr="005B664F" w:rsidRDefault="005B664F" w:rsidP="005B664F">
                        <w:pPr>
                          <w:spacing w:after="0" w:line="240" w:lineRule="auto"/>
                          <w:rPr>
                            <w:ins w:id="3895" w:author="Marcelle von Wendland" w:date="2017-09-19T14:41:00Z"/>
                            <w:rFonts w:cstheme="minorHAnsi"/>
                            <w:sz w:val="16"/>
                            <w:szCs w:val="16"/>
                            <w:rPrChange w:id="3896" w:author="Marcelle von Wendland" w:date="2017-09-19T14:46:00Z">
                              <w:rPr>
                                <w:ins w:id="3897" w:author="Marcelle von Wendland" w:date="2017-09-19T14:41:00Z"/>
                              </w:rPr>
                            </w:rPrChange>
                          </w:rPr>
                          <w:pPrChange w:id="3898" w:author="Marcelle von Wendland" w:date="2017-09-19T14:46:00Z">
                            <w:pPr/>
                          </w:pPrChange>
                        </w:pPr>
                        <w:ins w:id="3899" w:author="Marcelle von Wendland" w:date="2017-09-19T14:41:00Z">
                          <w:r w:rsidRPr="005B664F">
                            <w:rPr>
                              <w:rFonts w:cstheme="minorHAnsi"/>
                              <w:sz w:val="16"/>
                              <w:szCs w:val="16"/>
                              <w:rPrChange w:id="3900" w:author="Marcelle von Wendland" w:date="2017-09-19T14:46:00Z">
                                <w:rPr/>
                              </w:rPrChange>
                            </w:rPr>
                            <w:t xml:space="preserve">     </w:t>
                          </w:r>
                          <w:r w:rsidRPr="005B664F">
                            <w:rPr>
                              <w:rFonts w:cstheme="minorHAnsi"/>
                              <w:sz w:val="16"/>
                              <w:szCs w:val="16"/>
                              <w:rPrChange w:id="3901" w:author="Marcelle von Wendland" w:date="2017-09-19T14:46:00Z">
                                <w:rPr/>
                              </w:rPrChange>
                            </w:rPr>
                            <w:tab/>
                          </w:r>
                          <w:r w:rsidRPr="005B664F">
                            <w:rPr>
                              <w:rFonts w:cstheme="minorHAnsi"/>
                              <w:sz w:val="16"/>
                              <w:szCs w:val="16"/>
                              <w:rPrChange w:id="3902" w:author="Marcelle von Wendland" w:date="2017-09-19T14:46:00Z">
                                <w:rPr/>
                              </w:rPrChange>
                            </w:rPr>
                            <w:tab/>
                            <w:t xml:space="preserve">  },</w:t>
                          </w:r>
                        </w:ins>
                      </w:p>
                      <w:p w14:paraId="0479CC7B" w14:textId="77777777" w:rsidR="005B664F" w:rsidRPr="005B664F" w:rsidRDefault="005B664F" w:rsidP="005B664F">
                        <w:pPr>
                          <w:spacing w:after="0" w:line="240" w:lineRule="auto"/>
                          <w:rPr>
                            <w:ins w:id="3903" w:author="Marcelle von Wendland" w:date="2017-09-19T14:41:00Z"/>
                            <w:rFonts w:cstheme="minorHAnsi"/>
                            <w:sz w:val="16"/>
                            <w:szCs w:val="16"/>
                            <w:rPrChange w:id="3904" w:author="Marcelle von Wendland" w:date="2017-09-19T14:46:00Z">
                              <w:rPr>
                                <w:ins w:id="3905" w:author="Marcelle von Wendland" w:date="2017-09-19T14:41:00Z"/>
                              </w:rPr>
                            </w:rPrChange>
                          </w:rPr>
                          <w:pPrChange w:id="3906" w:author="Marcelle von Wendland" w:date="2017-09-19T14:46:00Z">
                            <w:pPr/>
                          </w:pPrChange>
                        </w:pPr>
                        <w:ins w:id="3907" w:author="Marcelle von Wendland" w:date="2017-09-19T14:41:00Z">
                          <w:r w:rsidRPr="005B664F">
                            <w:rPr>
                              <w:rFonts w:cstheme="minorHAnsi"/>
                              <w:sz w:val="16"/>
                              <w:szCs w:val="16"/>
                              <w:rPrChange w:id="3908" w:author="Marcelle von Wendland" w:date="2017-09-19T14:46:00Z">
                                <w:rPr/>
                              </w:rPrChange>
                            </w:rPr>
                            <w:t xml:space="preserve">     </w:t>
                          </w:r>
                          <w:r w:rsidRPr="005B664F">
                            <w:rPr>
                              <w:rFonts w:cstheme="minorHAnsi"/>
                              <w:sz w:val="16"/>
                              <w:szCs w:val="16"/>
                              <w:rPrChange w:id="3909" w:author="Marcelle von Wendland" w:date="2017-09-19T14:46:00Z">
                                <w:rPr/>
                              </w:rPrChange>
                            </w:rPr>
                            <w:tab/>
                          </w:r>
                          <w:r w:rsidRPr="005B664F">
                            <w:rPr>
                              <w:rFonts w:cstheme="minorHAnsi"/>
                              <w:sz w:val="16"/>
                              <w:szCs w:val="16"/>
                              <w:rPrChange w:id="3910" w:author="Marcelle von Wendland" w:date="2017-09-19T14:46:00Z">
                                <w:rPr/>
                              </w:rPrChange>
                            </w:rPr>
                            <w:tab/>
                            <w:t xml:space="preserve">  @FAILS </w:t>
                          </w:r>
                        </w:ins>
                      </w:p>
                      <w:p w14:paraId="4FA64B59" w14:textId="77777777" w:rsidR="005B664F" w:rsidRPr="005B664F" w:rsidRDefault="005B664F" w:rsidP="005B664F">
                        <w:pPr>
                          <w:spacing w:after="0" w:line="240" w:lineRule="auto"/>
                          <w:rPr>
                            <w:ins w:id="3911" w:author="Marcelle von Wendland" w:date="2017-09-19T14:41:00Z"/>
                            <w:rFonts w:cstheme="minorHAnsi"/>
                            <w:sz w:val="16"/>
                            <w:szCs w:val="16"/>
                            <w:rPrChange w:id="3912" w:author="Marcelle von Wendland" w:date="2017-09-19T14:46:00Z">
                              <w:rPr>
                                <w:ins w:id="3913" w:author="Marcelle von Wendland" w:date="2017-09-19T14:41:00Z"/>
                              </w:rPr>
                            </w:rPrChange>
                          </w:rPr>
                          <w:pPrChange w:id="3914" w:author="Marcelle von Wendland" w:date="2017-09-19T14:46:00Z">
                            <w:pPr/>
                          </w:pPrChange>
                        </w:pPr>
                        <w:ins w:id="3915" w:author="Marcelle von Wendland" w:date="2017-09-19T14:41:00Z">
                          <w:r w:rsidRPr="005B664F">
                            <w:rPr>
                              <w:rFonts w:cstheme="minorHAnsi"/>
                              <w:sz w:val="16"/>
                              <w:szCs w:val="16"/>
                              <w:rPrChange w:id="3916" w:author="Marcelle von Wendland" w:date="2017-09-19T14:46:00Z">
                                <w:rPr/>
                              </w:rPrChange>
                            </w:rPr>
                            <w:t xml:space="preserve">     </w:t>
                          </w:r>
                          <w:r w:rsidRPr="005B664F">
                            <w:rPr>
                              <w:rFonts w:cstheme="minorHAnsi"/>
                              <w:sz w:val="16"/>
                              <w:szCs w:val="16"/>
                              <w:rPrChange w:id="3917" w:author="Marcelle von Wendland" w:date="2017-09-19T14:46:00Z">
                                <w:rPr/>
                              </w:rPrChange>
                            </w:rPr>
                            <w:tab/>
                          </w:r>
                          <w:r w:rsidRPr="005B664F">
                            <w:rPr>
                              <w:rFonts w:cstheme="minorHAnsi"/>
                              <w:sz w:val="16"/>
                              <w:szCs w:val="16"/>
                              <w:rPrChange w:id="3918" w:author="Marcelle von Wendland" w:date="2017-09-19T14:46:00Z">
                                <w:rPr/>
                              </w:rPrChange>
                            </w:rPr>
                            <w:tab/>
                            <w:t xml:space="preserve">  </w:t>
                          </w:r>
                          <w:r w:rsidRPr="005B664F">
                            <w:rPr>
                              <w:rFonts w:cstheme="minorHAnsi"/>
                              <w:sz w:val="16"/>
                              <w:szCs w:val="16"/>
                              <w:rPrChange w:id="3919" w:author="Marcelle von Wendland" w:date="2017-09-19T14:46:00Z">
                                <w:rPr/>
                              </w:rPrChange>
                            </w:rPr>
                            <w:tab/>
                            <w:t xml:space="preserve">transitionTo =&gt; _ </w:t>
                          </w:r>
                        </w:ins>
                      </w:p>
                      <w:p w14:paraId="39A565CE" w14:textId="77777777" w:rsidR="005B664F" w:rsidRPr="005B664F" w:rsidRDefault="005B664F" w:rsidP="005B664F">
                        <w:pPr>
                          <w:spacing w:after="0" w:line="240" w:lineRule="auto"/>
                          <w:rPr>
                            <w:ins w:id="3920" w:author="Marcelle von Wendland" w:date="2017-09-19T14:41:00Z"/>
                            <w:rFonts w:cstheme="minorHAnsi"/>
                            <w:sz w:val="16"/>
                            <w:szCs w:val="16"/>
                            <w:rPrChange w:id="3921" w:author="Marcelle von Wendland" w:date="2017-09-19T14:46:00Z">
                              <w:rPr>
                                <w:ins w:id="3922" w:author="Marcelle von Wendland" w:date="2017-09-19T14:41:00Z"/>
                              </w:rPr>
                            </w:rPrChange>
                          </w:rPr>
                          <w:pPrChange w:id="3923" w:author="Marcelle von Wendland" w:date="2017-09-19T14:46:00Z">
                            <w:pPr/>
                          </w:pPrChange>
                        </w:pPr>
                        <w:ins w:id="3924" w:author="Marcelle von Wendland" w:date="2017-09-19T14:41:00Z">
                          <w:r w:rsidRPr="005B664F">
                            <w:rPr>
                              <w:rFonts w:cstheme="minorHAnsi"/>
                              <w:sz w:val="16"/>
                              <w:szCs w:val="16"/>
                              <w:rPrChange w:id="3925" w:author="Marcelle von Wendland" w:date="2017-09-19T14:46:00Z">
                                <w:rPr/>
                              </w:rPrChange>
                            </w:rPr>
                            <w:t xml:space="preserve">     </w:t>
                          </w:r>
                          <w:r w:rsidRPr="005B664F">
                            <w:rPr>
                              <w:rFonts w:cstheme="minorHAnsi"/>
                              <w:sz w:val="16"/>
                              <w:szCs w:val="16"/>
                              <w:rPrChange w:id="3926" w:author="Marcelle von Wendland" w:date="2017-09-19T14:46:00Z">
                                <w:rPr/>
                              </w:rPrChange>
                            </w:rPr>
                            <w:tab/>
                          </w:r>
                          <w:r w:rsidRPr="005B664F">
                            <w:rPr>
                              <w:rFonts w:cstheme="minorHAnsi"/>
                              <w:sz w:val="16"/>
                              <w:szCs w:val="16"/>
                              <w:rPrChange w:id="3927" w:author="Marcelle von Wendland" w:date="2017-09-19T14:46:00Z">
                                <w:rPr/>
                              </w:rPrChange>
                            </w:rPr>
                            <w:tab/>
                            <w:t xml:space="preserve">  }</w:t>
                          </w:r>
                          <w:r w:rsidRPr="005B664F">
                            <w:rPr>
                              <w:rFonts w:cstheme="minorHAnsi"/>
                              <w:sz w:val="16"/>
                              <w:szCs w:val="16"/>
                              <w:rPrChange w:id="3928" w:author="Marcelle von Wendland" w:date="2017-09-19T14:46:00Z">
                                <w:rPr/>
                              </w:rPrChange>
                            </w:rPr>
                            <w:tab/>
                          </w:r>
                        </w:ins>
                      </w:p>
                      <w:p w14:paraId="193F6CD3" w14:textId="77777777" w:rsidR="005B664F" w:rsidRPr="005B664F" w:rsidRDefault="005B664F" w:rsidP="005B664F">
                        <w:pPr>
                          <w:spacing w:after="0" w:line="240" w:lineRule="auto"/>
                          <w:rPr>
                            <w:ins w:id="3929" w:author="Marcelle von Wendland" w:date="2017-09-19T14:41:00Z"/>
                            <w:rFonts w:cstheme="minorHAnsi"/>
                            <w:sz w:val="16"/>
                            <w:szCs w:val="16"/>
                            <w:rPrChange w:id="3930" w:author="Marcelle von Wendland" w:date="2017-09-19T14:46:00Z">
                              <w:rPr>
                                <w:ins w:id="3931" w:author="Marcelle von Wendland" w:date="2017-09-19T14:41:00Z"/>
                              </w:rPr>
                            </w:rPrChange>
                          </w:rPr>
                          <w:pPrChange w:id="3932" w:author="Marcelle von Wendland" w:date="2017-09-19T14:46:00Z">
                            <w:pPr/>
                          </w:pPrChange>
                        </w:pPr>
                        <w:ins w:id="3933" w:author="Marcelle von Wendland" w:date="2017-09-19T14:41:00Z">
                          <w:r w:rsidRPr="005B664F">
                            <w:rPr>
                              <w:rFonts w:cstheme="minorHAnsi"/>
                              <w:sz w:val="16"/>
                              <w:szCs w:val="16"/>
                              <w:rPrChange w:id="3934" w:author="Marcelle von Wendland" w:date="2017-09-19T14:46:00Z">
                                <w:rPr/>
                              </w:rPrChange>
                            </w:rPr>
                            <w:t xml:space="preserve">     </w:t>
                          </w:r>
                          <w:r w:rsidRPr="005B664F">
                            <w:rPr>
                              <w:rFonts w:cstheme="minorHAnsi"/>
                              <w:sz w:val="16"/>
                              <w:szCs w:val="16"/>
                              <w:rPrChange w:id="3935" w:author="Marcelle von Wendland" w:date="2017-09-19T14:46:00Z">
                                <w:rPr/>
                              </w:rPrChange>
                            </w:rPr>
                            <w:tab/>
                            <w:t xml:space="preserve">        }</w:t>
                          </w:r>
                        </w:ins>
                      </w:p>
                      <w:p w14:paraId="313E9E17" w14:textId="77777777" w:rsidR="005B664F" w:rsidRPr="005B664F" w:rsidRDefault="005B664F" w:rsidP="005B664F">
                        <w:pPr>
                          <w:spacing w:after="0" w:line="240" w:lineRule="auto"/>
                          <w:rPr>
                            <w:ins w:id="3936" w:author="Marcelle von Wendland" w:date="2017-09-19T14:41:00Z"/>
                            <w:rFonts w:cstheme="minorHAnsi"/>
                            <w:sz w:val="16"/>
                            <w:szCs w:val="16"/>
                            <w:rPrChange w:id="3937" w:author="Marcelle von Wendland" w:date="2017-09-19T14:46:00Z">
                              <w:rPr>
                                <w:ins w:id="3938" w:author="Marcelle von Wendland" w:date="2017-09-19T14:41:00Z"/>
                              </w:rPr>
                            </w:rPrChange>
                          </w:rPr>
                          <w:pPrChange w:id="3939" w:author="Marcelle von Wendland" w:date="2017-09-19T14:46:00Z">
                            <w:pPr/>
                          </w:pPrChange>
                        </w:pPr>
                        <w:ins w:id="3940" w:author="Marcelle von Wendland" w:date="2017-09-19T14:41:00Z">
                          <w:r w:rsidRPr="005B664F">
                            <w:rPr>
                              <w:rFonts w:cstheme="minorHAnsi"/>
                              <w:sz w:val="16"/>
                              <w:szCs w:val="16"/>
                              <w:rPrChange w:id="3941" w:author="Marcelle von Wendland" w:date="2017-09-19T14:46:00Z">
                                <w:rPr/>
                              </w:rPrChange>
                            </w:rPr>
                            <w:t xml:space="preserve">     </w:t>
                          </w:r>
                          <w:r w:rsidRPr="005B664F">
                            <w:rPr>
                              <w:rFonts w:cstheme="minorHAnsi"/>
                              <w:sz w:val="16"/>
                              <w:szCs w:val="16"/>
                              <w:rPrChange w:id="3942" w:author="Marcelle von Wendland" w:date="2017-09-19T14:46:00Z">
                                <w:rPr/>
                              </w:rPrChange>
                            </w:rPr>
                            <w:tab/>
                            <w:t>},</w:t>
                          </w:r>
                        </w:ins>
                      </w:p>
                      <w:p w14:paraId="4A439E1D" w14:textId="77777777" w:rsidR="005B664F" w:rsidRPr="005B664F" w:rsidRDefault="005B664F" w:rsidP="005B664F">
                        <w:pPr>
                          <w:spacing w:after="0" w:line="240" w:lineRule="auto"/>
                          <w:rPr>
                            <w:ins w:id="3943" w:author="Marcelle von Wendland" w:date="2017-09-19T14:41:00Z"/>
                            <w:rFonts w:cstheme="minorHAnsi"/>
                            <w:sz w:val="16"/>
                            <w:szCs w:val="16"/>
                            <w:rPrChange w:id="3944" w:author="Marcelle von Wendland" w:date="2017-09-19T14:46:00Z">
                              <w:rPr>
                                <w:ins w:id="3945" w:author="Marcelle von Wendland" w:date="2017-09-19T14:41:00Z"/>
                              </w:rPr>
                            </w:rPrChange>
                          </w:rPr>
                          <w:pPrChange w:id="3946" w:author="Marcelle von Wendland" w:date="2017-09-19T14:46:00Z">
                            <w:pPr/>
                          </w:pPrChange>
                        </w:pPr>
                        <w:ins w:id="3947" w:author="Marcelle von Wendland" w:date="2017-09-19T14:41:00Z">
                          <w:r w:rsidRPr="005B664F">
                            <w:rPr>
                              <w:rFonts w:cstheme="minorHAnsi"/>
                              <w:sz w:val="16"/>
                              <w:szCs w:val="16"/>
                              <w:rPrChange w:id="3948" w:author="Marcelle von Wendland" w:date="2017-09-19T14:46:00Z">
                                <w:rPr/>
                              </w:rPrChange>
                            </w:rPr>
                            <w:t xml:space="preserve">     </w:t>
                          </w:r>
                          <w:r w:rsidRPr="005B664F">
                            <w:rPr>
                              <w:rFonts w:cstheme="minorHAnsi"/>
                              <w:sz w:val="16"/>
                              <w:szCs w:val="16"/>
                              <w:rPrChange w:id="3949" w:author="Marcelle von Wendland" w:date="2017-09-19T14:46:00Z">
                                <w:rPr/>
                              </w:rPrChange>
                            </w:rPr>
                            <w:tab/>
                          </w:r>
                        </w:ins>
                      </w:p>
                      <w:p w14:paraId="1F159C7F" w14:textId="77777777" w:rsidR="005B664F" w:rsidRPr="005B664F" w:rsidRDefault="005B664F" w:rsidP="005B664F">
                        <w:pPr>
                          <w:spacing w:after="0" w:line="240" w:lineRule="auto"/>
                          <w:rPr>
                            <w:ins w:id="3950" w:author="Marcelle von Wendland" w:date="2017-09-19T14:41:00Z"/>
                            <w:rFonts w:cstheme="minorHAnsi"/>
                            <w:sz w:val="16"/>
                            <w:szCs w:val="16"/>
                            <w:rPrChange w:id="3951" w:author="Marcelle von Wendland" w:date="2017-09-19T14:46:00Z">
                              <w:rPr>
                                <w:ins w:id="3952" w:author="Marcelle von Wendland" w:date="2017-09-19T14:41:00Z"/>
                              </w:rPr>
                            </w:rPrChange>
                          </w:rPr>
                          <w:pPrChange w:id="3953" w:author="Marcelle von Wendland" w:date="2017-09-19T14:46:00Z">
                            <w:pPr/>
                          </w:pPrChange>
                        </w:pPr>
                        <w:ins w:id="3954" w:author="Marcelle von Wendland" w:date="2017-09-19T14:41:00Z">
                          <w:r w:rsidRPr="005B664F">
                            <w:rPr>
                              <w:rFonts w:cstheme="minorHAnsi"/>
                              <w:sz w:val="16"/>
                              <w:szCs w:val="16"/>
                              <w:rPrChange w:id="3955" w:author="Marcelle von Wendland" w:date="2017-09-19T14:46:00Z">
                                <w:rPr/>
                              </w:rPrChange>
                            </w:rPr>
                            <w:t xml:space="preserve">     </w:t>
                          </w:r>
                          <w:r w:rsidRPr="005B664F">
                            <w:rPr>
                              <w:rFonts w:cstheme="minorHAnsi"/>
                              <w:sz w:val="16"/>
                              <w:szCs w:val="16"/>
                              <w:rPrChange w:id="3956" w:author="Marcelle von Wendland" w:date="2017-09-19T14:46:00Z">
                                <w:rPr/>
                              </w:rPrChange>
                            </w:rPr>
                            <w:tab/>
                            <w:t>#selloffermsg {</w:t>
                          </w:r>
                        </w:ins>
                      </w:p>
                      <w:p w14:paraId="1B218570" w14:textId="77777777" w:rsidR="005B664F" w:rsidRPr="005B664F" w:rsidRDefault="005B664F" w:rsidP="005B664F">
                        <w:pPr>
                          <w:spacing w:after="0" w:line="240" w:lineRule="auto"/>
                          <w:rPr>
                            <w:ins w:id="3957" w:author="Marcelle von Wendland" w:date="2017-09-19T14:41:00Z"/>
                            <w:rFonts w:cstheme="minorHAnsi"/>
                            <w:sz w:val="16"/>
                            <w:szCs w:val="16"/>
                            <w:rPrChange w:id="3958" w:author="Marcelle von Wendland" w:date="2017-09-19T14:46:00Z">
                              <w:rPr>
                                <w:ins w:id="3959" w:author="Marcelle von Wendland" w:date="2017-09-19T14:41:00Z"/>
                              </w:rPr>
                            </w:rPrChange>
                          </w:rPr>
                          <w:pPrChange w:id="3960" w:author="Marcelle von Wendland" w:date="2017-09-19T14:46:00Z">
                            <w:pPr/>
                          </w:pPrChange>
                        </w:pPr>
                        <w:ins w:id="3961" w:author="Marcelle von Wendland" w:date="2017-09-19T14:41:00Z">
                          <w:r w:rsidRPr="005B664F">
                            <w:rPr>
                              <w:rFonts w:cstheme="minorHAnsi"/>
                              <w:sz w:val="16"/>
                              <w:szCs w:val="16"/>
                              <w:rPrChange w:id="3962" w:author="Marcelle von Wendland" w:date="2017-09-19T14:46:00Z">
                                <w:rPr/>
                              </w:rPrChange>
                            </w:rPr>
                            <w:t xml:space="preserve">     </w:t>
                          </w:r>
                          <w:r w:rsidRPr="005B664F">
                            <w:rPr>
                              <w:rFonts w:cstheme="minorHAnsi"/>
                              <w:sz w:val="16"/>
                              <w:szCs w:val="16"/>
                              <w:rPrChange w:id="3963" w:author="Marcelle von Wendland" w:date="2017-09-19T14:46:00Z">
                                <w:rPr/>
                              </w:rPrChange>
                            </w:rPr>
                            <w:tab/>
                          </w:r>
                          <w:r w:rsidRPr="005B664F">
                            <w:rPr>
                              <w:rFonts w:cstheme="minorHAnsi"/>
                              <w:sz w:val="16"/>
                              <w:szCs w:val="16"/>
                              <w:rPrChange w:id="3964" w:author="Marcelle von Wendland" w:date="2017-09-19T14:46:00Z">
                                <w:rPr/>
                              </w:rPrChange>
                            </w:rPr>
                            <w:tab/>
                            <w:t xml:space="preserve">map </w:t>
                          </w:r>
                          <w:proofErr w:type="gramStart"/>
                          <w:r w:rsidRPr="005B664F">
                            <w:rPr>
                              <w:rFonts w:cstheme="minorHAnsi"/>
                              <w:sz w:val="16"/>
                              <w:szCs w:val="16"/>
                              <w:rPrChange w:id="3965" w:author="Marcelle von Wendland" w:date="2017-09-19T14:46:00Z">
                                <w:rPr/>
                              </w:rPrChange>
                            </w:rPr>
                            <w:t>{ *</w:t>
                          </w:r>
                          <w:proofErr w:type="gramEnd"/>
                          <w:r w:rsidRPr="005B664F">
                            <w:rPr>
                              <w:rFonts w:cstheme="minorHAnsi"/>
                              <w:sz w:val="16"/>
                              <w:szCs w:val="16"/>
                              <w:rPrChange w:id="3966" w:author="Marcelle von Wendland" w:date="2017-09-19T14:46:00Z">
                                <w:rPr/>
                              </w:rPrChange>
                            </w:rPr>
                            <w:t>THIS, @selloffer },</w:t>
                          </w:r>
                        </w:ins>
                      </w:p>
                      <w:p w14:paraId="7008D03C" w14:textId="77777777" w:rsidR="005B664F" w:rsidRPr="005B664F" w:rsidRDefault="005B664F" w:rsidP="005B664F">
                        <w:pPr>
                          <w:spacing w:after="0" w:line="240" w:lineRule="auto"/>
                          <w:rPr>
                            <w:ins w:id="3967" w:author="Marcelle von Wendland" w:date="2017-09-19T14:41:00Z"/>
                            <w:rFonts w:cstheme="minorHAnsi"/>
                            <w:sz w:val="16"/>
                            <w:szCs w:val="16"/>
                            <w:rPrChange w:id="3968" w:author="Marcelle von Wendland" w:date="2017-09-19T14:46:00Z">
                              <w:rPr>
                                <w:ins w:id="3969" w:author="Marcelle von Wendland" w:date="2017-09-19T14:41:00Z"/>
                              </w:rPr>
                            </w:rPrChange>
                          </w:rPr>
                          <w:pPrChange w:id="3970" w:author="Marcelle von Wendland" w:date="2017-09-19T14:46:00Z">
                            <w:pPr/>
                          </w:pPrChange>
                        </w:pPr>
                        <w:ins w:id="3971" w:author="Marcelle von Wendland" w:date="2017-09-19T14:41:00Z">
                          <w:r w:rsidRPr="005B664F">
                            <w:rPr>
                              <w:rFonts w:cstheme="minorHAnsi"/>
                              <w:sz w:val="16"/>
                              <w:szCs w:val="16"/>
                              <w:rPrChange w:id="3972" w:author="Marcelle von Wendland" w:date="2017-09-19T14:46:00Z">
                                <w:rPr/>
                              </w:rPrChange>
                            </w:rPr>
                            <w:t xml:space="preserve">     </w:t>
                          </w:r>
                          <w:r w:rsidRPr="005B664F">
                            <w:rPr>
                              <w:rFonts w:cstheme="minorHAnsi"/>
                              <w:sz w:val="16"/>
                              <w:szCs w:val="16"/>
                              <w:rPrChange w:id="3973" w:author="Marcelle von Wendland" w:date="2017-09-19T14:46:00Z">
                                <w:rPr/>
                              </w:rPrChange>
                            </w:rPr>
                            <w:tab/>
                          </w:r>
                          <w:r w:rsidRPr="005B664F">
                            <w:rPr>
                              <w:rFonts w:cstheme="minorHAnsi"/>
                              <w:sz w:val="16"/>
                              <w:szCs w:val="16"/>
                              <w:rPrChange w:id="3974" w:author="Marcelle von Wendland" w:date="2017-09-19T14:46:00Z">
                                <w:rPr/>
                              </w:rPrChange>
                            </w:rPr>
                            <w:tab/>
                            <w:t xml:space="preserve">match </w:t>
                          </w:r>
                          <w:proofErr w:type="gramStart"/>
                          <w:r w:rsidRPr="005B664F">
                            <w:rPr>
                              <w:rFonts w:cstheme="minorHAnsi"/>
                              <w:sz w:val="16"/>
                              <w:szCs w:val="16"/>
                              <w:rPrChange w:id="3975" w:author="Marcelle von Wendland" w:date="2017-09-19T14:46:00Z">
                                <w:rPr/>
                              </w:rPrChange>
                            </w:rPr>
                            <w:t>{ @</w:t>
                          </w:r>
                          <w:proofErr w:type="gramEnd"/>
                          <w:r w:rsidRPr="005B664F">
                            <w:rPr>
                              <w:rFonts w:cstheme="minorHAnsi"/>
                              <w:sz w:val="16"/>
                              <w:szCs w:val="16"/>
                              <w:rPrChange w:id="3976" w:author="Marcelle von Wendland" w:date="2017-09-19T14:46:00Z">
                                <w:rPr/>
                              </w:rPrChange>
                            </w:rPr>
                            <w:t>selloffer, @buyoffer,</w:t>
                          </w:r>
                        </w:ins>
                      </w:p>
                      <w:p w14:paraId="1D2970A1" w14:textId="77777777" w:rsidR="005B664F" w:rsidRPr="005B664F" w:rsidRDefault="005B664F" w:rsidP="005B664F">
                        <w:pPr>
                          <w:spacing w:after="0" w:line="240" w:lineRule="auto"/>
                          <w:rPr>
                            <w:ins w:id="3977" w:author="Marcelle von Wendland" w:date="2017-09-19T14:41:00Z"/>
                            <w:rFonts w:cstheme="minorHAnsi"/>
                            <w:sz w:val="16"/>
                            <w:szCs w:val="16"/>
                            <w:rPrChange w:id="3978" w:author="Marcelle von Wendland" w:date="2017-09-19T14:46:00Z">
                              <w:rPr>
                                <w:ins w:id="3979" w:author="Marcelle von Wendland" w:date="2017-09-19T14:41:00Z"/>
                              </w:rPr>
                            </w:rPrChange>
                          </w:rPr>
                          <w:pPrChange w:id="3980" w:author="Marcelle von Wendland" w:date="2017-09-19T14:46:00Z">
                            <w:pPr/>
                          </w:pPrChange>
                        </w:pPr>
                        <w:ins w:id="3981" w:author="Marcelle von Wendland" w:date="2017-09-19T14:41:00Z">
                          <w:r w:rsidRPr="005B664F">
                            <w:rPr>
                              <w:rFonts w:cstheme="minorHAnsi"/>
                              <w:sz w:val="16"/>
                              <w:szCs w:val="16"/>
                              <w:rPrChange w:id="3982" w:author="Marcelle von Wendland" w:date="2017-09-19T14:46:00Z">
                                <w:rPr/>
                              </w:rPrChange>
                            </w:rPr>
                            <w:t xml:space="preserve">     </w:t>
                          </w:r>
                          <w:r w:rsidRPr="005B664F">
                            <w:rPr>
                              <w:rFonts w:cstheme="minorHAnsi"/>
                              <w:sz w:val="16"/>
                              <w:szCs w:val="16"/>
                              <w:rPrChange w:id="3983" w:author="Marcelle von Wendland" w:date="2017-09-19T14:46:00Z">
                                <w:rPr/>
                              </w:rPrChange>
                            </w:rPr>
                            <w:tab/>
                          </w:r>
                          <w:r w:rsidRPr="005B664F">
                            <w:rPr>
                              <w:rFonts w:cstheme="minorHAnsi"/>
                              <w:sz w:val="16"/>
                              <w:szCs w:val="16"/>
                              <w:rPrChange w:id="3984" w:author="Marcelle von Wendland" w:date="2017-09-19T14:46:00Z">
                                <w:rPr/>
                              </w:rPrChange>
                            </w:rPr>
                            <w:tab/>
                            <w:t xml:space="preserve">  @SUCCEEDS {</w:t>
                          </w:r>
                        </w:ins>
                      </w:p>
                      <w:p w14:paraId="59D29A71" w14:textId="77777777" w:rsidR="005B664F" w:rsidRPr="005B664F" w:rsidRDefault="005B664F" w:rsidP="005B664F">
                        <w:pPr>
                          <w:spacing w:after="0" w:line="240" w:lineRule="auto"/>
                          <w:rPr>
                            <w:ins w:id="3985" w:author="Marcelle von Wendland" w:date="2017-09-19T14:41:00Z"/>
                            <w:rFonts w:cstheme="minorHAnsi"/>
                            <w:sz w:val="16"/>
                            <w:szCs w:val="16"/>
                            <w:rPrChange w:id="3986" w:author="Marcelle von Wendland" w:date="2017-09-19T14:46:00Z">
                              <w:rPr>
                                <w:ins w:id="3987" w:author="Marcelle von Wendland" w:date="2017-09-19T14:41:00Z"/>
                              </w:rPr>
                            </w:rPrChange>
                          </w:rPr>
                          <w:pPrChange w:id="3988" w:author="Marcelle von Wendland" w:date="2017-09-19T14:46:00Z">
                            <w:pPr/>
                          </w:pPrChange>
                        </w:pPr>
                        <w:ins w:id="3989" w:author="Marcelle von Wendland" w:date="2017-09-19T14:41:00Z">
                          <w:r w:rsidRPr="005B664F">
                            <w:rPr>
                              <w:rFonts w:cstheme="minorHAnsi"/>
                              <w:sz w:val="16"/>
                              <w:szCs w:val="16"/>
                              <w:rPrChange w:id="3990" w:author="Marcelle von Wendland" w:date="2017-09-19T14:46:00Z">
                                <w:rPr/>
                              </w:rPrChange>
                            </w:rPr>
                            <w:t xml:space="preserve">     </w:t>
                          </w:r>
                          <w:r w:rsidRPr="005B664F">
                            <w:rPr>
                              <w:rFonts w:cstheme="minorHAnsi"/>
                              <w:sz w:val="16"/>
                              <w:szCs w:val="16"/>
                              <w:rPrChange w:id="3991" w:author="Marcelle von Wendland" w:date="2017-09-19T14:46:00Z">
                                <w:rPr/>
                              </w:rPrChange>
                            </w:rPr>
                            <w:tab/>
                          </w:r>
                          <w:r w:rsidRPr="005B664F">
                            <w:rPr>
                              <w:rFonts w:cstheme="minorHAnsi"/>
                              <w:sz w:val="16"/>
                              <w:szCs w:val="16"/>
                              <w:rPrChange w:id="3992" w:author="Marcelle von Wendland" w:date="2017-09-19T14:46:00Z">
                                <w:rPr/>
                              </w:rPrChange>
                            </w:rPr>
                            <w:tab/>
                            <w:t xml:space="preserve">   </w:t>
                          </w:r>
                          <w:r w:rsidRPr="005B664F">
                            <w:rPr>
                              <w:rFonts w:cstheme="minorHAnsi"/>
                              <w:sz w:val="16"/>
                              <w:szCs w:val="16"/>
                              <w:rPrChange w:id="3993" w:author="Marcelle von Wendland" w:date="2017-09-19T14:46:00Z">
                                <w:rPr/>
                              </w:rPrChange>
                            </w:rPr>
                            <w:tab/>
                            <w:t xml:space="preserve">transitionTo =&gt; $Closed </w:t>
                          </w:r>
                        </w:ins>
                      </w:p>
                      <w:p w14:paraId="7F7BC59A" w14:textId="77777777" w:rsidR="005B664F" w:rsidRPr="005B664F" w:rsidRDefault="005B664F" w:rsidP="005B664F">
                        <w:pPr>
                          <w:spacing w:after="0" w:line="240" w:lineRule="auto"/>
                          <w:rPr>
                            <w:ins w:id="3994" w:author="Marcelle von Wendland" w:date="2017-09-19T14:41:00Z"/>
                            <w:rFonts w:cstheme="minorHAnsi"/>
                            <w:sz w:val="16"/>
                            <w:szCs w:val="16"/>
                            <w:rPrChange w:id="3995" w:author="Marcelle von Wendland" w:date="2017-09-19T14:46:00Z">
                              <w:rPr>
                                <w:ins w:id="3996" w:author="Marcelle von Wendland" w:date="2017-09-19T14:41:00Z"/>
                              </w:rPr>
                            </w:rPrChange>
                          </w:rPr>
                          <w:pPrChange w:id="3997" w:author="Marcelle von Wendland" w:date="2017-09-19T14:46:00Z">
                            <w:pPr/>
                          </w:pPrChange>
                        </w:pPr>
                        <w:ins w:id="3998" w:author="Marcelle von Wendland" w:date="2017-09-19T14:41:00Z">
                          <w:r w:rsidRPr="005B664F">
                            <w:rPr>
                              <w:rFonts w:cstheme="minorHAnsi"/>
                              <w:sz w:val="16"/>
                              <w:szCs w:val="16"/>
                              <w:rPrChange w:id="3999" w:author="Marcelle von Wendland" w:date="2017-09-19T14:46:00Z">
                                <w:rPr/>
                              </w:rPrChange>
                            </w:rPr>
                            <w:t xml:space="preserve">     </w:t>
                          </w:r>
                          <w:r w:rsidRPr="005B664F">
                            <w:rPr>
                              <w:rFonts w:cstheme="minorHAnsi"/>
                              <w:sz w:val="16"/>
                              <w:szCs w:val="16"/>
                              <w:rPrChange w:id="4000" w:author="Marcelle von Wendland" w:date="2017-09-19T14:46:00Z">
                                <w:rPr/>
                              </w:rPrChange>
                            </w:rPr>
                            <w:tab/>
                          </w:r>
                          <w:r w:rsidRPr="005B664F">
                            <w:rPr>
                              <w:rFonts w:cstheme="minorHAnsi"/>
                              <w:sz w:val="16"/>
                              <w:szCs w:val="16"/>
                              <w:rPrChange w:id="4001" w:author="Marcelle von Wendland" w:date="2017-09-19T14:46:00Z">
                                <w:rPr/>
                              </w:rPrChange>
                            </w:rPr>
                            <w:tab/>
                            <w:t xml:space="preserve">  },</w:t>
                          </w:r>
                        </w:ins>
                      </w:p>
                      <w:p w14:paraId="4A589C02" w14:textId="77777777" w:rsidR="005B664F" w:rsidRPr="005B664F" w:rsidRDefault="005B664F" w:rsidP="005B664F">
                        <w:pPr>
                          <w:spacing w:after="0" w:line="240" w:lineRule="auto"/>
                          <w:rPr>
                            <w:ins w:id="4002" w:author="Marcelle von Wendland" w:date="2017-09-19T14:41:00Z"/>
                            <w:rFonts w:cstheme="minorHAnsi"/>
                            <w:sz w:val="16"/>
                            <w:szCs w:val="16"/>
                            <w:rPrChange w:id="4003" w:author="Marcelle von Wendland" w:date="2017-09-19T14:46:00Z">
                              <w:rPr>
                                <w:ins w:id="4004" w:author="Marcelle von Wendland" w:date="2017-09-19T14:41:00Z"/>
                              </w:rPr>
                            </w:rPrChange>
                          </w:rPr>
                          <w:pPrChange w:id="4005" w:author="Marcelle von Wendland" w:date="2017-09-19T14:46:00Z">
                            <w:pPr/>
                          </w:pPrChange>
                        </w:pPr>
                        <w:ins w:id="4006" w:author="Marcelle von Wendland" w:date="2017-09-19T14:41:00Z">
                          <w:r w:rsidRPr="005B664F">
                            <w:rPr>
                              <w:rFonts w:cstheme="minorHAnsi"/>
                              <w:sz w:val="16"/>
                              <w:szCs w:val="16"/>
                              <w:rPrChange w:id="4007" w:author="Marcelle von Wendland" w:date="2017-09-19T14:46:00Z">
                                <w:rPr/>
                              </w:rPrChange>
                            </w:rPr>
                            <w:t xml:space="preserve">     </w:t>
                          </w:r>
                          <w:r w:rsidRPr="005B664F">
                            <w:rPr>
                              <w:rFonts w:cstheme="minorHAnsi"/>
                              <w:sz w:val="16"/>
                              <w:szCs w:val="16"/>
                              <w:rPrChange w:id="4008" w:author="Marcelle von Wendland" w:date="2017-09-19T14:46:00Z">
                                <w:rPr/>
                              </w:rPrChange>
                            </w:rPr>
                            <w:tab/>
                          </w:r>
                          <w:r w:rsidRPr="005B664F">
                            <w:rPr>
                              <w:rFonts w:cstheme="minorHAnsi"/>
                              <w:sz w:val="16"/>
                              <w:szCs w:val="16"/>
                              <w:rPrChange w:id="4009" w:author="Marcelle von Wendland" w:date="2017-09-19T14:46:00Z">
                                <w:rPr/>
                              </w:rPrChange>
                            </w:rPr>
                            <w:tab/>
                            <w:t xml:space="preserve">  @FAILS </w:t>
                          </w:r>
                        </w:ins>
                      </w:p>
                      <w:p w14:paraId="4465C454" w14:textId="77777777" w:rsidR="005B664F" w:rsidRPr="005B664F" w:rsidRDefault="005B664F" w:rsidP="005B664F">
                        <w:pPr>
                          <w:spacing w:after="0" w:line="240" w:lineRule="auto"/>
                          <w:rPr>
                            <w:ins w:id="4010" w:author="Marcelle von Wendland" w:date="2017-09-19T14:41:00Z"/>
                            <w:rFonts w:cstheme="minorHAnsi"/>
                            <w:sz w:val="16"/>
                            <w:szCs w:val="16"/>
                            <w:rPrChange w:id="4011" w:author="Marcelle von Wendland" w:date="2017-09-19T14:46:00Z">
                              <w:rPr>
                                <w:ins w:id="4012" w:author="Marcelle von Wendland" w:date="2017-09-19T14:41:00Z"/>
                              </w:rPr>
                            </w:rPrChange>
                          </w:rPr>
                          <w:pPrChange w:id="4013" w:author="Marcelle von Wendland" w:date="2017-09-19T14:46:00Z">
                            <w:pPr/>
                          </w:pPrChange>
                        </w:pPr>
                        <w:ins w:id="4014" w:author="Marcelle von Wendland" w:date="2017-09-19T14:41:00Z">
                          <w:r w:rsidRPr="005B664F">
                            <w:rPr>
                              <w:rFonts w:cstheme="minorHAnsi"/>
                              <w:sz w:val="16"/>
                              <w:szCs w:val="16"/>
                              <w:rPrChange w:id="4015" w:author="Marcelle von Wendland" w:date="2017-09-19T14:46:00Z">
                                <w:rPr/>
                              </w:rPrChange>
                            </w:rPr>
                            <w:t xml:space="preserve">     </w:t>
                          </w:r>
                          <w:r w:rsidRPr="005B664F">
                            <w:rPr>
                              <w:rFonts w:cstheme="minorHAnsi"/>
                              <w:sz w:val="16"/>
                              <w:szCs w:val="16"/>
                              <w:rPrChange w:id="4016" w:author="Marcelle von Wendland" w:date="2017-09-19T14:46:00Z">
                                <w:rPr/>
                              </w:rPrChange>
                            </w:rPr>
                            <w:tab/>
                          </w:r>
                          <w:r w:rsidRPr="005B664F">
                            <w:rPr>
                              <w:rFonts w:cstheme="minorHAnsi"/>
                              <w:sz w:val="16"/>
                              <w:szCs w:val="16"/>
                              <w:rPrChange w:id="4017" w:author="Marcelle von Wendland" w:date="2017-09-19T14:46:00Z">
                                <w:rPr/>
                              </w:rPrChange>
                            </w:rPr>
                            <w:tab/>
                            <w:t xml:space="preserve">  </w:t>
                          </w:r>
                          <w:r w:rsidRPr="005B664F">
                            <w:rPr>
                              <w:rFonts w:cstheme="minorHAnsi"/>
                              <w:sz w:val="16"/>
                              <w:szCs w:val="16"/>
                              <w:rPrChange w:id="4018" w:author="Marcelle von Wendland" w:date="2017-09-19T14:46:00Z">
                                <w:rPr/>
                              </w:rPrChange>
                            </w:rPr>
                            <w:tab/>
                            <w:t xml:space="preserve">transitionTo =&gt; _ </w:t>
                          </w:r>
                        </w:ins>
                      </w:p>
                      <w:p w14:paraId="0F29AEEC" w14:textId="77777777" w:rsidR="005B664F" w:rsidRPr="005B664F" w:rsidRDefault="005B664F" w:rsidP="005B664F">
                        <w:pPr>
                          <w:spacing w:after="0" w:line="240" w:lineRule="auto"/>
                          <w:rPr>
                            <w:ins w:id="4019" w:author="Marcelle von Wendland" w:date="2017-09-19T14:41:00Z"/>
                            <w:rFonts w:cstheme="minorHAnsi"/>
                            <w:sz w:val="16"/>
                            <w:szCs w:val="16"/>
                            <w:rPrChange w:id="4020" w:author="Marcelle von Wendland" w:date="2017-09-19T14:46:00Z">
                              <w:rPr>
                                <w:ins w:id="4021" w:author="Marcelle von Wendland" w:date="2017-09-19T14:41:00Z"/>
                              </w:rPr>
                            </w:rPrChange>
                          </w:rPr>
                          <w:pPrChange w:id="4022" w:author="Marcelle von Wendland" w:date="2017-09-19T14:46:00Z">
                            <w:pPr/>
                          </w:pPrChange>
                        </w:pPr>
                        <w:ins w:id="4023" w:author="Marcelle von Wendland" w:date="2017-09-19T14:41:00Z">
                          <w:r w:rsidRPr="005B664F">
                            <w:rPr>
                              <w:rFonts w:cstheme="minorHAnsi"/>
                              <w:sz w:val="16"/>
                              <w:szCs w:val="16"/>
                              <w:rPrChange w:id="4024" w:author="Marcelle von Wendland" w:date="2017-09-19T14:46:00Z">
                                <w:rPr/>
                              </w:rPrChange>
                            </w:rPr>
                            <w:t xml:space="preserve">     </w:t>
                          </w:r>
                          <w:r w:rsidRPr="005B664F">
                            <w:rPr>
                              <w:rFonts w:cstheme="minorHAnsi"/>
                              <w:sz w:val="16"/>
                              <w:szCs w:val="16"/>
                              <w:rPrChange w:id="4025" w:author="Marcelle von Wendland" w:date="2017-09-19T14:46:00Z">
                                <w:rPr/>
                              </w:rPrChange>
                            </w:rPr>
                            <w:tab/>
                          </w:r>
                          <w:r w:rsidRPr="005B664F">
                            <w:rPr>
                              <w:rFonts w:cstheme="minorHAnsi"/>
                              <w:sz w:val="16"/>
                              <w:szCs w:val="16"/>
                              <w:rPrChange w:id="4026" w:author="Marcelle von Wendland" w:date="2017-09-19T14:46:00Z">
                                <w:rPr/>
                              </w:rPrChange>
                            </w:rPr>
                            <w:tab/>
                            <w:t xml:space="preserve">  }</w:t>
                          </w:r>
                          <w:r w:rsidRPr="005B664F">
                            <w:rPr>
                              <w:rFonts w:cstheme="minorHAnsi"/>
                              <w:sz w:val="16"/>
                              <w:szCs w:val="16"/>
                              <w:rPrChange w:id="4027" w:author="Marcelle von Wendland" w:date="2017-09-19T14:46:00Z">
                                <w:rPr/>
                              </w:rPrChange>
                            </w:rPr>
                            <w:tab/>
                          </w:r>
                        </w:ins>
                      </w:p>
                      <w:p w14:paraId="4D28567F" w14:textId="77777777" w:rsidR="005B664F" w:rsidRPr="005B664F" w:rsidRDefault="005B664F" w:rsidP="005B664F">
                        <w:pPr>
                          <w:spacing w:after="0" w:line="240" w:lineRule="auto"/>
                          <w:rPr>
                            <w:ins w:id="4028" w:author="Marcelle von Wendland" w:date="2017-09-19T14:41:00Z"/>
                            <w:rFonts w:cstheme="minorHAnsi"/>
                            <w:sz w:val="16"/>
                            <w:szCs w:val="16"/>
                            <w:rPrChange w:id="4029" w:author="Marcelle von Wendland" w:date="2017-09-19T14:46:00Z">
                              <w:rPr>
                                <w:ins w:id="4030" w:author="Marcelle von Wendland" w:date="2017-09-19T14:41:00Z"/>
                              </w:rPr>
                            </w:rPrChange>
                          </w:rPr>
                          <w:pPrChange w:id="4031" w:author="Marcelle von Wendland" w:date="2017-09-19T14:46:00Z">
                            <w:pPr/>
                          </w:pPrChange>
                        </w:pPr>
                        <w:ins w:id="4032" w:author="Marcelle von Wendland" w:date="2017-09-19T14:41:00Z">
                          <w:r w:rsidRPr="005B664F">
                            <w:rPr>
                              <w:rFonts w:cstheme="minorHAnsi"/>
                              <w:sz w:val="16"/>
                              <w:szCs w:val="16"/>
                              <w:rPrChange w:id="4033" w:author="Marcelle von Wendland" w:date="2017-09-19T14:46:00Z">
                                <w:rPr/>
                              </w:rPrChange>
                            </w:rPr>
                            <w:t xml:space="preserve">     </w:t>
                          </w:r>
                          <w:r w:rsidRPr="005B664F">
                            <w:rPr>
                              <w:rFonts w:cstheme="minorHAnsi"/>
                              <w:sz w:val="16"/>
                              <w:szCs w:val="16"/>
                              <w:rPrChange w:id="4034" w:author="Marcelle von Wendland" w:date="2017-09-19T14:46:00Z">
                                <w:rPr/>
                              </w:rPrChange>
                            </w:rPr>
                            <w:tab/>
                            <w:t xml:space="preserve">        }</w:t>
                          </w:r>
                        </w:ins>
                      </w:p>
                      <w:p w14:paraId="1F8B19E9" w14:textId="77777777" w:rsidR="005B664F" w:rsidRPr="005B664F" w:rsidRDefault="005B664F" w:rsidP="005B664F">
                        <w:pPr>
                          <w:spacing w:after="0" w:line="240" w:lineRule="auto"/>
                          <w:rPr>
                            <w:ins w:id="4035" w:author="Marcelle von Wendland" w:date="2017-09-19T14:41:00Z"/>
                            <w:rFonts w:cstheme="minorHAnsi"/>
                            <w:sz w:val="16"/>
                            <w:szCs w:val="16"/>
                            <w:rPrChange w:id="4036" w:author="Marcelle von Wendland" w:date="2017-09-19T14:46:00Z">
                              <w:rPr>
                                <w:ins w:id="4037" w:author="Marcelle von Wendland" w:date="2017-09-19T14:41:00Z"/>
                              </w:rPr>
                            </w:rPrChange>
                          </w:rPr>
                          <w:pPrChange w:id="4038" w:author="Marcelle von Wendland" w:date="2017-09-19T14:46:00Z">
                            <w:pPr/>
                          </w:pPrChange>
                        </w:pPr>
                        <w:ins w:id="4039" w:author="Marcelle von Wendland" w:date="2017-09-19T14:41:00Z">
                          <w:r w:rsidRPr="005B664F">
                            <w:rPr>
                              <w:rFonts w:cstheme="minorHAnsi"/>
                              <w:sz w:val="16"/>
                              <w:szCs w:val="16"/>
                              <w:rPrChange w:id="4040" w:author="Marcelle von Wendland" w:date="2017-09-19T14:46:00Z">
                                <w:rPr/>
                              </w:rPrChange>
                            </w:rPr>
                            <w:t xml:space="preserve">     </w:t>
                          </w:r>
                          <w:r w:rsidRPr="005B664F">
                            <w:rPr>
                              <w:rFonts w:cstheme="minorHAnsi"/>
                              <w:sz w:val="16"/>
                              <w:szCs w:val="16"/>
                              <w:rPrChange w:id="4041" w:author="Marcelle von Wendland" w:date="2017-09-19T14:46:00Z">
                                <w:rPr/>
                              </w:rPrChange>
                            </w:rPr>
                            <w:tab/>
                            <w:t>},</w:t>
                          </w:r>
                          <w:r w:rsidRPr="005B664F">
                            <w:rPr>
                              <w:rFonts w:cstheme="minorHAnsi"/>
                              <w:sz w:val="16"/>
                              <w:szCs w:val="16"/>
                              <w:rPrChange w:id="4042" w:author="Marcelle von Wendland" w:date="2017-09-19T14:46:00Z">
                                <w:rPr/>
                              </w:rPrChange>
                            </w:rPr>
                            <w:tab/>
                          </w:r>
                        </w:ins>
                      </w:p>
                      <w:p w14:paraId="366DB5F8" w14:textId="77777777" w:rsidR="005B664F" w:rsidRPr="005B664F" w:rsidRDefault="005B664F" w:rsidP="005B664F">
                        <w:pPr>
                          <w:spacing w:after="0" w:line="240" w:lineRule="auto"/>
                          <w:rPr>
                            <w:ins w:id="4043" w:author="Marcelle von Wendland" w:date="2017-09-19T14:41:00Z"/>
                            <w:rFonts w:cstheme="minorHAnsi"/>
                            <w:sz w:val="16"/>
                            <w:szCs w:val="16"/>
                            <w:rPrChange w:id="4044" w:author="Marcelle von Wendland" w:date="2017-09-19T14:46:00Z">
                              <w:rPr>
                                <w:ins w:id="4045" w:author="Marcelle von Wendland" w:date="2017-09-19T14:41:00Z"/>
                              </w:rPr>
                            </w:rPrChange>
                          </w:rPr>
                          <w:pPrChange w:id="4046" w:author="Marcelle von Wendland" w:date="2017-09-19T14:46:00Z">
                            <w:pPr/>
                          </w:pPrChange>
                        </w:pPr>
                      </w:p>
                      <w:p w14:paraId="29EAB905" w14:textId="77777777" w:rsidR="005B664F" w:rsidRPr="005B664F" w:rsidRDefault="005B664F" w:rsidP="005B664F">
                        <w:pPr>
                          <w:spacing w:after="0" w:line="240" w:lineRule="auto"/>
                          <w:rPr>
                            <w:ins w:id="4047" w:author="Marcelle von Wendland" w:date="2017-09-19T14:41:00Z"/>
                            <w:rFonts w:cstheme="minorHAnsi"/>
                            <w:sz w:val="16"/>
                            <w:szCs w:val="16"/>
                            <w:rPrChange w:id="4048" w:author="Marcelle von Wendland" w:date="2017-09-19T14:46:00Z">
                              <w:rPr>
                                <w:ins w:id="4049" w:author="Marcelle von Wendland" w:date="2017-09-19T14:41:00Z"/>
                              </w:rPr>
                            </w:rPrChange>
                          </w:rPr>
                          <w:pPrChange w:id="4050" w:author="Marcelle von Wendland" w:date="2017-09-19T14:46:00Z">
                            <w:pPr/>
                          </w:pPrChange>
                        </w:pPr>
                        <w:ins w:id="4051" w:author="Marcelle von Wendland" w:date="2017-09-19T14:41:00Z">
                          <w:r w:rsidRPr="005B664F">
                            <w:rPr>
                              <w:rFonts w:cstheme="minorHAnsi"/>
                              <w:sz w:val="16"/>
                              <w:szCs w:val="16"/>
                              <w:rPrChange w:id="4052" w:author="Marcelle von Wendland" w:date="2017-09-19T14:46:00Z">
                                <w:rPr/>
                              </w:rPrChange>
                            </w:rPr>
                            <w:t xml:space="preserve">      </w:t>
                          </w:r>
                          <w:r w:rsidRPr="005B664F">
                            <w:rPr>
                              <w:rFonts w:cstheme="minorHAnsi"/>
                              <w:sz w:val="16"/>
                              <w:szCs w:val="16"/>
                              <w:rPrChange w:id="4053" w:author="Marcelle von Wendland" w:date="2017-09-19T14:46:00Z">
                                <w:rPr/>
                              </w:rPrChange>
                            </w:rPr>
                            <w:tab/>
                            <w:t xml:space="preserve">#Exit { </w:t>
                          </w:r>
                        </w:ins>
                      </w:p>
                      <w:p w14:paraId="2CC8CB0F" w14:textId="77777777" w:rsidR="005B664F" w:rsidRPr="005B664F" w:rsidRDefault="005B664F" w:rsidP="005B664F">
                        <w:pPr>
                          <w:spacing w:after="0" w:line="240" w:lineRule="auto"/>
                          <w:rPr>
                            <w:ins w:id="4054" w:author="Marcelle von Wendland" w:date="2017-09-19T14:41:00Z"/>
                            <w:rFonts w:cstheme="minorHAnsi"/>
                            <w:sz w:val="16"/>
                            <w:szCs w:val="16"/>
                            <w:rPrChange w:id="4055" w:author="Marcelle von Wendland" w:date="2017-09-19T14:46:00Z">
                              <w:rPr>
                                <w:ins w:id="4056" w:author="Marcelle von Wendland" w:date="2017-09-19T14:41:00Z"/>
                              </w:rPr>
                            </w:rPrChange>
                          </w:rPr>
                          <w:pPrChange w:id="4057" w:author="Marcelle von Wendland" w:date="2017-09-19T14:46:00Z">
                            <w:pPr/>
                          </w:pPrChange>
                        </w:pPr>
                        <w:ins w:id="4058" w:author="Marcelle von Wendland" w:date="2017-09-19T14:41:00Z">
                          <w:r w:rsidRPr="005B664F">
                            <w:rPr>
                              <w:rFonts w:cstheme="minorHAnsi"/>
                              <w:sz w:val="16"/>
                              <w:szCs w:val="16"/>
                              <w:rPrChange w:id="4059" w:author="Marcelle von Wendland" w:date="2017-09-19T14:46:00Z">
                                <w:rPr/>
                              </w:rPrChange>
                            </w:rPr>
                            <w:t xml:space="preserve">      </w:t>
                          </w:r>
                          <w:r w:rsidRPr="005B664F">
                            <w:rPr>
                              <w:rFonts w:cstheme="minorHAnsi"/>
                              <w:sz w:val="16"/>
                              <w:szCs w:val="16"/>
                              <w:rPrChange w:id="4060" w:author="Marcelle von Wendland" w:date="2017-09-19T14:46:00Z">
                                <w:rPr/>
                              </w:rPrChange>
                            </w:rPr>
                            <w:tab/>
                          </w:r>
                          <w:r w:rsidRPr="005B664F">
                            <w:rPr>
                              <w:rFonts w:cstheme="minorHAnsi"/>
                              <w:sz w:val="16"/>
                              <w:szCs w:val="16"/>
                              <w:rPrChange w:id="4061" w:author="Marcelle von Wendland" w:date="2017-09-19T14:46:00Z">
                                <w:rPr/>
                              </w:rPrChange>
                            </w:rPr>
                            <w:tab/>
                            <w:t xml:space="preserve">send </w:t>
                          </w:r>
                          <w:proofErr w:type="gramStart"/>
                          <w:r w:rsidRPr="005B664F">
                            <w:rPr>
                              <w:rFonts w:cstheme="minorHAnsi"/>
                              <w:sz w:val="16"/>
                              <w:szCs w:val="16"/>
                              <w:rPrChange w:id="4062" w:author="Marcelle von Wendland" w:date="2017-09-19T14:46:00Z">
                                <w:rPr/>
                              </w:rPrChange>
                            </w:rPr>
                            <w:t>{ @</w:t>
                          </w:r>
                          <w:proofErr w:type="gramEnd"/>
                          <w:r w:rsidRPr="005B664F">
                            <w:rPr>
                              <w:rFonts w:cstheme="minorHAnsi"/>
                              <w:sz w:val="16"/>
                              <w:szCs w:val="16"/>
                              <w:rPrChange w:id="4063" w:author="Marcelle von Wendland" w:date="2017-09-19T14:46:00Z">
                                <w:rPr/>
                              </w:rPrChange>
                            </w:rPr>
                            <w:t xml:space="preserve">contract.buyer, </w:t>
                          </w:r>
                        </w:ins>
                      </w:p>
                      <w:p w14:paraId="2E22DAEA" w14:textId="77777777" w:rsidR="005B664F" w:rsidRPr="005B664F" w:rsidRDefault="005B664F" w:rsidP="005B664F">
                        <w:pPr>
                          <w:spacing w:after="0" w:line="240" w:lineRule="auto"/>
                          <w:rPr>
                            <w:ins w:id="4064" w:author="Marcelle von Wendland" w:date="2017-09-19T14:41:00Z"/>
                            <w:rFonts w:cstheme="minorHAnsi"/>
                            <w:sz w:val="16"/>
                            <w:szCs w:val="16"/>
                            <w:rPrChange w:id="4065" w:author="Marcelle von Wendland" w:date="2017-09-19T14:46:00Z">
                              <w:rPr>
                                <w:ins w:id="4066" w:author="Marcelle von Wendland" w:date="2017-09-19T14:41:00Z"/>
                              </w:rPr>
                            </w:rPrChange>
                          </w:rPr>
                          <w:pPrChange w:id="4067" w:author="Marcelle von Wendland" w:date="2017-09-19T14:46:00Z">
                            <w:pPr/>
                          </w:pPrChange>
                        </w:pPr>
                        <w:ins w:id="4068" w:author="Marcelle von Wendland" w:date="2017-09-19T14:41:00Z">
                          <w:r w:rsidRPr="005B664F">
                            <w:rPr>
                              <w:rFonts w:cstheme="minorHAnsi"/>
                              <w:sz w:val="16"/>
                              <w:szCs w:val="16"/>
                              <w:rPrChange w:id="4069" w:author="Marcelle von Wendland" w:date="2017-09-19T14:46:00Z">
                                <w:rPr/>
                              </w:rPrChange>
                            </w:rPr>
                            <w:t xml:space="preserve">      </w:t>
                          </w:r>
                          <w:r w:rsidRPr="005B664F">
                            <w:rPr>
                              <w:rFonts w:cstheme="minorHAnsi"/>
                              <w:sz w:val="16"/>
                              <w:szCs w:val="16"/>
                              <w:rPrChange w:id="4070" w:author="Marcelle von Wendland" w:date="2017-09-19T14:46:00Z">
                                <w:rPr/>
                              </w:rPrChange>
                            </w:rPr>
                            <w:tab/>
                          </w:r>
                          <w:r w:rsidRPr="005B664F">
                            <w:rPr>
                              <w:rFonts w:cstheme="minorHAnsi"/>
                              <w:sz w:val="16"/>
                              <w:szCs w:val="16"/>
                              <w:rPrChange w:id="4071" w:author="Marcelle von Wendland" w:date="2017-09-19T14:46:00Z">
                                <w:rPr/>
                              </w:rPrChange>
                            </w:rPr>
                            <w:tab/>
                            <w:t xml:space="preserve">       compose &gt;&gt;&gt; Contract Notice: Buy @</w:t>
                          </w:r>
                          <w:proofErr w:type="gramStart"/>
                          <w:r w:rsidRPr="005B664F">
                            <w:rPr>
                              <w:rFonts w:cstheme="minorHAnsi"/>
                              <w:sz w:val="16"/>
                              <w:szCs w:val="16"/>
                              <w:rPrChange w:id="4072" w:author="Marcelle von Wendland" w:date="2017-09-19T14:46:00Z">
                                <w:rPr/>
                              </w:rPrChange>
                            </w:rPr>
                            <w:t>contract.quantity</w:t>
                          </w:r>
                          <w:proofErr w:type="gramEnd"/>
                          <w:r w:rsidRPr="005B664F">
                            <w:rPr>
                              <w:rFonts w:cstheme="minorHAnsi"/>
                              <w:sz w:val="16"/>
                              <w:szCs w:val="16"/>
                              <w:rPrChange w:id="4073" w:author="Marcelle von Wendland" w:date="2017-09-19T14:46:00Z">
                                <w:rPr/>
                              </w:rPrChange>
                            </w:rPr>
                            <w:t xml:space="preserve"> unit </w:t>
                          </w:r>
                        </w:ins>
                      </w:p>
                      <w:p w14:paraId="0A34FC08" w14:textId="77777777" w:rsidR="005B664F" w:rsidRPr="005B664F" w:rsidRDefault="005B664F" w:rsidP="005B664F">
                        <w:pPr>
                          <w:spacing w:after="0" w:line="240" w:lineRule="auto"/>
                          <w:rPr>
                            <w:ins w:id="4074" w:author="Marcelle von Wendland" w:date="2017-09-19T14:41:00Z"/>
                            <w:rFonts w:cstheme="minorHAnsi"/>
                            <w:sz w:val="16"/>
                            <w:szCs w:val="16"/>
                            <w:rPrChange w:id="4075" w:author="Marcelle von Wendland" w:date="2017-09-19T14:46:00Z">
                              <w:rPr>
                                <w:ins w:id="4076" w:author="Marcelle von Wendland" w:date="2017-09-19T14:41:00Z"/>
                              </w:rPr>
                            </w:rPrChange>
                          </w:rPr>
                          <w:pPrChange w:id="4077" w:author="Marcelle von Wendland" w:date="2017-09-19T14:46:00Z">
                            <w:pPr/>
                          </w:pPrChange>
                        </w:pPr>
                        <w:ins w:id="4078" w:author="Marcelle von Wendland" w:date="2017-09-19T14:41:00Z">
                          <w:r w:rsidRPr="005B664F">
                            <w:rPr>
                              <w:rFonts w:cstheme="minorHAnsi"/>
                              <w:sz w:val="16"/>
                              <w:szCs w:val="16"/>
                              <w:rPrChange w:id="4079" w:author="Marcelle von Wendland" w:date="2017-09-19T14:46:00Z">
                                <w:rPr/>
                              </w:rPrChange>
                            </w:rPr>
                            <w:t xml:space="preserve">      </w:t>
                          </w:r>
                          <w:r w:rsidRPr="005B664F">
                            <w:rPr>
                              <w:rFonts w:cstheme="minorHAnsi"/>
                              <w:sz w:val="16"/>
                              <w:szCs w:val="16"/>
                              <w:rPrChange w:id="4080" w:author="Marcelle von Wendland" w:date="2017-09-19T14:46:00Z">
                                <w:rPr/>
                              </w:rPrChange>
                            </w:rPr>
                            <w:tab/>
                          </w:r>
                          <w:r w:rsidRPr="005B664F">
                            <w:rPr>
                              <w:rFonts w:cstheme="minorHAnsi"/>
                              <w:sz w:val="16"/>
                              <w:szCs w:val="16"/>
                              <w:rPrChange w:id="4081" w:author="Marcelle von Wendland" w:date="2017-09-19T14:46:00Z">
                                <w:rPr/>
                              </w:rPrChange>
                            </w:rPr>
                            <w:tab/>
                            <w:t xml:space="preserve">      </w:t>
                          </w:r>
                          <w:r w:rsidRPr="005B664F">
                            <w:rPr>
                              <w:rFonts w:cstheme="minorHAnsi"/>
                              <w:sz w:val="16"/>
                              <w:szCs w:val="16"/>
                              <w:rPrChange w:id="4082" w:author="Marcelle von Wendland" w:date="2017-09-19T14:46:00Z">
                                <w:rPr/>
                              </w:rPrChange>
                            </w:rPr>
                            <w:tab/>
                            <w:t xml:space="preserve">       --&gt; of @</w:t>
                          </w:r>
                          <w:proofErr w:type="gramStart"/>
                          <w:r w:rsidRPr="005B664F">
                            <w:rPr>
                              <w:rFonts w:cstheme="minorHAnsi"/>
                              <w:sz w:val="16"/>
                              <w:szCs w:val="16"/>
                              <w:rPrChange w:id="4083" w:author="Marcelle von Wendland" w:date="2017-09-19T14:46:00Z">
                                <w:rPr/>
                              </w:rPrChange>
                            </w:rPr>
                            <w:t>contract.Product</w:t>
                          </w:r>
                          <w:proofErr w:type="gramEnd"/>
                          <w:r w:rsidRPr="005B664F">
                            <w:rPr>
                              <w:rFonts w:cstheme="minorHAnsi"/>
                              <w:sz w:val="16"/>
                              <w:szCs w:val="16"/>
                              <w:rPrChange w:id="4084" w:author="Marcelle von Wendland" w:date="2017-09-19T14:46:00Z">
                                <w:rPr/>
                              </w:rPrChange>
                            </w:rPr>
                            <w:t xml:space="preserve"> at @contract.price </w:t>
                          </w:r>
                        </w:ins>
                      </w:p>
                      <w:p w14:paraId="2DB57B26" w14:textId="77777777" w:rsidR="005B664F" w:rsidRPr="005B664F" w:rsidRDefault="005B664F" w:rsidP="005B664F">
                        <w:pPr>
                          <w:spacing w:after="0" w:line="240" w:lineRule="auto"/>
                          <w:rPr>
                            <w:ins w:id="4085" w:author="Marcelle von Wendland" w:date="2017-09-19T14:41:00Z"/>
                            <w:rFonts w:cstheme="minorHAnsi"/>
                            <w:sz w:val="16"/>
                            <w:szCs w:val="16"/>
                            <w:rPrChange w:id="4086" w:author="Marcelle von Wendland" w:date="2017-09-19T14:46:00Z">
                              <w:rPr>
                                <w:ins w:id="4087" w:author="Marcelle von Wendland" w:date="2017-09-19T14:41:00Z"/>
                              </w:rPr>
                            </w:rPrChange>
                          </w:rPr>
                          <w:pPrChange w:id="4088" w:author="Marcelle von Wendland" w:date="2017-09-19T14:46:00Z">
                            <w:pPr/>
                          </w:pPrChange>
                        </w:pPr>
                        <w:ins w:id="4089" w:author="Marcelle von Wendland" w:date="2017-09-19T14:41:00Z">
                          <w:r w:rsidRPr="005B664F">
                            <w:rPr>
                              <w:rFonts w:cstheme="minorHAnsi"/>
                              <w:sz w:val="16"/>
                              <w:szCs w:val="16"/>
                              <w:rPrChange w:id="4090" w:author="Marcelle von Wendland" w:date="2017-09-19T14:46:00Z">
                                <w:rPr/>
                              </w:rPrChange>
                            </w:rPr>
                            <w:t xml:space="preserve">      </w:t>
                          </w:r>
                          <w:r w:rsidRPr="005B664F">
                            <w:rPr>
                              <w:rFonts w:cstheme="minorHAnsi"/>
                              <w:sz w:val="16"/>
                              <w:szCs w:val="16"/>
                              <w:rPrChange w:id="4091" w:author="Marcelle von Wendland" w:date="2017-09-19T14:46:00Z">
                                <w:rPr/>
                              </w:rPrChange>
                            </w:rPr>
                            <w:tab/>
                          </w:r>
                          <w:r w:rsidRPr="005B664F">
                            <w:rPr>
                              <w:rFonts w:cstheme="minorHAnsi"/>
                              <w:sz w:val="16"/>
                              <w:szCs w:val="16"/>
                              <w:rPrChange w:id="4092" w:author="Marcelle von Wendland" w:date="2017-09-19T14:46:00Z">
                                <w:rPr/>
                              </w:rPrChange>
                            </w:rPr>
                            <w:tab/>
                            <w:t xml:space="preserve">      </w:t>
                          </w:r>
                          <w:r w:rsidRPr="005B664F">
                            <w:rPr>
                              <w:rFonts w:cstheme="minorHAnsi"/>
                              <w:sz w:val="16"/>
                              <w:szCs w:val="16"/>
                              <w:rPrChange w:id="4093" w:author="Marcelle von Wendland" w:date="2017-09-19T14:46:00Z">
                                <w:rPr/>
                              </w:rPrChange>
                            </w:rPr>
                            <w:tab/>
                            <w:t xml:space="preserve">       --&gt; from @</w:t>
                          </w:r>
                          <w:proofErr w:type="gramStart"/>
                          <w:r w:rsidRPr="005B664F">
                            <w:rPr>
                              <w:rFonts w:cstheme="minorHAnsi"/>
                              <w:sz w:val="16"/>
                              <w:szCs w:val="16"/>
                              <w:rPrChange w:id="4094" w:author="Marcelle von Wendland" w:date="2017-09-19T14:46:00Z">
                                <w:rPr/>
                              </w:rPrChange>
                            </w:rPr>
                            <w:t>contract.seller</w:t>
                          </w:r>
                          <w:proofErr w:type="gramEnd"/>
                          <w:r w:rsidRPr="005B664F">
                            <w:rPr>
                              <w:rFonts w:cstheme="minorHAnsi"/>
                              <w:sz w:val="16"/>
                              <w:szCs w:val="16"/>
                              <w:rPrChange w:id="4095" w:author="Marcelle von Wendland" w:date="2017-09-19T14:46:00Z">
                                <w:rPr/>
                              </w:rPrChange>
                            </w:rPr>
                            <w:t xml:space="preserve"> &lt;&lt;&lt;</w:t>
                          </w:r>
                        </w:ins>
                      </w:p>
                      <w:p w14:paraId="26423C25" w14:textId="77777777" w:rsidR="005B664F" w:rsidRPr="005B664F" w:rsidRDefault="005B664F" w:rsidP="005B664F">
                        <w:pPr>
                          <w:spacing w:after="0" w:line="240" w:lineRule="auto"/>
                          <w:rPr>
                            <w:ins w:id="4096" w:author="Marcelle von Wendland" w:date="2017-09-19T14:41:00Z"/>
                            <w:rFonts w:cstheme="minorHAnsi"/>
                            <w:sz w:val="16"/>
                            <w:szCs w:val="16"/>
                            <w:rPrChange w:id="4097" w:author="Marcelle von Wendland" w:date="2017-09-19T14:46:00Z">
                              <w:rPr>
                                <w:ins w:id="4098" w:author="Marcelle von Wendland" w:date="2017-09-19T14:41:00Z"/>
                              </w:rPr>
                            </w:rPrChange>
                          </w:rPr>
                          <w:pPrChange w:id="4099" w:author="Marcelle von Wendland" w:date="2017-09-19T14:46:00Z">
                            <w:pPr/>
                          </w:pPrChange>
                        </w:pPr>
                        <w:ins w:id="4100" w:author="Marcelle von Wendland" w:date="2017-09-19T14:41:00Z">
                          <w:r w:rsidRPr="005B664F">
                            <w:rPr>
                              <w:rFonts w:cstheme="minorHAnsi"/>
                              <w:sz w:val="16"/>
                              <w:szCs w:val="16"/>
                              <w:rPrChange w:id="4101" w:author="Marcelle von Wendland" w:date="2017-09-19T14:46:00Z">
                                <w:rPr/>
                              </w:rPrChange>
                            </w:rPr>
                            <w:t xml:space="preserve">      </w:t>
                          </w:r>
                          <w:r w:rsidRPr="005B664F">
                            <w:rPr>
                              <w:rFonts w:cstheme="minorHAnsi"/>
                              <w:sz w:val="16"/>
                              <w:szCs w:val="16"/>
                              <w:rPrChange w:id="4102" w:author="Marcelle von Wendland" w:date="2017-09-19T14:46:00Z">
                                <w:rPr/>
                              </w:rPrChange>
                            </w:rPr>
                            <w:tab/>
                          </w:r>
                          <w:r w:rsidRPr="005B664F">
                            <w:rPr>
                              <w:rFonts w:cstheme="minorHAnsi"/>
                              <w:sz w:val="16"/>
                              <w:szCs w:val="16"/>
                              <w:rPrChange w:id="4103" w:author="Marcelle von Wendland" w:date="2017-09-19T14:46:00Z">
                                <w:rPr/>
                              </w:rPrChange>
                            </w:rPr>
                            <w:tab/>
                            <w:t>}</w:t>
                          </w:r>
                        </w:ins>
                      </w:p>
                      <w:p w14:paraId="560A1B07" w14:textId="77777777" w:rsidR="005B664F" w:rsidRPr="005B664F" w:rsidRDefault="005B664F" w:rsidP="005B664F">
                        <w:pPr>
                          <w:spacing w:after="0" w:line="240" w:lineRule="auto"/>
                          <w:rPr>
                            <w:ins w:id="4104" w:author="Marcelle von Wendland" w:date="2017-09-19T14:41:00Z"/>
                            <w:rFonts w:cstheme="minorHAnsi"/>
                            <w:sz w:val="16"/>
                            <w:szCs w:val="16"/>
                            <w:rPrChange w:id="4105" w:author="Marcelle von Wendland" w:date="2017-09-19T14:46:00Z">
                              <w:rPr>
                                <w:ins w:id="4106" w:author="Marcelle von Wendland" w:date="2017-09-19T14:41:00Z"/>
                              </w:rPr>
                            </w:rPrChange>
                          </w:rPr>
                          <w:pPrChange w:id="4107" w:author="Marcelle von Wendland" w:date="2017-09-19T14:46:00Z">
                            <w:pPr/>
                          </w:pPrChange>
                        </w:pPr>
                        <w:ins w:id="4108" w:author="Marcelle von Wendland" w:date="2017-09-19T14:41:00Z">
                          <w:r w:rsidRPr="005B664F">
                            <w:rPr>
                              <w:rFonts w:cstheme="minorHAnsi"/>
                              <w:sz w:val="16"/>
                              <w:szCs w:val="16"/>
                              <w:rPrChange w:id="4109" w:author="Marcelle von Wendland" w:date="2017-09-19T14:46:00Z">
                                <w:rPr/>
                              </w:rPrChange>
                            </w:rPr>
                            <w:t xml:space="preserve">      </w:t>
                          </w:r>
                          <w:r w:rsidRPr="005B664F">
                            <w:rPr>
                              <w:rFonts w:cstheme="minorHAnsi"/>
                              <w:sz w:val="16"/>
                              <w:szCs w:val="16"/>
                              <w:rPrChange w:id="4110" w:author="Marcelle von Wendland" w:date="2017-09-19T14:46:00Z">
                                <w:rPr/>
                              </w:rPrChange>
                            </w:rPr>
                            <w:tab/>
                          </w:r>
                          <w:r w:rsidRPr="005B664F">
                            <w:rPr>
                              <w:rFonts w:cstheme="minorHAnsi"/>
                              <w:sz w:val="16"/>
                              <w:szCs w:val="16"/>
                              <w:rPrChange w:id="4111" w:author="Marcelle von Wendland" w:date="2017-09-19T14:46:00Z">
                                <w:rPr/>
                              </w:rPrChange>
                            </w:rPr>
                            <w:tab/>
                            <w:t xml:space="preserve">send </w:t>
                          </w:r>
                          <w:proofErr w:type="gramStart"/>
                          <w:r w:rsidRPr="005B664F">
                            <w:rPr>
                              <w:rFonts w:cstheme="minorHAnsi"/>
                              <w:sz w:val="16"/>
                              <w:szCs w:val="16"/>
                              <w:rPrChange w:id="4112" w:author="Marcelle von Wendland" w:date="2017-09-19T14:46:00Z">
                                <w:rPr/>
                              </w:rPrChange>
                            </w:rPr>
                            <w:t>{ @</w:t>
                          </w:r>
                          <w:proofErr w:type="gramEnd"/>
                          <w:r w:rsidRPr="005B664F">
                            <w:rPr>
                              <w:rFonts w:cstheme="minorHAnsi"/>
                              <w:sz w:val="16"/>
                              <w:szCs w:val="16"/>
                              <w:rPrChange w:id="4113" w:author="Marcelle von Wendland" w:date="2017-09-19T14:46:00Z">
                                <w:rPr/>
                              </w:rPrChange>
                            </w:rPr>
                            <w:t xml:space="preserve">contract.seller, </w:t>
                          </w:r>
                        </w:ins>
                      </w:p>
                      <w:p w14:paraId="5CBBAF3D" w14:textId="77777777" w:rsidR="005B664F" w:rsidRPr="005B664F" w:rsidRDefault="005B664F" w:rsidP="005B664F">
                        <w:pPr>
                          <w:spacing w:after="0" w:line="240" w:lineRule="auto"/>
                          <w:rPr>
                            <w:ins w:id="4114" w:author="Marcelle von Wendland" w:date="2017-09-19T14:41:00Z"/>
                            <w:rFonts w:cstheme="minorHAnsi"/>
                            <w:sz w:val="16"/>
                            <w:szCs w:val="16"/>
                            <w:rPrChange w:id="4115" w:author="Marcelle von Wendland" w:date="2017-09-19T14:46:00Z">
                              <w:rPr>
                                <w:ins w:id="4116" w:author="Marcelle von Wendland" w:date="2017-09-19T14:41:00Z"/>
                              </w:rPr>
                            </w:rPrChange>
                          </w:rPr>
                          <w:pPrChange w:id="4117" w:author="Marcelle von Wendland" w:date="2017-09-19T14:46:00Z">
                            <w:pPr/>
                          </w:pPrChange>
                        </w:pPr>
                        <w:ins w:id="4118" w:author="Marcelle von Wendland" w:date="2017-09-19T14:41:00Z">
                          <w:r w:rsidRPr="005B664F">
                            <w:rPr>
                              <w:rFonts w:cstheme="minorHAnsi"/>
                              <w:sz w:val="16"/>
                              <w:szCs w:val="16"/>
                              <w:rPrChange w:id="4119" w:author="Marcelle von Wendland" w:date="2017-09-19T14:46:00Z">
                                <w:rPr/>
                              </w:rPrChange>
                            </w:rPr>
                            <w:t xml:space="preserve">      </w:t>
                          </w:r>
                          <w:r w:rsidRPr="005B664F">
                            <w:rPr>
                              <w:rFonts w:cstheme="minorHAnsi"/>
                              <w:sz w:val="16"/>
                              <w:szCs w:val="16"/>
                              <w:rPrChange w:id="4120" w:author="Marcelle von Wendland" w:date="2017-09-19T14:46:00Z">
                                <w:rPr/>
                              </w:rPrChange>
                            </w:rPr>
                            <w:tab/>
                          </w:r>
                          <w:r w:rsidRPr="005B664F">
                            <w:rPr>
                              <w:rFonts w:cstheme="minorHAnsi"/>
                              <w:sz w:val="16"/>
                              <w:szCs w:val="16"/>
                              <w:rPrChange w:id="4121" w:author="Marcelle von Wendland" w:date="2017-09-19T14:46:00Z">
                                <w:rPr/>
                              </w:rPrChange>
                            </w:rPr>
                            <w:tab/>
                            <w:t xml:space="preserve">       compose &gt;&gt;&gt; Contract Advice: Sell @</w:t>
                          </w:r>
                          <w:proofErr w:type="gramStart"/>
                          <w:r w:rsidRPr="005B664F">
                            <w:rPr>
                              <w:rFonts w:cstheme="minorHAnsi"/>
                              <w:sz w:val="16"/>
                              <w:szCs w:val="16"/>
                              <w:rPrChange w:id="4122" w:author="Marcelle von Wendland" w:date="2017-09-19T14:46:00Z">
                                <w:rPr/>
                              </w:rPrChange>
                            </w:rPr>
                            <w:t>contract.quantity</w:t>
                          </w:r>
                          <w:proofErr w:type="gramEnd"/>
                          <w:r w:rsidRPr="005B664F">
                            <w:rPr>
                              <w:rFonts w:cstheme="minorHAnsi"/>
                              <w:sz w:val="16"/>
                              <w:szCs w:val="16"/>
                              <w:rPrChange w:id="4123" w:author="Marcelle von Wendland" w:date="2017-09-19T14:46:00Z">
                                <w:rPr/>
                              </w:rPrChange>
                            </w:rPr>
                            <w:t xml:space="preserve"> unit </w:t>
                          </w:r>
                        </w:ins>
                      </w:p>
                      <w:p w14:paraId="273E8CE1" w14:textId="77777777" w:rsidR="005B664F" w:rsidRPr="005B664F" w:rsidRDefault="005B664F" w:rsidP="005B664F">
                        <w:pPr>
                          <w:spacing w:after="0" w:line="240" w:lineRule="auto"/>
                          <w:rPr>
                            <w:ins w:id="4124" w:author="Marcelle von Wendland" w:date="2017-09-19T14:41:00Z"/>
                            <w:rFonts w:cstheme="minorHAnsi"/>
                            <w:sz w:val="16"/>
                            <w:szCs w:val="16"/>
                            <w:rPrChange w:id="4125" w:author="Marcelle von Wendland" w:date="2017-09-19T14:46:00Z">
                              <w:rPr>
                                <w:ins w:id="4126" w:author="Marcelle von Wendland" w:date="2017-09-19T14:41:00Z"/>
                              </w:rPr>
                            </w:rPrChange>
                          </w:rPr>
                          <w:pPrChange w:id="4127" w:author="Marcelle von Wendland" w:date="2017-09-19T14:46:00Z">
                            <w:pPr/>
                          </w:pPrChange>
                        </w:pPr>
                        <w:ins w:id="4128" w:author="Marcelle von Wendland" w:date="2017-09-19T14:41:00Z">
                          <w:r w:rsidRPr="005B664F">
                            <w:rPr>
                              <w:rFonts w:cstheme="minorHAnsi"/>
                              <w:sz w:val="16"/>
                              <w:szCs w:val="16"/>
                              <w:rPrChange w:id="4129" w:author="Marcelle von Wendland" w:date="2017-09-19T14:46:00Z">
                                <w:rPr/>
                              </w:rPrChange>
                            </w:rPr>
                            <w:t xml:space="preserve">      </w:t>
                          </w:r>
                          <w:r w:rsidRPr="005B664F">
                            <w:rPr>
                              <w:rFonts w:cstheme="minorHAnsi"/>
                              <w:sz w:val="16"/>
                              <w:szCs w:val="16"/>
                              <w:rPrChange w:id="4130" w:author="Marcelle von Wendland" w:date="2017-09-19T14:46:00Z">
                                <w:rPr/>
                              </w:rPrChange>
                            </w:rPr>
                            <w:tab/>
                          </w:r>
                          <w:r w:rsidRPr="005B664F">
                            <w:rPr>
                              <w:rFonts w:cstheme="minorHAnsi"/>
                              <w:sz w:val="16"/>
                              <w:szCs w:val="16"/>
                              <w:rPrChange w:id="4131" w:author="Marcelle von Wendland" w:date="2017-09-19T14:46:00Z">
                                <w:rPr/>
                              </w:rPrChange>
                            </w:rPr>
                            <w:tab/>
                            <w:t xml:space="preserve">      </w:t>
                          </w:r>
                          <w:r w:rsidRPr="005B664F">
                            <w:rPr>
                              <w:rFonts w:cstheme="minorHAnsi"/>
                              <w:sz w:val="16"/>
                              <w:szCs w:val="16"/>
                              <w:rPrChange w:id="4132" w:author="Marcelle von Wendland" w:date="2017-09-19T14:46:00Z">
                                <w:rPr/>
                              </w:rPrChange>
                            </w:rPr>
                            <w:tab/>
                            <w:t xml:space="preserve">       --&gt; of @</w:t>
                          </w:r>
                          <w:proofErr w:type="gramStart"/>
                          <w:r w:rsidRPr="005B664F">
                            <w:rPr>
                              <w:rFonts w:cstheme="minorHAnsi"/>
                              <w:sz w:val="16"/>
                              <w:szCs w:val="16"/>
                              <w:rPrChange w:id="4133" w:author="Marcelle von Wendland" w:date="2017-09-19T14:46:00Z">
                                <w:rPr/>
                              </w:rPrChange>
                            </w:rPr>
                            <w:t>contract.Product</w:t>
                          </w:r>
                          <w:proofErr w:type="gramEnd"/>
                          <w:r w:rsidRPr="005B664F">
                            <w:rPr>
                              <w:rFonts w:cstheme="minorHAnsi"/>
                              <w:sz w:val="16"/>
                              <w:szCs w:val="16"/>
                              <w:rPrChange w:id="4134" w:author="Marcelle von Wendland" w:date="2017-09-19T14:46:00Z">
                                <w:rPr/>
                              </w:rPrChange>
                            </w:rPr>
                            <w:t xml:space="preserve"> at @contract.price </w:t>
                          </w:r>
                        </w:ins>
                      </w:p>
                      <w:p w14:paraId="25AF65C9" w14:textId="77777777" w:rsidR="005B664F" w:rsidRPr="005B664F" w:rsidRDefault="005B664F" w:rsidP="005B664F">
                        <w:pPr>
                          <w:spacing w:after="0" w:line="240" w:lineRule="auto"/>
                          <w:rPr>
                            <w:ins w:id="4135" w:author="Marcelle von Wendland" w:date="2017-09-19T14:41:00Z"/>
                            <w:rFonts w:cstheme="minorHAnsi"/>
                            <w:sz w:val="16"/>
                            <w:szCs w:val="16"/>
                            <w:rPrChange w:id="4136" w:author="Marcelle von Wendland" w:date="2017-09-19T14:46:00Z">
                              <w:rPr>
                                <w:ins w:id="4137" w:author="Marcelle von Wendland" w:date="2017-09-19T14:41:00Z"/>
                              </w:rPr>
                            </w:rPrChange>
                          </w:rPr>
                          <w:pPrChange w:id="4138" w:author="Marcelle von Wendland" w:date="2017-09-19T14:46:00Z">
                            <w:pPr/>
                          </w:pPrChange>
                        </w:pPr>
                        <w:ins w:id="4139" w:author="Marcelle von Wendland" w:date="2017-09-19T14:41:00Z">
                          <w:r w:rsidRPr="005B664F">
                            <w:rPr>
                              <w:rFonts w:cstheme="minorHAnsi"/>
                              <w:sz w:val="16"/>
                              <w:szCs w:val="16"/>
                              <w:rPrChange w:id="4140" w:author="Marcelle von Wendland" w:date="2017-09-19T14:46:00Z">
                                <w:rPr/>
                              </w:rPrChange>
                            </w:rPr>
                            <w:t xml:space="preserve">      </w:t>
                          </w:r>
                          <w:r w:rsidRPr="005B664F">
                            <w:rPr>
                              <w:rFonts w:cstheme="minorHAnsi"/>
                              <w:sz w:val="16"/>
                              <w:szCs w:val="16"/>
                              <w:rPrChange w:id="4141" w:author="Marcelle von Wendland" w:date="2017-09-19T14:46:00Z">
                                <w:rPr/>
                              </w:rPrChange>
                            </w:rPr>
                            <w:tab/>
                          </w:r>
                          <w:r w:rsidRPr="005B664F">
                            <w:rPr>
                              <w:rFonts w:cstheme="minorHAnsi"/>
                              <w:sz w:val="16"/>
                              <w:szCs w:val="16"/>
                              <w:rPrChange w:id="4142" w:author="Marcelle von Wendland" w:date="2017-09-19T14:46:00Z">
                                <w:rPr/>
                              </w:rPrChange>
                            </w:rPr>
                            <w:tab/>
                            <w:t xml:space="preserve">      </w:t>
                          </w:r>
                          <w:r w:rsidRPr="005B664F">
                            <w:rPr>
                              <w:rFonts w:cstheme="minorHAnsi"/>
                              <w:sz w:val="16"/>
                              <w:szCs w:val="16"/>
                              <w:rPrChange w:id="4143" w:author="Marcelle von Wendland" w:date="2017-09-19T14:46:00Z">
                                <w:rPr/>
                              </w:rPrChange>
                            </w:rPr>
                            <w:tab/>
                            <w:t xml:space="preserve">       --&gt; to @</w:t>
                          </w:r>
                          <w:proofErr w:type="gramStart"/>
                          <w:r w:rsidRPr="005B664F">
                            <w:rPr>
                              <w:rFonts w:cstheme="minorHAnsi"/>
                              <w:sz w:val="16"/>
                              <w:szCs w:val="16"/>
                              <w:rPrChange w:id="4144" w:author="Marcelle von Wendland" w:date="2017-09-19T14:46:00Z">
                                <w:rPr/>
                              </w:rPrChange>
                            </w:rPr>
                            <w:t>contract.buyer</w:t>
                          </w:r>
                          <w:proofErr w:type="gramEnd"/>
                          <w:r w:rsidRPr="005B664F">
                            <w:rPr>
                              <w:rFonts w:cstheme="minorHAnsi"/>
                              <w:sz w:val="16"/>
                              <w:szCs w:val="16"/>
                              <w:rPrChange w:id="4145" w:author="Marcelle von Wendland" w:date="2017-09-19T14:46:00Z">
                                <w:rPr/>
                              </w:rPrChange>
                            </w:rPr>
                            <w:t xml:space="preserve"> &lt;&lt;&lt;</w:t>
                          </w:r>
                        </w:ins>
                      </w:p>
                      <w:p w14:paraId="54E0A5E3" w14:textId="77777777" w:rsidR="005B664F" w:rsidRPr="005B664F" w:rsidRDefault="005B664F" w:rsidP="005B664F">
                        <w:pPr>
                          <w:spacing w:after="0" w:line="240" w:lineRule="auto"/>
                          <w:rPr>
                            <w:ins w:id="4146" w:author="Marcelle von Wendland" w:date="2017-09-19T14:41:00Z"/>
                            <w:rFonts w:cstheme="minorHAnsi"/>
                            <w:sz w:val="16"/>
                            <w:szCs w:val="16"/>
                            <w:rPrChange w:id="4147" w:author="Marcelle von Wendland" w:date="2017-09-19T14:46:00Z">
                              <w:rPr>
                                <w:ins w:id="4148" w:author="Marcelle von Wendland" w:date="2017-09-19T14:41:00Z"/>
                              </w:rPr>
                            </w:rPrChange>
                          </w:rPr>
                          <w:pPrChange w:id="4149" w:author="Marcelle von Wendland" w:date="2017-09-19T14:46:00Z">
                            <w:pPr/>
                          </w:pPrChange>
                        </w:pPr>
                        <w:ins w:id="4150" w:author="Marcelle von Wendland" w:date="2017-09-19T14:41:00Z">
                          <w:r w:rsidRPr="005B664F">
                            <w:rPr>
                              <w:rFonts w:cstheme="minorHAnsi"/>
                              <w:sz w:val="16"/>
                              <w:szCs w:val="16"/>
                              <w:rPrChange w:id="4151" w:author="Marcelle von Wendland" w:date="2017-09-19T14:46:00Z">
                                <w:rPr/>
                              </w:rPrChange>
                            </w:rPr>
                            <w:t xml:space="preserve">      </w:t>
                          </w:r>
                          <w:r w:rsidRPr="005B664F">
                            <w:rPr>
                              <w:rFonts w:cstheme="minorHAnsi"/>
                              <w:sz w:val="16"/>
                              <w:szCs w:val="16"/>
                              <w:rPrChange w:id="4152" w:author="Marcelle von Wendland" w:date="2017-09-19T14:46:00Z">
                                <w:rPr/>
                              </w:rPrChange>
                            </w:rPr>
                            <w:tab/>
                          </w:r>
                          <w:r w:rsidRPr="005B664F">
                            <w:rPr>
                              <w:rFonts w:cstheme="minorHAnsi"/>
                              <w:sz w:val="16"/>
                              <w:szCs w:val="16"/>
                              <w:rPrChange w:id="4153" w:author="Marcelle von Wendland" w:date="2017-09-19T14:46:00Z">
                                <w:rPr/>
                              </w:rPrChange>
                            </w:rPr>
                            <w:tab/>
                            <w:t>}</w:t>
                          </w:r>
                        </w:ins>
                      </w:p>
                      <w:p w14:paraId="4948D573" w14:textId="77777777" w:rsidR="005B664F" w:rsidRPr="005B664F" w:rsidRDefault="005B664F" w:rsidP="005B664F">
                        <w:pPr>
                          <w:spacing w:after="0" w:line="240" w:lineRule="auto"/>
                          <w:rPr>
                            <w:ins w:id="4154" w:author="Marcelle von Wendland" w:date="2017-09-19T14:41:00Z"/>
                            <w:rFonts w:cstheme="minorHAnsi"/>
                            <w:sz w:val="16"/>
                            <w:szCs w:val="16"/>
                            <w:rPrChange w:id="4155" w:author="Marcelle von Wendland" w:date="2017-09-19T14:46:00Z">
                              <w:rPr>
                                <w:ins w:id="4156" w:author="Marcelle von Wendland" w:date="2017-09-19T14:41:00Z"/>
                              </w:rPr>
                            </w:rPrChange>
                          </w:rPr>
                          <w:pPrChange w:id="4157" w:author="Marcelle von Wendland" w:date="2017-09-19T14:46:00Z">
                            <w:pPr/>
                          </w:pPrChange>
                        </w:pPr>
                        <w:ins w:id="4158" w:author="Marcelle von Wendland" w:date="2017-09-19T14:41:00Z">
                          <w:r w:rsidRPr="005B664F">
                            <w:rPr>
                              <w:rFonts w:cstheme="minorHAnsi"/>
                              <w:sz w:val="16"/>
                              <w:szCs w:val="16"/>
                              <w:rPrChange w:id="4159" w:author="Marcelle von Wendland" w:date="2017-09-19T14:46:00Z">
                                <w:rPr/>
                              </w:rPrChange>
                            </w:rPr>
                            <w:t xml:space="preserve">      </w:t>
                          </w:r>
                          <w:r w:rsidRPr="005B664F">
                            <w:rPr>
                              <w:rFonts w:cstheme="minorHAnsi"/>
                              <w:sz w:val="16"/>
                              <w:szCs w:val="16"/>
                              <w:rPrChange w:id="4160" w:author="Marcelle von Wendland" w:date="2017-09-19T14:46:00Z">
                                <w:rPr/>
                              </w:rPrChange>
                            </w:rPr>
                            <w:tab/>
                            <w:t>}</w:t>
                          </w:r>
                        </w:ins>
                      </w:p>
                      <w:p w14:paraId="0A316A68" w14:textId="77777777" w:rsidR="005B664F" w:rsidRPr="005B664F" w:rsidRDefault="005B664F" w:rsidP="005B664F">
                        <w:pPr>
                          <w:spacing w:after="0" w:line="240" w:lineRule="auto"/>
                          <w:rPr>
                            <w:ins w:id="4161" w:author="Marcelle von Wendland" w:date="2017-09-19T14:41:00Z"/>
                            <w:rFonts w:cstheme="minorHAnsi"/>
                            <w:sz w:val="16"/>
                            <w:szCs w:val="16"/>
                            <w:rPrChange w:id="4162" w:author="Marcelle von Wendland" w:date="2017-09-19T14:46:00Z">
                              <w:rPr>
                                <w:ins w:id="4163" w:author="Marcelle von Wendland" w:date="2017-09-19T14:41:00Z"/>
                              </w:rPr>
                            </w:rPrChange>
                          </w:rPr>
                          <w:pPrChange w:id="4164" w:author="Marcelle von Wendland" w:date="2017-09-19T14:46:00Z">
                            <w:pPr/>
                          </w:pPrChange>
                        </w:pPr>
                        <w:ins w:id="4165" w:author="Marcelle von Wendland" w:date="2017-09-19T14:41:00Z">
                          <w:r w:rsidRPr="005B664F">
                            <w:rPr>
                              <w:rFonts w:cstheme="minorHAnsi"/>
                              <w:sz w:val="16"/>
                              <w:szCs w:val="16"/>
                              <w:rPrChange w:id="4166" w:author="Marcelle von Wendland" w:date="2017-09-19T14:46:00Z">
                                <w:rPr/>
                              </w:rPrChange>
                            </w:rPr>
                            <w:t xml:space="preserve">     },</w:t>
                          </w:r>
                        </w:ins>
                      </w:p>
                      <w:p w14:paraId="24CBD227" w14:textId="77777777" w:rsidR="005B664F" w:rsidRPr="005B664F" w:rsidRDefault="005B664F" w:rsidP="005B664F">
                        <w:pPr>
                          <w:spacing w:after="0" w:line="240" w:lineRule="auto"/>
                          <w:rPr>
                            <w:ins w:id="4167" w:author="Marcelle von Wendland" w:date="2017-09-19T14:41:00Z"/>
                            <w:rFonts w:cstheme="minorHAnsi"/>
                            <w:sz w:val="16"/>
                            <w:szCs w:val="16"/>
                            <w:rPrChange w:id="4168" w:author="Marcelle von Wendland" w:date="2017-09-19T14:46:00Z">
                              <w:rPr>
                                <w:ins w:id="4169" w:author="Marcelle von Wendland" w:date="2017-09-19T14:41:00Z"/>
                              </w:rPr>
                            </w:rPrChange>
                          </w:rPr>
                          <w:pPrChange w:id="4170" w:author="Marcelle von Wendland" w:date="2017-09-19T14:46:00Z">
                            <w:pPr/>
                          </w:pPrChange>
                        </w:pPr>
                        <w:ins w:id="4171" w:author="Marcelle von Wendland" w:date="2017-09-19T14:41:00Z">
                          <w:r w:rsidRPr="005B664F">
                            <w:rPr>
                              <w:rFonts w:cstheme="minorHAnsi"/>
                              <w:sz w:val="16"/>
                              <w:szCs w:val="16"/>
                              <w:rPrChange w:id="4172" w:author="Marcelle von Wendland" w:date="2017-09-19T14:46:00Z">
                                <w:rPr/>
                              </w:rPrChange>
                            </w:rPr>
                            <w:t xml:space="preserve">     </w:t>
                          </w:r>
                        </w:ins>
                      </w:p>
                      <w:p w14:paraId="3A49E8C0" w14:textId="77777777" w:rsidR="005B664F" w:rsidRPr="005B664F" w:rsidRDefault="005B664F" w:rsidP="005B664F">
                        <w:pPr>
                          <w:spacing w:after="0" w:line="240" w:lineRule="auto"/>
                          <w:rPr>
                            <w:ins w:id="4173" w:author="Marcelle von Wendland" w:date="2017-09-19T14:41:00Z"/>
                            <w:rFonts w:cstheme="minorHAnsi"/>
                            <w:sz w:val="16"/>
                            <w:szCs w:val="16"/>
                            <w:rPrChange w:id="4174" w:author="Marcelle von Wendland" w:date="2017-09-19T14:46:00Z">
                              <w:rPr>
                                <w:ins w:id="4175" w:author="Marcelle von Wendland" w:date="2017-09-19T14:41:00Z"/>
                              </w:rPr>
                            </w:rPrChange>
                          </w:rPr>
                          <w:pPrChange w:id="4176" w:author="Marcelle von Wendland" w:date="2017-09-19T14:46:00Z">
                            <w:pPr/>
                          </w:pPrChange>
                        </w:pPr>
                        <w:ins w:id="4177" w:author="Marcelle von Wendland" w:date="2017-09-19T14:41:00Z">
                          <w:r w:rsidRPr="005B664F">
                            <w:rPr>
                              <w:rFonts w:cstheme="minorHAnsi"/>
                              <w:sz w:val="16"/>
                              <w:szCs w:val="16"/>
                              <w:rPrChange w:id="4178" w:author="Marcelle von Wendland" w:date="2017-09-19T14:46:00Z">
                                <w:rPr/>
                              </w:rPrChange>
                            </w:rPr>
                            <w:t xml:space="preserve">     Closed {</w:t>
                          </w:r>
                        </w:ins>
                      </w:p>
                      <w:p w14:paraId="4072EBA3" w14:textId="77777777" w:rsidR="005B664F" w:rsidRPr="005B664F" w:rsidRDefault="005B664F" w:rsidP="005B664F">
                        <w:pPr>
                          <w:spacing w:after="0" w:line="240" w:lineRule="auto"/>
                          <w:rPr>
                            <w:ins w:id="4179" w:author="Marcelle von Wendland" w:date="2017-09-19T14:41:00Z"/>
                            <w:rFonts w:cstheme="minorHAnsi"/>
                            <w:sz w:val="16"/>
                            <w:szCs w:val="16"/>
                            <w:rPrChange w:id="4180" w:author="Marcelle von Wendland" w:date="2017-09-19T14:46:00Z">
                              <w:rPr>
                                <w:ins w:id="4181" w:author="Marcelle von Wendland" w:date="2017-09-19T14:41:00Z"/>
                              </w:rPr>
                            </w:rPrChange>
                          </w:rPr>
                          <w:pPrChange w:id="4182" w:author="Marcelle von Wendland" w:date="2017-09-19T14:46:00Z">
                            <w:pPr/>
                          </w:pPrChange>
                        </w:pPr>
                        <w:ins w:id="4183" w:author="Marcelle von Wendland" w:date="2017-09-19T14:41:00Z">
                          <w:r w:rsidRPr="005B664F">
                            <w:rPr>
                              <w:rFonts w:cstheme="minorHAnsi"/>
                              <w:sz w:val="16"/>
                              <w:szCs w:val="16"/>
                              <w:rPrChange w:id="4184" w:author="Marcelle von Wendland" w:date="2017-09-19T14:46:00Z">
                                <w:rPr/>
                              </w:rPrChange>
                            </w:rPr>
                            <w:t xml:space="preserve">     </w:t>
                          </w:r>
                          <w:r w:rsidRPr="005B664F">
                            <w:rPr>
                              <w:rFonts w:cstheme="minorHAnsi"/>
                              <w:sz w:val="16"/>
                              <w:szCs w:val="16"/>
                              <w:rPrChange w:id="4185" w:author="Marcelle von Wendland" w:date="2017-09-19T14:46:00Z">
                                <w:rPr/>
                              </w:rPrChange>
                            </w:rPr>
                            <w:tab/>
                            <w:t xml:space="preserve">#Enter </w:t>
                          </w:r>
                          <w:proofErr w:type="gramStart"/>
                          <w:r w:rsidRPr="005B664F">
                            <w:rPr>
                              <w:rFonts w:cstheme="minorHAnsi"/>
                              <w:sz w:val="16"/>
                              <w:szCs w:val="16"/>
                              <w:rPrChange w:id="4186" w:author="Marcelle von Wendland" w:date="2017-09-19T14:46:00Z">
                                <w:rPr/>
                              </w:rPrChange>
                            </w:rPr>
                            <w:t>{ terminateActor</w:t>
                          </w:r>
                          <w:proofErr w:type="gramEnd"/>
                          <w:r w:rsidRPr="005B664F">
                            <w:rPr>
                              <w:rFonts w:cstheme="minorHAnsi"/>
                              <w:sz w:val="16"/>
                              <w:szCs w:val="16"/>
                              <w:rPrChange w:id="4187" w:author="Marcelle von Wendland" w:date="2017-09-19T14:46:00Z">
                                <w:rPr/>
                              </w:rPrChange>
                            </w:rPr>
                            <w:t xml:space="preserve">  } </w:t>
                          </w:r>
                          <w:r w:rsidRPr="005B664F">
                            <w:rPr>
                              <w:rFonts w:cstheme="minorHAnsi"/>
                              <w:sz w:val="16"/>
                              <w:szCs w:val="16"/>
                              <w:rPrChange w:id="4188" w:author="Marcelle von Wendland" w:date="2017-09-19T14:46:00Z">
                                <w:rPr/>
                              </w:rPrChange>
                            </w:rPr>
                            <w:tab/>
                          </w:r>
                        </w:ins>
                      </w:p>
                      <w:p w14:paraId="13C6968C" w14:textId="77777777" w:rsidR="005B664F" w:rsidRPr="005B664F" w:rsidRDefault="005B664F" w:rsidP="005B664F">
                        <w:pPr>
                          <w:spacing w:after="0" w:line="240" w:lineRule="auto"/>
                          <w:rPr>
                            <w:ins w:id="4189" w:author="Marcelle von Wendland" w:date="2017-09-19T14:41:00Z"/>
                            <w:rFonts w:cstheme="minorHAnsi"/>
                            <w:sz w:val="16"/>
                            <w:szCs w:val="16"/>
                            <w:rPrChange w:id="4190" w:author="Marcelle von Wendland" w:date="2017-09-19T14:46:00Z">
                              <w:rPr>
                                <w:ins w:id="4191" w:author="Marcelle von Wendland" w:date="2017-09-19T14:41:00Z"/>
                              </w:rPr>
                            </w:rPrChange>
                          </w:rPr>
                          <w:pPrChange w:id="4192" w:author="Marcelle von Wendland" w:date="2017-09-19T14:46:00Z">
                            <w:pPr/>
                          </w:pPrChange>
                        </w:pPr>
                        <w:ins w:id="4193" w:author="Marcelle von Wendland" w:date="2017-09-19T14:41:00Z">
                          <w:r w:rsidRPr="005B664F">
                            <w:rPr>
                              <w:rFonts w:cstheme="minorHAnsi"/>
                              <w:sz w:val="16"/>
                              <w:szCs w:val="16"/>
                              <w:rPrChange w:id="4194" w:author="Marcelle von Wendland" w:date="2017-09-19T14:46:00Z">
                                <w:rPr/>
                              </w:rPrChange>
                            </w:rPr>
                            <w:t xml:space="preserve">     }</w:t>
                          </w:r>
                        </w:ins>
                      </w:p>
                      <w:p w14:paraId="04E7A481" w14:textId="77777777" w:rsidR="005B664F" w:rsidRPr="005B664F" w:rsidRDefault="005B664F" w:rsidP="005B664F">
                        <w:pPr>
                          <w:spacing w:after="0" w:line="240" w:lineRule="auto"/>
                          <w:rPr>
                            <w:ins w:id="4195" w:author="Marcelle von Wendland" w:date="2017-09-19T14:41:00Z"/>
                            <w:rFonts w:cstheme="minorHAnsi"/>
                            <w:sz w:val="16"/>
                            <w:szCs w:val="16"/>
                            <w:rPrChange w:id="4196" w:author="Marcelle von Wendland" w:date="2017-09-19T14:46:00Z">
                              <w:rPr>
                                <w:ins w:id="4197" w:author="Marcelle von Wendland" w:date="2017-09-19T14:41:00Z"/>
                              </w:rPr>
                            </w:rPrChange>
                          </w:rPr>
                          <w:pPrChange w:id="4198" w:author="Marcelle von Wendland" w:date="2017-09-19T14:46:00Z">
                            <w:pPr/>
                          </w:pPrChange>
                        </w:pPr>
                        <w:ins w:id="4199" w:author="Marcelle von Wendland" w:date="2017-09-19T14:41:00Z">
                          <w:r w:rsidRPr="005B664F">
                            <w:rPr>
                              <w:rFonts w:cstheme="minorHAnsi"/>
                              <w:sz w:val="16"/>
                              <w:szCs w:val="16"/>
                              <w:rPrChange w:id="4200" w:author="Marcelle von Wendland" w:date="2017-09-19T14:46:00Z">
                                <w:rPr/>
                              </w:rPrChange>
                            </w:rPr>
                            <w:t xml:space="preserve">  }</w:t>
                          </w:r>
                        </w:ins>
                      </w:p>
                      <w:p w14:paraId="2BAF0038" w14:textId="3455BF60" w:rsidR="00FE068F" w:rsidRPr="005B664F" w:rsidRDefault="005B664F" w:rsidP="005B664F">
                        <w:pPr>
                          <w:rPr>
                            <w:sz w:val="16"/>
                            <w:szCs w:val="16"/>
                            <w:rPrChange w:id="4201" w:author="Marcelle von Wendland" w:date="2017-09-19T14:46:00Z">
                              <w:rPr/>
                            </w:rPrChange>
                          </w:rPr>
                        </w:pPr>
                        <w:ins w:id="4202" w:author="Marcelle von Wendland" w:date="2017-09-19T14:41:00Z">
                          <w:r w:rsidRPr="005B664F">
                            <w:rPr>
                              <w:sz w:val="16"/>
                              <w:szCs w:val="16"/>
                              <w:rPrChange w:id="4203" w:author="Marcelle von Wendland" w:date="2017-09-19T14:46:00Z">
                                <w:rPr/>
                              </w:rPrChange>
                            </w:rPr>
                            <w:t>}</w:t>
                          </w:r>
                        </w:ins>
                      </w:p>
                    </w:txbxContent>
                  </v:textbox>
                  <w10:wrap type="square"/>
                </v:shape>
              </w:pict>
            </mc:Fallback>
          </mc:AlternateContent>
        </w:r>
      </w:ins>
      <w:ins w:id="4204" w:author="Marcelle von Wendland" w:date="2017-09-19T13:01:00Z">
        <w:r>
          <w:t xml:space="preserve">semantically well-defined data sentences. Even </w:t>
        </w:r>
      </w:ins>
      <w:ins w:id="4205" w:author="Marcelle von Wendland" w:date="2017-09-19T13:02:00Z">
        <w:r>
          <w:t>additional aspects</w:t>
        </w:r>
      </w:ins>
      <w:ins w:id="4206" w:author="Marcelle von Wendland" w:date="2017-09-19T13:01:00Z">
        <w:r>
          <w:t xml:space="preserve"> needed for actors not present </w:t>
        </w:r>
        <w:r>
          <w:lastRenderedPageBreak/>
          <w:t xml:space="preserve">directly in the host language or the adapted state machine formalism </w:t>
        </w:r>
      </w:ins>
      <w:ins w:id="4207" w:author="Marcelle von Wendland" w:date="2017-09-19T13:43:00Z">
        <w:r w:rsidR="00880D6C">
          <w:t xml:space="preserve">can be easily represented in the same way.  </w:t>
        </w:r>
      </w:ins>
    </w:p>
    <w:p w14:paraId="1AC0653A" w14:textId="6BB69825" w:rsidR="00880D6C" w:rsidRDefault="00143B14" w:rsidP="005B6B2D">
      <w:pPr>
        <w:rPr>
          <w:ins w:id="4208" w:author="Marcelle von Wendland" w:date="2017-09-19T15:04:00Z"/>
        </w:rPr>
      </w:pPr>
      <w:ins w:id="4209" w:author="Marcelle von Wendland" w:date="2017-09-19T14:47:00Z">
        <w:r>
          <w:t xml:space="preserve">Figure 6 </w:t>
        </w:r>
      </w:ins>
      <w:ins w:id="4210" w:author="Marcelle von Wendland" w:date="2017-09-19T14:48:00Z">
        <w:r>
          <w:t xml:space="preserve">provides a simple example of a smart buy/sell contract.  The contract is </w:t>
        </w:r>
      </w:ins>
      <w:ins w:id="4211" w:author="Marcelle von Wendland" w:date="2017-09-19T14:49:00Z">
        <w:r>
          <w:t>implemented</w:t>
        </w:r>
      </w:ins>
      <w:ins w:id="4212" w:author="Marcelle von Wendland" w:date="2017-09-19T14:48:00Z">
        <w:r>
          <w:t xml:space="preserve"> as a Huuzlee actor</w:t>
        </w:r>
      </w:ins>
      <w:ins w:id="4213" w:author="Marcelle von Wendland" w:date="2017-09-19T14:55:00Z">
        <w:r w:rsidR="00DB46C6">
          <w:t>.  On</w:t>
        </w:r>
      </w:ins>
      <w:ins w:id="4214" w:author="Marcelle von Wendland" w:date="2017-09-19T14:56:00Z">
        <w:r w:rsidR="00DB46C6">
          <w:t xml:space="preserve">ce </w:t>
        </w:r>
      </w:ins>
      <w:ins w:id="4215" w:author="Marcelle von Wendland" w:date="2017-09-19T14:55:00Z">
        <w:r w:rsidR="00DB46C6">
          <w:t xml:space="preserve">created it waits for </w:t>
        </w:r>
      </w:ins>
      <w:ins w:id="4216" w:author="Marcelle von Wendland" w:date="2017-09-19T14:56:00Z">
        <w:r w:rsidR="00DB46C6">
          <w:t xml:space="preserve">a matching pair of </w:t>
        </w:r>
      </w:ins>
      <w:ins w:id="4217" w:author="Marcelle von Wendland" w:date="2017-09-19T14:55:00Z">
        <w:r w:rsidR="00DB46C6">
          <w:t xml:space="preserve">buy and sell messages </w:t>
        </w:r>
      </w:ins>
      <w:ins w:id="4218" w:author="Marcelle von Wendland" w:date="2017-09-19T14:56:00Z">
        <w:r w:rsidR="00DB46C6">
          <w:t>from a single buyer and seller pair.  Buyer and seller can revise their offer as often as they</w:t>
        </w:r>
      </w:ins>
      <w:ins w:id="4219" w:author="Marcelle von Wendland" w:date="2017-09-19T14:59:00Z">
        <w:r w:rsidR="00DB46C6">
          <w:t xml:space="preserve"> like until they have both sent a matching offer at the same time.  In a real life </w:t>
        </w:r>
        <w:proofErr w:type="gramStart"/>
        <w:r w:rsidR="00DB46C6">
          <w:t>situation</w:t>
        </w:r>
        <w:proofErr w:type="gramEnd"/>
        <w:r w:rsidR="00DB46C6">
          <w:t xml:space="preserve"> many other features may be </w:t>
        </w:r>
      </w:ins>
      <w:ins w:id="4220" w:author="Marcelle von Wendland" w:date="2017-09-19T15:00:00Z">
        <w:r w:rsidR="00DB46C6">
          <w:t>present</w:t>
        </w:r>
      </w:ins>
      <w:ins w:id="4221" w:author="Marcelle von Wendland" w:date="2017-09-19T14:59:00Z">
        <w:r w:rsidR="00DB46C6">
          <w:t xml:space="preserve"> </w:t>
        </w:r>
      </w:ins>
      <w:ins w:id="4222" w:author="Marcelle von Wendland" w:date="2017-09-19T15:00:00Z">
        <w:r w:rsidR="00DB46C6">
          <w:t>such as alerting the other side of the latest offer/counter offer etc</w:t>
        </w:r>
      </w:ins>
      <w:ins w:id="4223" w:author="Marcelle von Wendland" w:date="2017-09-19T15:01:00Z">
        <w:r w:rsidR="00DB46C6">
          <w:t xml:space="preserve"> but as a basic skeleton this simple example allows us to create a fully functional contract in a declarative way.  </w:t>
        </w:r>
      </w:ins>
      <w:ins w:id="4224" w:author="Marcelle von Wendland" w:date="2017-09-19T15:02:00Z">
        <w:r w:rsidR="00DB46C6">
          <w:t xml:space="preserve">The names for data elements, states etc have not been explicitly cross </w:t>
        </w:r>
      </w:ins>
      <w:ins w:id="4225" w:author="Marcelle von Wendland" w:date="2017-09-19T15:03:00Z">
        <w:r w:rsidR="00DB46C6">
          <w:t>referenced</w:t>
        </w:r>
      </w:ins>
      <w:ins w:id="4226" w:author="Marcelle von Wendland" w:date="2017-09-19T15:02:00Z">
        <w:r w:rsidR="00DB46C6">
          <w:t xml:space="preserve"> </w:t>
        </w:r>
      </w:ins>
      <w:ins w:id="4227" w:author="Marcelle von Wendland" w:date="2017-09-19T15:03:00Z">
        <w:r w:rsidR="00DB46C6">
          <w:t xml:space="preserve">to a formal ontology to keep the example short but again in real life this would be done and would make every aspect of this contract </w:t>
        </w:r>
      </w:ins>
      <w:ins w:id="4228" w:author="Marcelle von Wendland" w:date="2017-09-19T15:04:00Z">
        <w:r w:rsidR="00B42D5D">
          <w:t xml:space="preserve">semantically fully specified.  </w:t>
        </w:r>
      </w:ins>
    </w:p>
    <w:p w14:paraId="3C32E79E" w14:textId="4C5C4A0E" w:rsidR="00B42D5D" w:rsidRDefault="00B42D5D" w:rsidP="005B6B2D">
      <w:pPr>
        <w:rPr>
          <w:ins w:id="4229" w:author="Marcelle von Wendland" w:date="2017-09-19T15:13:00Z"/>
        </w:rPr>
      </w:pPr>
      <w:ins w:id="4230" w:author="Marcelle von Wendland" w:date="2017-09-19T15:05:00Z">
        <w:r>
          <w:t xml:space="preserve">It is worth noting that the smart contract in the example does not in itself reference </w:t>
        </w:r>
      </w:ins>
      <w:ins w:id="4231" w:author="Marcelle von Wendland" w:date="2017-09-19T15:06:00Z">
        <w:r>
          <w:t xml:space="preserve">an underlying block chain mechanism in any way.  It would for instance be </w:t>
        </w:r>
        <w:proofErr w:type="gramStart"/>
        <w:r>
          <w:t>absolutely fine</w:t>
        </w:r>
        <w:proofErr w:type="gramEnd"/>
        <w:r>
          <w:t xml:space="preserve"> to test the </w:t>
        </w:r>
      </w:ins>
      <w:ins w:id="4232" w:author="Marcelle von Wendland" w:date="2017-09-19T15:08:00Z">
        <w:r>
          <w:t xml:space="preserve">basic </w:t>
        </w:r>
      </w:ins>
      <w:ins w:id="4233" w:author="Marcelle von Wendland" w:date="2017-09-19T15:06:00Z">
        <w:r>
          <w:t xml:space="preserve">logic of the </w:t>
        </w:r>
      </w:ins>
      <w:ins w:id="4234" w:author="Marcelle von Wendland" w:date="2017-09-19T15:07:00Z">
        <w:r>
          <w:t>contract using a single execution node – completely omitting byzantine fault tolerance and other block chain aspects under those circumstances.  This makes it much easier to test more complex contracts and protocol chains with minimum overhead first.  Once ready thi</w:t>
        </w:r>
      </w:ins>
      <w:ins w:id="4235" w:author="Marcelle von Wendland" w:date="2017-09-19T15:11:00Z">
        <w:r>
          <w:t>s</w:t>
        </w:r>
      </w:ins>
      <w:ins w:id="4236" w:author="Marcelle von Wendland" w:date="2017-09-19T15:07:00Z">
        <w:r>
          <w:t xml:space="preserve"> same contract without any changes </w:t>
        </w:r>
      </w:ins>
      <w:ins w:id="4237" w:author="Marcelle von Wendland" w:date="2017-09-19T15:09:00Z">
        <w:r>
          <w:t>whatsoever</w:t>
        </w:r>
      </w:ins>
      <w:ins w:id="4238" w:author="Marcelle von Wendland" w:date="2017-09-19T15:07:00Z">
        <w:r>
          <w:t xml:space="preserve"> </w:t>
        </w:r>
      </w:ins>
      <w:ins w:id="4239" w:author="Marcelle von Wendland" w:date="2017-09-19T15:09:00Z">
        <w:r>
          <w:t xml:space="preserve">can then be deployed to an </w:t>
        </w:r>
      </w:ins>
      <w:ins w:id="4240" w:author="Marcelle von Wendland" w:date="2017-09-19T15:12:00Z">
        <w:r>
          <w:t>arbitrary</w:t>
        </w:r>
      </w:ins>
      <w:ins w:id="4241" w:author="Marcelle von Wendland" w:date="2017-09-19T15:09:00Z">
        <w:r>
          <w:t xml:space="preserve"> complex execution note network that replicates it on all active nodes and executes every message receipt in ion lockstep on all nodes </w:t>
        </w:r>
      </w:ins>
      <w:ins w:id="4242" w:author="Marcelle von Wendland" w:date="2017-09-19T15:12:00Z">
        <w:r>
          <w:t xml:space="preserve">with encrypted voting to ensure the integrity of every replica </w:t>
        </w:r>
      </w:ins>
      <w:ins w:id="4243" w:author="Marcelle von Wendland" w:date="2017-09-19T15:09:00Z">
        <w:r>
          <w:t xml:space="preserve">thereby </w:t>
        </w:r>
      </w:ins>
      <w:ins w:id="4244" w:author="Marcelle von Wendland" w:date="2017-09-19T15:11:00Z">
        <w:r>
          <w:t>achieving full</w:t>
        </w:r>
      </w:ins>
      <w:ins w:id="4245" w:author="Marcelle von Wendland" w:date="2017-09-19T15:12:00Z">
        <w:r>
          <w:t xml:space="preserve"> byzantine fault tolerance</w:t>
        </w:r>
      </w:ins>
      <w:ins w:id="4246" w:author="Marcelle von Wendland" w:date="2017-09-19T15:13:00Z">
        <w:r>
          <w:t xml:space="preserve">.  </w:t>
        </w:r>
      </w:ins>
    </w:p>
    <w:p w14:paraId="34A6F40D" w14:textId="77777777" w:rsidR="005C55B4" w:rsidRDefault="00B42D5D" w:rsidP="005B6B2D">
      <w:pPr>
        <w:rPr>
          <w:ins w:id="4247" w:author="Marcelle von Wendland" w:date="2017-09-19T15:16:00Z"/>
        </w:rPr>
      </w:pPr>
      <w:ins w:id="4248" w:author="Marcelle von Wendland" w:date="2017-09-19T15:13:00Z">
        <w:r>
          <w:t xml:space="preserve">While the ability to test in a </w:t>
        </w:r>
        <w:proofErr w:type="gramStart"/>
        <w:r>
          <w:t>non replicated</w:t>
        </w:r>
        <w:proofErr w:type="gramEnd"/>
        <w:r>
          <w:t xml:space="preserve"> instance is very useful this approach has a much more fundamental impact.  By separating </w:t>
        </w:r>
      </w:ins>
      <w:ins w:id="4249" w:author="Marcelle von Wendland" w:date="2017-09-19T15:14:00Z">
        <w:r w:rsidR="005C55B4">
          <w:t xml:space="preserve">the </w:t>
        </w:r>
      </w:ins>
      <w:ins w:id="4250" w:author="Marcelle von Wendland" w:date="2017-09-19T15:13:00Z">
        <w:r>
          <w:t xml:space="preserve">execution </w:t>
        </w:r>
      </w:ins>
      <w:ins w:id="4251" w:author="Marcelle von Wendland" w:date="2017-09-19T15:14:00Z">
        <w:r w:rsidR="005C55B4">
          <w:t xml:space="preserve">mode from the smart </w:t>
        </w:r>
        <w:proofErr w:type="gramStart"/>
        <w:r w:rsidR="005C55B4">
          <w:t>contract</w:t>
        </w:r>
        <w:proofErr w:type="gramEnd"/>
        <w:r w:rsidR="005C55B4">
          <w:t xml:space="preserve"> it</w:t>
        </w:r>
      </w:ins>
      <w:ins w:id="4252" w:author="Marcelle von Wendland" w:date="2017-09-19T15:15:00Z">
        <w:r w:rsidR="005C55B4">
          <w:t>self it</w:t>
        </w:r>
      </w:ins>
      <w:ins w:id="4253" w:author="Marcelle von Wendland" w:date="2017-09-19T15:14:00Z">
        <w:r w:rsidR="005C55B4">
          <w:t xml:space="preserve"> is possible to de</w:t>
        </w:r>
      </w:ins>
      <w:ins w:id="4254" w:author="Marcelle von Wendland" w:date="2017-09-19T15:15:00Z">
        <w:r w:rsidR="005C55B4">
          <w:t xml:space="preserve">velop a contract once and then deploy it for instance into different regulatory or contractual situation requiting different sets of replication nodes. </w:t>
        </w:r>
      </w:ins>
    </w:p>
    <w:p w14:paraId="2F011D50" w14:textId="5C4978A3" w:rsidR="005C55B4" w:rsidRDefault="005C55B4" w:rsidP="005C55B4">
      <w:pPr>
        <w:spacing w:after="0"/>
        <w:rPr>
          <w:ins w:id="4255" w:author="Marcelle von Wendland" w:date="2017-09-19T15:18:00Z"/>
          <w:i/>
          <w:sz w:val="24"/>
          <w:szCs w:val="24"/>
        </w:rPr>
      </w:pPr>
      <w:ins w:id="4256" w:author="Marcelle von Wendland" w:date="2017-09-19T15:17:00Z">
        <w:r>
          <w:t xml:space="preserve">In </w:t>
        </w:r>
        <w:proofErr w:type="gramStart"/>
        <w:r>
          <w:t>a  cross</w:t>
        </w:r>
        <w:proofErr w:type="gramEnd"/>
        <w:r>
          <w:t xml:space="preserve"> border payments scenario for instance we may find the following </w:t>
        </w:r>
      </w:ins>
      <w:ins w:id="4257" w:author="Marcelle von Wendland" w:date="2017-09-19T15:18:00Z">
        <w:r>
          <w:rPr>
            <w:i/>
            <w:sz w:val="24"/>
            <w:szCs w:val="24"/>
          </w:rPr>
          <w:t>requirements</w:t>
        </w:r>
        <w:r>
          <w:rPr>
            <w:i/>
            <w:sz w:val="24"/>
            <w:szCs w:val="24"/>
          </w:rPr>
          <w:t xml:space="preserve">: </w:t>
        </w:r>
        <w:r>
          <w:rPr>
            <w:i/>
            <w:sz w:val="24"/>
            <w:szCs w:val="24"/>
          </w:rPr>
          <w:t xml:space="preserve">Any sovereign nation </w:t>
        </w:r>
      </w:ins>
      <w:ins w:id="4258" w:author="Marcelle von Wendland" w:date="2017-09-19T15:19:00Z">
        <w:r>
          <w:rPr>
            <w:i/>
            <w:sz w:val="24"/>
            <w:szCs w:val="24"/>
          </w:rPr>
          <w:t xml:space="preserve">in this example </w:t>
        </w:r>
      </w:ins>
      <w:ins w:id="4259" w:author="Marcelle von Wendland" w:date="2017-09-19T15:18:00Z">
        <w:r>
          <w:rPr>
            <w:i/>
            <w:sz w:val="24"/>
            <w:szCs w:val="24"/>
          </w:rPr>
          <w:t>can supervise any participants and transactions that fall under its sovereignty</w:t>
        </w:r>
      </w:ins>
      <w:ins w:id="4260" w:author="Marcelle von Wendland" w:date="2017-09-19T15:20:00Z">
        <w:r>
          <w:rPr>
            <w:i/>
            <w:sz w:val="24"/>
            <w:szCs w:val="24"/>
          </w:rPr>
          <w:t xml:space="preserve"> to</w:t>
        </w:r>
      </w:ins>
      <w:ins w:id="4261" w:author="Marcelle von Wendland" w:date="2017-09-19T15:18:00Z">
        <w:r>
          <w:rPr>
            <w:i/>
            <w:sz w:val="24"/>
            <w:szCs w:val="24"/>
          </w:rPr>
          <w:t xml:space="preserve"> ensure that all applicable laws can be enforced and be certain that the ability of any participant under its own sovereignty to conduct business with participants from another nation that also permits such business cannot be interfered with by a third nation or other actor. End-to-End transaction integrity and privacy </w:t>
        </w:r>
      </w:ins>
      <w:ins w:id="4262" w:author="Marcelle von Wendland" w:date="2017-09-19T15:20:00Z">
        <w:r>
          <w:rPr>
            <w:i/>
            <w:sz w:val="24"/>
            <w:szCs w:val="24"/>
          </w:rPr>
          <w:t>will be</w:t>
        </w:r>
      </w:ins>
      <w:ins w:id="4263" w:author="Marcelle von Wendland" w:date="2017-09-19T15:18:00Z">
        <w:r>
          <w:rPr>
            <w:i/>
            <w:sz w:val="24"/>
            <w:szCs w:val="24"/>
          </w:rPr>
          <w:t xml:space="preserve"> assured by design at a network level even under adverse conditions such as where one or more nodes have come under the control of a malicious attacker. </w:t>
        </w:r>
      </w:ins>
      <w:ins w:id="4264" w:author="Marcelle von Wendland" w:date="2017-09-19T15:20:00Z">
        <w:r>
          <w:rPr>
            <w:i/>
            <w:sz w:val="24"/>
            <w:szCs w:val="24"/>
          </w:rPr>
          <w:t xml:space="preserve">To achieve this the smart contracts needed for the payments cahin would run on byzantine fault </w:t>
        </w:r>
      </w:ins>
      <w:ins w:id="4265" w:author="Marcelle von Wendland" w:date="2017-09-19T15:21:00Z">
        <w:r>
          <w:rPr>
            <w:i/>
            <w:sz w:val="24"/>
            <w:szCs w:val="24"/>
          </w:rPr>
          <w:t>tolerant</w:t>
        </w:r>
      </w:ins>
      <w:ins w:id="4266" w:author="Marcelle von Wendland" w:date="2017-09-19T15:20:00Z">
        <w:r>
          <w:rPr>
            <w:i/>
            <w:sz w:val="24"/>
            <w:szCs w:val="24"/>
          </w:rPr>
          <w:t xml:space="preserve"> </w:t>
        </w:r>
      </w:ins>
      <w:ins w:id="4267" w:author="Marcelle von Wendland" w:date="2017-09-19T15:21:00Z">
        <w:r>
          <w:rPr>
            <w:i/>
            <w:sz w:val="24"/>
            <w:szCs w:val="24"/>
          </w:rPr>
          <w:t xml:space="preserve">node </w:t>
        </w:r>
        <w:proofErr w:type="gramStart"/>
        <w:r>
          <w:rPr>
            <w:i/>
            <w:sz w:val="24"/>
            <w:szCs w:val="24"/>
          </w:rPr>
          <w:t>networks.</w:t>
        </w:r>
      </w:ins>
      <w:ins w:id="4268" w:author="Marcelle von Wendland" w:date="2017-09-19T15:18:00Z">
        <w:r>
          <w:rPr>
            <w:i/>
            <w:sz w:val="24"/>
            <w:szCs w:val="24"/>
          </w:rPr>
          <w:t>.</w:t>
        </w:r>
        <w:proofErr w:type="gramEnd"/>
        <w:r>
          <w:rPr>
            <w:i/>
            <w:sz w:val="24"/>
            <w:szCs w:val="24"/>
          </w:rPr>
          <w:t xml:space="preserve"> Policies for a transaction applied by a direct participant in a transaction such as a sender, recipient or any service provider in the chain and indirect participants such as e.g. regulators will be enforced automatically and intrinsically as the transaction is executed. A permanent record of all attempted, completed, failed and live transaction</w:t>
        </w:r>
        <w:r>
          <w:rPr>
            <w:i/>
            <w:sz w:val="24"/>
            <w:szCs w:val="24"/>
          </w:rPr>
          <w:t xml:space="preserve">s is retained by the blockchain </w:t>
        </w:r>
      </w:ins>
      <w:ins w:id="4269" w:author="Marcelle von Wendland" w:date="2017-09-19T15:22:00Z">
        <w:r>
          <w:rPr>
            <w:i/>
            <w:sz w:val="24"/>
            <w:szCs w:val="24"/>
          </w:rPr>
          <w:t>–</w:t>
        </w:r>
      </w:ins>
      <w:ins w:id="4270" w:author="Marcelle von Wendland" w:date="2017-09-19T15:18:00Z">
        <w:r>
          <w:rPr>
            <w:i/>
            <w:sz w:val="24"/>
            <w:szCs w:val="24"/>
          </w:rPr>
          <w:t xml:space="preserve"> keeping </w:t>
        </w:r>
      </w:ins>
      <w:ins w:id="4271" w:author="Marcelle von Wendland" w:date="2017-09-19T15:22:00Z">
        <w:r>
          <w:rPr>
            <w:i/>
            <w:sz w:val="24"/>
            <w:szCs w:val="24"/>
          </w:rPr>
          <w:t xml:space="preserve">a permanent record of all completed and failed smart contract instances. </w:t>
        </w:r>
      </w:ins>
      <w:ins w:id="4272" w:author="Marcelle von Wendland" w:date="2017-09-19T15:18:00Z">
        <w:r>
          <w:rPr>
            <w:i/>
            <w:sz w:val="24"/>
            <w:szCs w:val="24"/>
          </w:rPr>
          <w:t xml:space="preserve"> </w:t>
        </w:r>
      </w:ins>
    </w:p>
    <w:p w14:paraId="0B91C6B1" w14:textId="6ADE2BA0" w:rsidR="00B42D5D" w:rsidRDefault="005C55B4" w:rsidP="005C55B4">
      <w:pPr>
        <w:rPr>
          <w:ins w:id="4273" w:author="Marcelle von Wendland" w:date="2017-09-19T15:13:00Z"/>
        </w:rPr>
      </w:pPr>
      <w:ins w:id="4274" w:author="Marcelle von Wendland" w:date="2017-09-19T15:18:00Z">
        <w:r>
          <w:rPr>
            <w:i/>
            <w:sz w:val="24"/>
            <w:szCs w:val="24"/>
          </w:rPr>
          <w:t xml:space="preserve">The architecture meets those requirements through a design using a permission based semantic block chain created within an open network of attack resistant self-healing smart </w:t>
        </w:r>
      </w:ins>
      <w:ins w:id="4275" w:author="Marcelle von Wendland" w:date="2017-09-19T15:23:00Z">
        <w:r>
          <w:rPr>
            <w:i/>
            <w:sz w:val="24"/>
            <w:szCs w:val="24"/>
          </w:rPr>
          <w:t>execution</w:t>
        </w:r>
      </w:ins>
      <w:ins w:id="4276" w:author="Marcelle von Wendland" w:date="2017-09-19T15:18:00Z">
        <w:r>
          <w:rPr>
            <w:i/>
            <w:sz w:val="24"/>
            <w:szCs w:val="24"/>
          </w:rPr>
          <w:t xml:space="preserve"> nodes capable of executing smart contracts. Smart contracts in this network are a composite of the sender’s and receiver’s transaction specification overlaid with self-enforcing policies put in place by service providers and regulators throughout the end to end transaction chain.  In a typical real world scenario the architecture would ensure that a </w:t>
        </w:r>
        <w:r>
          <w:rPr>
            <w:i/>
            <w:sz w:val="24"/>
            <w:szCs w:val="24"/>
          </w:rPr>
          <w:lastRenderedPageBreak/>
          <w:t xml:space="preserve">minimal set of nodes for a direct remittance from one country to another would include at least one node for the service provider in the sender country and the same for the provider in the recipient country plus at least additional ledger node in </w:t>
        </w:r>
        <w:proofErr w:type="gramStart"/>
        <w:r>
          <w:rPr>
            <w:i/>
            <w:sz w:val="24"/>
            <w:szCs w:val="24"/>
          </w:rPr>
          <w:t>both  sender</w:t>
        </w:r>
        <w:proofErr w:type="gramEnd"/>
        <w:r>
          <w:rPr>
            <w:i/>
            <w:sz w:val="24"/>
            <w:szCs w:val="24"/>
          </w:rPr>
          <w:t xml:space="preserve"> and receiver</w:t>
        </w:r>
      </w:ins>
      <w:ins w:id="4277" w:author="Marcelle von Wendland" w:date="2017-09-19T15:23:00Z">
        <w:r>
          <w:rPr>
            <w:i/>
            <w:sz w:val="24"/>
            <w:szCs w:val="24"/>
          </w:rPr>
          <w:t>.</w:t>
        </w:r>
      </w:ins>
    </w:p>
    <w:p w14:paraId="0C69003D" w14:textId="77777777" w:rsidR="00B42D5D" w:rsidRDefault="00B42D5D" w:rsidP="005B6B2D">
      <w:pPr>
        <w:rPr>
          <w:ins w:id="4278" w:author="Marcelle von Wendland" w:date="2017-09-19T15:05:00Z"/>
        </w:rPr>
      </w:pPr>
    </w:p>
    <w:p w14:paraId="36365B3A" w14:textId="77777777" w:rsidR="00B42D5D" w:rsidRDefault="00B42D5D" w:rsidP="005B6B2D">
      <w:pPr>
        <w:rPr>
          <w:ins w:id="4279" w:author="Marcelle von Wendland" w:date="2017-09-19T14:41:00Z"/>
        </w:rPr>
      </w:pPr>
    </w:p>
    <w:p w14:paraId="19101F62" w14:textId="3815A481" w:rsidR="00FE068F" w:rsidRDefault="00FE068F" w:rsidP="005B6B2D">
      <w:pPr>
        <w:rPr>
          <w:ins w:id="4280" w:author="Marcelle von Wendland" w:date="2017-09-19T14:41:00Z"/>
        </w:rPr>
      </w:pPr>
      <w:bookmarkStart w:id="4281" w:name="_GoBack"/>
      <w:bookmarkEnd w:id="4281"/>
    </w:p>
    <w:p w14:paraId="3C2E88B2" w14:textId="4D76643C" w:rsidR="00FE068F" w:rsidRDefault="00FE068F" w:rsidP="005B6B2D">
      <w:pPr>
        <w:rPr>
          <w:ins w:id="4282" w:author="Marcelle von Wendland" w:date="2017-09-19T12:22:00Z"/>
        </w:rPr>
      </w:pPr>
    </w:p>
    <w:p w14:paraId="26C58151" w14:textId="77777777" w:rsidR="007F73E6" w:rsidRDefault="007F73E6" w:rsidP="005B6B2D">
      <w:pPr>
        <w:rPr>
          <w:ins w:id="4283" w:author="Marcelle von Wendland" w:date="2017-09-19T12:12:00Z"/>
        </w:rPr>
      </w:pPr>
    </w:p>
    <w:p w14:paraId="2EC29239" w14:textId="77777777" w:rsidR="00434D44" w:rsidRDefault="00434D44" w:rsidP="005B6B2D">
      <w:pPr>
        <w:rPr>
          <w:ins w:id="4284" w:author="Marcelle von Wendland" w:date="2017-09-19T11:56:00Z"/>
        </w:rPr>
      </w:pPr>
    </w:p>
    <w:p w14:paraId="664B6295" w14:textId="7511D108" w:rsidR="00EF12D2" w:rsidRDefault="00EF12D2" w:rsidP="005B6B2D">
      <w:pPr>
        <w:rPr>
          <w:ins w:id="4285" w:author="Marcelle von Wendland" w:date="2017-09-19T11:56:00Z"/>
        </w:rPr>
      </w:pPr>
    </w:p>
    <w:p w14:paraId="478D171E" w14:textId="77777777" w:rsidR="00EF12D2" w:rsidRDefault="00EF12D2" w:rsidP="005B6B2D">
      <w:pPr>
        <w:rPr>
          <w:ins w:id="4286" w:author="Pinar Emirdag Temelkuran" w:date="2017-09-02T13:26:00Z"/>
        </w:rPr>
      </w:pPr>
    </w:p>
    <w:p w14:paraId="7EE573D2" w14:textId="77777777" w:rsidR="004F2E0F" w:rsidRDefault="004F2E0F" w:rsidP="005B6B2D">
      <w:pPr>
        <w:rPr>
          <w:ins w:id="4287" w:author="Pinar Emirdag Temelkuran" w:date="2017-09-02T13:26:00Z"/>
        </w:rPr>
      </w:pPr>
    </w:p>
    <w:p w14:paraId="59810481" w14:textId="37E190AD" w:rsidR="00467F5D" w:rsidRPr="008F7229" w:rsidRDefault="00467F5D" w:rsidP="00467F5D">
      <w:pPr>
        <w:rPr>
          <w:ins w:id="4288" w:author="Marcelle von Wendland" w:date="2017-09-18T22:31:00Z"/>
          <w:b/>
        </w:rPr>
      </w:pPr>
      <w:ins w:id="4289" w:author="Marcelle von Wendland" w:date="2017-09-18T22:31:00Z">
        <w:r w:rsidRPr="008F7229">
          <w:rPr>
            <w:b/>
          </w:rPr>
          <w:t xml:space="preserve">[AGA1986] Actors: A Model of </w:t>
        </w:r>
      </w:ins>
      <w:ins w:id="4290" w:author="Marcelle von Wendland" w:date="2017-09-19T11:02:00Z">
        <w:r w:rsidR="00D51728" w:rsidRPr="008F7229">
          <w:rPr>
            <w:b/>
          </w:rPr>
          <w:t>Concurrent</w:t>
        </w:r>
      </w:ins>
      <w:ins w:id="4291" w:author="Marcelle von Wendland" w:date="2017-09-18T22:31:00Z">
        <w:r w:rsidRPr="008F7229">
          <w:rPr>
            <w:b/>
          </w:rPr>
          <w:t xml:space="preserve"> Computing in Distributed Systems; Gul A Agha; </w:t>
        </w:r>
        <w:r w:rsidRPr="008F7229">
          <w:rPr>
            <w:b/>
          </w:rPr>
          <w:fldChar w:fldCharType="begin"/>
        </w:r>
        <w:r w:rsidRPr="008F7229">
          <w:rPr>
            <w:b/>
          </w:rPr>
          <w:instrText xml:space="preserve"> HYPERLINK "https://www.cypherpunks.to/erights/history/actors/AITR-844.pdf" </w:instrText>
        </w:r>
        <w:r w:rsidRPr="008F7229">
          <w:rPr>
            <w:b/>
          </w:rPr>
          <w:fldChar w:fldCharType="separate"/>
        </w:r>
        <w:r w:rsidRPr="008F7229">
          <w:rPr>
            <w:rStyle w:val="Hyperlink"/>
          </w:rPr>
          <w:t>https://www.cypherpunks.to/erights/history/actors/AITR-844.pdf</w:t>
        </w:r>
        <w:r w:rsidRPr="008F7229">
          <w:rPr>
            <w:b/>
          </w:rPr>
          <w:fldChar w:fldCharType="end"/>
        </w:r>
      </w:ins>
    </w:p>
    <w:p w14:paraId="4596B31D" w14:textId="77777777" w:rsidR="00467F5D" w:rsidRPr="008F7229" w:rsidRDefault="00467F5D" w:rsidP="00467F5D">
      <w:pPr>
        <w:rPr>
          <w:ins w:id="4292" w:author="Marcelle von Wendland" w:date="2017-09-18T22:31:00Z"/>
          <w:b/>
        </w:rPr>
      </w:pPr>
    </w:p>
    <w:p w14:paraId="416228BE" w14:textId="77777777" w:rsidR="00467F5D" w:rsidRPr="008F7229" w:rsidRDefault="00467F5D" w:rsidP="00467F5D">
      <w:pPr>
        <w:rPr>
          <w:ins w:id="4293" w:author="Marcelle von Wendland" w:date="2017-09-18T22:31:00Z"/>
          <w:b/>
        </w:rPr>
      </w:pPr>
      <w:ins w:id="4294" w:author="Marcelle von Wendland" w:date="2017-09-18T22:31:00Z">
        <w:r w:rsidRPr="008F7229">
          <w:rPr>
            <w:b/>
          </w:rPr>
          <w:t>[Hewitt</w:t>
        </w:r>
        <w:proofErr w:type="gramStart"/>
        <w:r w:rsidRPr="008F7229">
          <w:rPr>
            <w:b/>
          </w:rPr>
          <w:t>2015 ]</w:t>
        </w:r>
        <w:proofErr w:type="gramEnd"/>
        <w:r>
          <w:t xml:space="preserve"> </w:t>
        </w:r>
        <w:r w:rsidRPr="008F7229">
          <w:t>Actor Model of Computation: Scalable Robust Information Systems</w:t>
        </w:r>
        <w:r w:rsidRPr="008F7229">
          <w:rPr>
            <w:b/>
          </w:rPr>
          <w:t xml:space="preserve"> , </w:t>
        </w:r>
        <w:r w:rsidRPr="008F7229">
          <w:t>Carl Hewitt,</w:t>
        </w:r>
        <w:r w:rsidRPr="008F7229">
          <w:rPr>
            <w:b/>
          </w:rPr>
          <w:t xml:space="preserve"> </w:t>
        </w:r>
        <w:r w:rsidRPr="008F7229">
          <w:rPr>
            <w:b/>
          </w:rPr>
          <w:fldChar w:fldCharType="begin"/>
        </w:r>
        <w:r w:rsidRPr="008F7229">
          <w:rPr>
            <w:b/>
          </w:rPr>
          <w:instrText xml:space="preserve"> HYPERLINK "https://arxiv.org/ftp/arxiv/papers/1008/1008.1459.pdf" </w:instrText>
        </w:r>
        <w:r w:rsidRPr="008F7229">
          <w:rPr>
            <w:b/>
          </w:rPr>
          <w:fldChar w:fldCharType="separate"/>
        </w:r>
        <w:r w:rsidRPr="008F7229">
          <w:rPr>
            <w:rStyle w:val="Hyperlink"/>
          </w:rPr>
          <w:t>https://arxiv.org/ftp/arxiv/papers/1008/1008.1459.pdf</w:t>
        </w:r>
        <w:r w:rsidRPr="008F7229">
          <w:rPr>
            <w:b/>
          </w:rPr>
          <w:fldChar w:fldCharType="end"/>
        </w:r>
      </w:ins>
    </w:p>
    <w:p w14:paraId="6DC1C641" w14:textId="77777777" w:rsidR="00467F5D" w:rsidRPr="008F7229" w:rsidRDefault="00467F5D" w:rsidP="00467F5D">
      <w:pPr>
        <w:rPr>
          <w:ins w:id="4295" w:author="Marcelle von Wendland" w:date="2017-09-18T22:31:00Z"/>
          <w:b/>
        </w:rPr>
      </w:pPr>
    </w:p>
    <w:p w14:paraId="3DDFA586" w14:textId="77777777" w:rsidR="00467F5D" w:rsidRPr="008F7229" w:rsidRDefault="00467F5D" w:rsidP="00467F5D">
      <w:pPr>
        <w:rPr>
          <w:ins w:id="4296" w:author="Marcelle von Wendland" w:date="2017-09-18T22:31:00Z"/>
        </w:rPr>
      </w:pPr>
      <w:ins w:id="4297" w:author="Marcelle von Wendland" w:date="2017-09-18T22:31:00Z">
        <w:r w:rsidRPr="008F7229">
          <w:rPr>
            <w:b/>
          </w:rPr>
          <w:t>[Glazerman 2012]</w:t>
        </w:r>
        <w:r w:rsidRPr="008F7229">
          <w:t xml:space="preserve"> A Semantics for Concurrent Logic Programming Languages Based on Multiple- Valued Logic, Marion Glazerman Ben-Jacob, </w:t>
        </w:r>
        <w:r w:rsidRPr="008F7229">
          <w:fldChar w:fldCharType="begin"/>
        </w:r>
        <w:r w:rsidRPr="008F7229">
          <w:instrText xml:space="preserve"> HYPERLINK "https://thesai.org/Downloads/Volume3No10/Paper_2-A_Semantics_for_Concurrent_Logic_Programming_Languages_Based_on_Multiple-_Valued_Logic.pdf" </w:instrText>
        </w:r>
        <w:r w:rsidRPr="008F7229">
          <w:fldChar w:fldCharType="separate"/>
        </w:r>
        <w:r w:rsidRPr="008F7229">
          <w:rPr>
            <w:rStyle w:val="Hyperlink"/>
          </w:rPr>
          <w:t>https://thesai.org/Downloads/Volume3No10/Paper_2-A_Semantics_for_Concurrent_Logic_Programming_Languages_Based_on_Multiple-_Valued_Logic.pdf</w:t>
        </w:r>
        <w:r w:rsidRPr="008F7229">
          <w:fldChar w:fldCharType="end"/>
        </w:r>
      </w:ins>
    </w:p>
    <w:p w14:paraId="47DDCD89" w14:textId="77777777" w:rsidR="00467F5D" w:rsidRDefault="00467F5D" w:rsidP="00467F5D">
      <w:pPr>
        <w:rPr>
          <w:ins w:id="4298" w:author="Marcelle von Wendland" w:date="2017-09-18T22:31:00Z"/>
          <w:b/>
          <w:sz w:val="16"/>
          <w:szCs w:val="16"/>
        </w:rPr>
      </w:pPr>
      <w:ins w:id="4299" w:author="Marcelle von Wendland" w:date="2017-09-18T22:31:00Z">
        <w:r w:rsidRPr="008F7229">
          <w:rPr>
            <w:b/>
          </w:rPr>
          <w:t>[UEDA 1985</w:t>
        </w:r>
        <w:proofErr w:type="gramStart"/>
        <w:r w:rsidRPr="008F7229">
          <w:rPr>
            <w:b/>
          </w:rPr>
          <w:t>],</w:t>
        </w:r>
        <w:r>
          <w:t xml:space="preserve">  GUARDED</w:t>
        </w:r>
        <w:proofErr w:type="gramEnd"/>
        <w:r>
          <w:t xml:space="preserve"> HORN CLAUSES</w:t>
        </w:r>
        <w:r w:rsidRPr="003A767F">
          <w:rPr>
            <w:b/>
            <w:sz w:val="16"/>
            <w:szCs w:val="16"/>
          </w:rPr>
          <w:t xml:space="preserve"> </w:t>
        </w:r>
        <w:r>
          <w:rPr>
            <w:b/>
            <w:sz w:val="16"/>
            <w:szCs w:val="16"/>
          </w:rPr>
          <w:t xml:space="preserve">, </w:t>
        </w:r>
        <w:r>
          <w:t xml:space="preserve">Kazunori Ueda, </w:t>
        </w:r>
        <w:r>
          <w:rPr>
            <w:b/>
            <w:sz w:val="16"/>
            <w:szCs w:val="16"/>
          </w:rPr>
          <w:fldChar w:fldCharType="begin"/>
        </w:r>
        <w:r>
          <w:rPr>
            <w:b/>
            <w:sz w:val="16"/>
            <w:szCs w:val="16"/>
          </w:rPr>
          <w:instrText xml:space="preserve"> HYPERLINK "</w:instrText>
        </w:r>
        <w:r w:rsidRPr="003A767F">
          <w:rPr>
            <w:b/>
            <w:sz w:val="16"/>
            <w:szCs w:val="16"/>
          </w:rPr>
          <w:instrText>http://www.ueda.info.waseda.ac.jp/~ueda/pub/tr103new2.pdf</w:instrText>
        </w:r>
        <w:r>
          <w:rPr>
            <w:b/>
            <w:sz w:val="16"/>
            <w:szCs w:val="16"/>
          </w:rPr>
          <w:instrText xml:space="preserve">" </w:instrText>
        </w:r>
        <w:r>
          <w:rPr>
            <w:b/>
            <w:sz w:val="16"/>
            <w:szCs w:val="16"/>
          </w:rPr>
          <w:fldChar w:fldCharType="separate"/>
        </w:r>
        <w:r w:rsidRPr="006010BF">
          <w:rPr>
            <w:rStyle w:val="Hyperlink"/>
            <w:sz w:val="16"/>
            <w:szCs w:val="16"/>
          </w:rPr>
          <w:t>http://www.ueda.info.waseda.ac.jp/~ueda/pub/tr103new2.pdf</w:t>
        </w:r>
        <w:r>
          <w:rPr>
            <w:b/>
            <w:sz w:val="16"/>
            <w:szCs w:val="16"/>
          </w:rPr>
          <w:fldChar w:fldCharType="end"/>
        </w:r>
      </w:ins>
    </w:p>
    <w:p w14:paraId="2322E207" w14:textId="77777777" w:rsidR="00467F5D" w:rsidRDefault="00467F5D" w:rsidP="00467F5D">
      <w:pPr>
        <w:rPr>
          <w:ins w:id="4300" w:author="Marcelle von Wendland" w:date="2017-09-18T22:31:00Z"/>
          <w:b/>
          <w:sz w:val="16"/>
          <w:szCs w:val="16"/>
        </w:rPr>
      </w:pPr>
    </w:p>
    <w:p w14:paraId="0C45F78B" w14:textId="77777777" w:rsidR="00467F5D" w:rsidRDefault="00467F5D" w:rsidP="00467F5D">
      <w:pPr>
        <w:rPr>
          <w:ins w:id="4301" w:author="Marcelle von Wendland" w:date="2017-09-18T22:31:00Z"/>
        </w:rPr>
      </w:pPr>
      <w:ins w:id="4302" w:author="Marcelle von Wendland" w:date="2017-09-18T22:31:00Z">
        <w:r w:rsidRPr="008F7229">
          <w:rPr>
            <w:b/>
          </w:rPr>
          <w:t>[MURAKAMI 1990]</w:t>
        </w:r>
        <w:r>
          <w:t xml:space="preserve"> Declarative Semantics Flat Guarded Horn Clauses, Masaki MURAKAMI, </w:t>
        </w:r>
        <w:r>
          <w:fldChar w:fldCharType="begin"/>
        </w:r>
        <w:r>
          <w:instrText xml:space="preserve"> HYPERLINK "</w:instrText>
        </w:r>
        <w:r w:rsidRPr="003A767F">
          <w:instrText>http://ac.els-cdn.com/030439759090062M/1-s2.0-030439759090062M-main.pdf?_tid=d3ecd800-9cb3-11e7-a930-00000aacb35e&amp;acdnat=1505768363_596978a2791a2a05f71b0988fc7e5550</w:instrText>
        </w:r>
        <w:r>
          <w:instrText xml:space="preserve">" </w:instrText>
        </w:r>
        <w:r>
          <w:fldChar w:fldCharType="separate"/>
        </w:r>
        <w:r w:rsidRPr="006010BF">
          <w:rPr>
            <w:rStyle w:val="Hyperlink"/>
          </w:rPr>
          <w:t>http://ac.els-cdn.com/030439759090062M/1-s2.0-030439759090062M-main.pdf?_tid=d3ecd800-9cb3-11e7-a930-00000aacb35e&amp;acdnat=1505768363_596978a2791a2a05f71b0988fc7e5550</w:t>
        </w:r>
        <w:r>
          <w:fldChar w:fldCharType="end"/>
        </w:r>
      </w:ins>
    </w:p>
    <w:p w14:paraId="73365088" w14:textId="77777777" w:rsidR="00467F5D" w:rsidRDefault="00467F5D" w:rsidP="00467F5D">
      <w:pPr>
        <w:rPr>
          <w:ins w:id="4303" w:author="Marcelle von Wendland" w:date="2017-09-18T22:31:00Z"/>
        </w:rPr>
      </w:pPr>
      <w:ins w:id="4304" w:author="Marcelle von Wendland" w:date="2017-09-18T22:31:00Z">
        <w:r w:rsidRPr="008F7229">
          <w:rPr>
            <w:b/>
          </w:rPr>
          <w:t>[LAMPORT 2008]</w:t>
        </w:r>
        <w:r>
          <w:t xml:space="preserve"> Computation and State </w:t>
        </w:r>
        <w:proofErr w:type="gramStart"/>
        <w:r>
          <w:t>Machines</w:t>
        </w:r>
        <w:r w:rsidRPr="008E6A64">
          <w:t xml:space="preserve"> </w:t>
        </w:r>
        <w:r>
          <w:t>,</w:t>
        </w:r>
        <w:proofErr w:type="gramEnd"/>
        <w:r>
          <w:t xml:space="preserve"> Leslie Lamport</w:t>
        </w:r>
        <w:r w:rsidRPr="008E6A64">
          <w:t xml:space="preserve"> </w:t>
        </w:r>
        <w:r>
          <w:t>, 19 April 2008</w:t>
        </w:r>
        <w:r w:rsidRPr="008E6A64">
          <w:t xml:space="preserve"> </w:t>
        </w:r>
        <w:r>
          <w:t xml:space="preserve">, </w:t>
        </w:r>
        <w:r>
          <w:fldChar w:fldCharType="begin"/>
        </w:r>
        <w:r>
          <w:instrText xml:space="preserve"> HYPERLINK "</w:instrText>
        </w:r>
        <w:r w:rsidRPr="008E6A64">
          <w:instrText>http://lamport.azurewebsites.net/pubs/state-machine.pdf</w:instrText>
        </w:r>
        <w:r>
          <w:instrText xml:space="preserve">" </w:instrText>
        </w:r>
        <w:r>
          <w:fldChar w:fldCharType="separate"/>
        </w:r>
        <w:r w:rsidRPr="006010BF">
          <w:rPr>
            <w:rStyle w:val="Hyperlink"/>
          </w:rPr>
          <w:t>http://lamport.azurewebsites.net/pubs/state-machine.pdf</w:t>
        </w:r>
        <w:r>
          <w:fldChar w:fldCharType="end"/>
        </w:r>
      </w:ins>
    </w:p>
    <w:p w14:paraId="05BC64BA" w14:textId="77777777" w:rsidR="00467F5D" w:rsidRPr="008F7229" w:rsidRDefault="00467F5D" w:rsidP="00467F5D">
      <w:pPr>
        <w:rPr>
          <w:ins w:id="4305" w:author="Marcelle von Wendland" w:date="2017-09-18T22:31:00Z"/>
          <w:b/>
        </w:rPr>
      </w:pPr>
      <w:ins w:id="4306" w:author="Marcelle von Wendland" w:date="2017-09-18T22:31:00Z">
        <w:r w:rsidRPr="008F7229">
          <w:rPr>
            <w:b/>
          </w:rPr>
          <w:t>[Börger 2004]</w:t>
        </w:r>
        <w:r w:rsidRPr="008F7229">
          <w:t xml:space="preserve"> Abstract State Machines: a unifying view of models of computation and of system design frameworks, http://ac.els-cdn.com/S0168007204001320/1-s2.0-S0168007204001320-main.pdf?_tid=6fb11aec-9cb6-11e7-a66c-00000aab0f6c&amp;acdnat=1505769483_6ff4ead218c00deb9c7fc17630e0dd42</w:t>
        </w:r>
      </w:ins>
    </w:p>
    <w:p w14:paraId="2770D5AA" w14:textId="77777777" w:rsidR="00467F5D" w:rsidRPr="008F7229" w:rsidRDefault="00467F5D" w:rsidP="00467F5D">
      <w:pPr>
        <w:rPr>
          <w:ins w:id="4307" w:author="Marcelle von Wendland" w:date="2017-09-18T22:31:00Z"/>
        </w:rPr>
      </w:pPr>
      <w:ins w:id="4308" w:author="Marcelle von Wendland" w:date="2017-09-18T22:31:00Z">
        <w:r w:rsidRPr="008F7229">
          <w:rPr>
            <w:b/>
          </w:rPr>
          <w:t>[Erickson 2016]</w:t>
        </w:r>
        <w:r w:rsidRPr="008F7229">
          <w:t xml:space="preserve"> Models of Computation, Jeff Erickson, </w:t>
        </w:r>
        <w:r w:rsidRPr="008F7229">
          <w:fldChar w:fldCharType="begin"/>
        </w:r>
        <w:r w:rsidRPr="008F7229">
          <w:instrText xml:space="preserve"> HYPERLINK "http://jeffe.cs.illinois.edu/teaching/algorithms/everything.pdf" </w:instrText>
        </w:r>
        <w:r w:rsidRPr="008F7229">
          <w:fldChar w:fldCharType="separate"/>
        </w:r>
        <w:r w:rsidRPr="008F7229">
          <w:rPr>
            <w:rStyle w:val="Hyperlink"/>
          </w:rPr>
          <w:t>http://jeffe.cs.illinois.edu/teaching/algorithms/everything.pdf</w:t>
        </w:r>
        <w:r w:rsidRPr="008F7229">
          <w:fldChar w:fldCharType="end"/>
        </w:r>
      </w:ins>
    </w:p>
    <w:p w14:paraId="2EC1A709" w14:textId="77777777" w:rsidR="00467F5D" w:rsidRPr="008F7229" w:rsidRDefault="00467F5D" w:rsidP="00467F5D">
      <w:pPr>
        <w:rPr>
          <w:ins w:id="4309" w:author="Marcelle von Wendland" w:date="2017-09-18T22:31:00Z"/>
        </w:rPr>
      </w:pPr>
    </w:p>
    <w:p w14:paraId="5631DAA9" w14:textId="77777777" w:rsidR="00467F5D" w:rsidRPr="008F7229" w:rsidRDefault="00467F5D" w:rsidP="00467F5D">
      <w:pPr>
        <w:rPr>
          <w:ins w:id="4310" w:author="Marcelle von Wendland" w:date="2017-09-18T22:31:00Z"/>
        </w:rPr>
      </w:pPr>
      <w:ins w:id="4311" w:author="Marcelle von Wendland" w:date="2017-09-18T22:31:00Z">
        <w:r w:rsidRPr="008F7229">
          <w:rPr>
            <w:b/>
          </w:rPr>
          <w:t>[Lee2010]</w:t>
        </w:r>
        <w:r w:rsidRPr="008F7229">
          <w:t xml:space="preserve"> Concurrent Models of Computation, Edward A. Lee, </w:t>
        </w:r>
        <w:r w:rsidRPr="008F7229">
          <w:fldChar w:fldCharType="begin"/>
        </w:r>
        <w:r w:rsidRPr="008F7229">
          <w:instrText xml:space="preserve"> HYPERLINK "https://embedded.eecs.berkeley.edu/concurrency/lectures/Lee07.pdf" </w:instrText>
        </w:r>
        <w:r w:rsidRPr="008F7229">
          <w:fldChar w:fldCharType="separate"/>
        </w:r>
        <w:r w:rsidRPr="008F7229">
          <w:rPr>
            <w:rStyle w:val="Hyperlink"/>
          </w:rPr>
          <w:t>https://embedded.eecs.berkeley.edu/concurrency/lectures/Lee07.pdf</w:t>
        </w:r>
        <w:r w:rsidRPr="008F7229">
          <w:fldChar w:fldCharType="end"/>
        </w:r>
      </w:ins>
    </w:p>
    <w:p w14:paraId="519E6FCB" w14:textId="77777777" w:rsidR="00467F5D" w:rsidRPr="008F7229" w:rsidRDefault="00467F5D" w:rsidP="00467F5D">
      <w:pPr>
        <w:rPr>
          <w:ins w:id="4312" w:author="Marcelle von Wendland" w:date="2017-09-18T22:31:00Z"/>
        </w:rPr>
      </w:pPr>
    </w:p>
    <w:p w14:paraId="463395E3" w14:textId="77777777" w:rsidR="00467F5D" w:rsidRPr="008F7229" w:rsidRDefault="00467F5D" w:rsidP="00467F5D">
      <w:pPr>
        <w:rPr>
          <w:ins w:id="4313" w:author="Marcelle von Wendland" w:date="2017-09-18T22:31:00Z"/>
          <w:b/>
        </w:rPr>
      </w:pPr>
      <w:ins w:id="4314" w:author="Marcelle von Wendland" w:date="2017-09-18T22:31:00Z">
        <w:r w:rsidRPr="008F7229">
          <w:rPr>
            <w:b/>
          </w:rPr>
          <w:t xml:space="preserve">[Samek2003] </w:t>
        </w:r>
        <w:r w:rsidRPr="008F7229">
          <w:t xml:space="preserve">Quantum Programming for Embedded Systems: Toward a Hassle-Free </w:t>
        </w:r>
        <w:proofErr w:type="gramStart"/>
        <w:r w:rsidRPr="008F7229">
          <w:t>Multithreading ,</w:t>
        </w:r>
        <w:proofErr w:type="gramEnd"/>
        <w:r w:rsidRPr="008F7229">
          <w:t xml:space="preserve"> Miro Samek , </w:t>
        </w:r>
        <w:r w:rsidRPr="008F7229">
          <w:rPr>
            <w:b/>
          </w:rPr>
          <w:t>https://state-machine.com/doc/Samek0303.pdf</w:t>
        </w:r>
      </w:ins>
    </w:p>
    <w:p w14:paraId="43992A36" w14:textId="1709AA81" w:rsidR="00622357" w:rsidRDefault="00622357">
      <w:pPr>
        <w:rPr>
          <w:ins w:id="4315" w:author="Marcelle von Wendland" w:date="2017-09-18T20:52:00Z"/>
        </w:rPr>
      </w:pPr>
      <w:ins w:id="4316" w:author="Marcelle von Wendland" w:date="2017-09-18T20:52:00Z">
        <w:r>
          <w:br w:type="page"/>
        </w:r>
      </w:ins>
    </w:p>
    <w:p w14:paraId="68DED7F9" w14:textId="77777777" w:rsidR="009A310B" w:rsidRDefault="009A310B" w:rsidP="005B6B2D"/>
    <w:p w14:paraId="65F53B3F" w14:textId="77777777" w:rsidR="005B6B2D" w:rsidRDefault="00C4758B" w:rsidP="005B6B2D">
      <w:pPr>
        <w:pStyle w:val="Heading2"/>
        <w:numPr>
          <w:ilvl w:val="0"/>
          <w:numId w:val="6"/>
        </w:numPr>
      </w:pPr>
      <w:r>
        <w:t>A Sampler of Semantic Challenges and their solution</w:t>
      </w:r>
    </w:p>
    <w:p w14:paraId="0BEED3BB" w14:textId="77777777" w:rsidR="005B6B2D" w:rsidRDefault="005B6B2D" w:rsidP="005B6B2D"/>
    <w:p w14:paraId="643D595D" w14:textId="77777777" w:rsidR="00C4758B" w:rsidRDefault="00C4758B" w:rsidP="00C4758B">
      <w:pPr>
        <w:pStyle w:val="Heading3"/>
      </w:pPr>
      <w:r>
        <w:t>4.1 Constructing Ontologies with Known Characteristics with Upper Ontologies</w:t>
      </w:r>
    </w:p>
    <w:p w14:paraId="209A39FA" w14:textId="77777777" w:rsidR="00C4758B" w:rsidRDefault="00C4758B" w:rsidP="005B6B2D"/>
    <w:p w14:paraId="57AEE297" w14:textId="77777777" w:rsidR="005B6B2D" w:rsidRPr="005B6B2D" w:rsidRDefault="00C4758B" w:rsidP="00C4758B">
      <w:pPr>
        <w:pStyle w:val="Heading3"/>
      </w:pPr>
      <w:r>
        <w:t>4.2 Ontology Translation using upper ontologies</w:t>
      </w:r>
    </w:p>
    <w:p w14:paraId="6B37B297" w14:textId="77777777" w:rsidR="005B6B2D" w:rsidRDefault="005B6B2D" w:rsidP="005B6B2D"/>
    <w:p w14:paraId="52CB2EBC" w14:textId="77777777" w:rsidR="005B6B2D" w:rsidRDefault="00C4758B" w:rsidP="00C4758B">
      <w:pPr>
        <w:pStyle w:val="Heading2"/>
        <w:rPr>
          <w:ins w:id="4317" w:author="Pinar Emirdag Temelkuran" w:date="2017-09-02T13:47:00Z"/>
        </w:rPr>
      </w:pPr>
      <w:r>
        <w:t>5. Applications in the capital markets and Financial services</w:t>
      </w:r>
    </w:p>
    <w:p w14:paraId="57CCC114" w14:textId="77777777" w:rsidR="009A310B" w:rsidRDefault="009A310B">
      <w:pPr>
        <w:rPr>
          <w:ins w:id="4318" w:author="Pinar Emirdag Temelkuran" w:date="2017-09-02T13:47:00Z"/>
        </w:rPr>
        <w:pPrChange w:id="4319" w:author="Pinar Emirdag Temelkuran" w:date="2017-09-02T13:47:00Z">
          <w:pPr>
            <w:pStyle w:val="Heading2"/>
          </w:pPr>
        </w:pPrChange>
      </w:pPr>
    </w:p>
    <w:p w14:paraId="651813D9" w14:textId="77777777" w:rsidR="00DA51BD" w:rsidRDefault="00DA51BD">
      <w:pPr>
        <w:rPr>
          <w:ins w:id="4320" w:author="Pinar Emirdag Temelkuran" w:date="2017-09-02T14:00:00Z"/>
        </w:rPr>
        <w:pPrChange w:id="4321" w:author="Pinar Emirdag Temelkuran" w:date="2017-09-02T13:47:00Z">
          <w:pPr>
            <w:pStyle w:val="Heading2"/>
          </w:pPr>
        </w:pPrChange>
      </w:pPr>
      <w:ins w:id="4322" w:author="Pinar Emirdag Temelkuran" w:date="2017-09-02T13:53:00Z">
        <w:r>
          <w:t xml:space="preserve">Financial services have been going through its digital transformation, all the way </w:t>
        </w:r>
      </w:ins>
      <w:ins w:id="4323" w:author="Pinar Emirdag Temelkuran" w:date="2017-09-02T13:54:00Z">
        <w:r>
          <w:t xml:space="preserve">from </w:t>
        </w:r>
      </w:ins>
      <w:ins w:id="4324" w:author="Pinar Emirdag Temelkuran" w:date="2017-09-02T13:53:00Z">
        <w:r>
          <w:t>upgrading legacy systems to</w:t>
        </w:r>
      </w:ins>
      <w:ins w:id="4325" w:author="Pinar Emirdag Temelkuran" w:date="2017-09-02T13:54:00Z">
        <w:r>
          <w:t xml:space="preserve"> </w:t>
        </w:r>
      </w:ins>
      <w:ins w:id="4326" w:author="Pinar Emirdag Temelkuran" w:date="2017-09-02T14:00:00Z">
        <w:r>
          <w:t xml:space="preserve">creating new peer to peer mechanisms; moving to microservices and building cognitive capabilities. Introducing more instruments, more market models, products, automation and intelligence. </w:t>
        </w:r>
      </w:ins>
    </w:p>
    <w:p w14:paraId="67BE6823" w14:textId="77777777" w:rsidR="007A46A3" w:rsidRDefault="007A46A3">
      <w:pPr>
        <w:rPr>
          <w:ins w:id="4327" w:author="Pinar Emirdag Temelkuran" w:date="2017-09-02T14:15:00Z"/>
        </w:rPr>
        <w:pPrChange w:id="4328" w:author="Pinar Emirdag Temelkuran" w:date="2017-09-02T13:47:00Z">
          <w:pPr>
            <w:pStyle w:val="Heading2"/>
          </w:pPr>
        </w:pPrChange>
      </w:pPr>
      <w:ins w:id="4329" w:author="Pinar Emirdag Temelkuran" w:date="2017-09-02T14:15:00Z">
        <w:r>
          <w:t>Trends:</w:t>
        </w:r>
      </w:ins>
    </w:p>
    <w:p w14:paraId="0EADEDAB" w14:textId="77777777" w:rsidR="00DA51BD" w:rsidRDefault="007A46A3">
      <w:pPr>
        <w:rPr>
          <w:ins w:id="4330" w:author="Pinar Emirdag Temelkuran" w:date="2017-09-02T14:23:00Z"/>
        </w:rPr>
        <w:pPrChange w:id="4331" w:author="Pinar Emirdag Temelkuran" w:date="2017-09-02T13:47:00Z">
          <w:pPr>
            <w:pStyle w:val="Heading2"/>
          </w:pPr>
        </w:pPrChange>
      </w:pPr>
      <w:ins w:id="4332" w:author="Pinar Emirdag Temelkuran" w:date="2017-09-02T14:16:00Z">
        <w:r>
          <w:t xml:space="preserve">Automating and </w:t>
        </w:r>
      </w:ins>
      <w:ins w:id="4333" w:author="Pinar Emirdag Temelkuran" w:date="2017-09-02T14:01:00Z">
        <w:r>
          <w:t>embed</w:t>
        </w:r>
        <w:r w:rsidR="00DA51BD">
          <w:t>ding regulations</w:t>
        </w:r>
      </w:ins>
      <w:ins w:id="4334" w:author="Pinar Emirdag Temelkuran" w:date="2017-09-02T14:16:00Z">
        <w:r>
          <w:t xml:space="preserve"> in workflows and eventually regulators being part of the networks for supervision as well as utility services</w:t>
        </w:r>
      </w:ins>
    </w:p>
    <w:p w14:paraId="418382A0" w14:textId="77777777" w:rsidR="007A46A3" w:rsidRDefault="007A46A3">
      <w:pPr>
        <w:rPr>
          <w:ins w:id="4335" w:author="Pinar Emirdag Temelkuran" w:date="2017-09-02T14:01:00Z"/>
        </w:rPr>
        <w:pPrChange w:id="4336" w:author="Pinar Emirdag Temelkuran" w:date="2017-09-02T13:47:00Z">
          <w:pPr>
            <w:pStyle w:val="Heading2"/>
          </w:pPr>
        </w:pPrChange>
      </w:pPr>
      <w:ins w:id="4337" w:author="Pinar Emirdag Temelkuran" w:date="2017-09-02T14:23:00Z">
        <w:r>
          <w:t>Foundational work</w:t>
        </w:r>
        <w:r w:rsidR="00AD287D">
          <w:t>: data lakes, cloud, microservices</w:t>
        </w:r>
      </w:ins>
    </w:p>
    <w:p w14:paraId="6D37153B" w14:textId="77777777" w:rsidR="007A46A3" w:rsidRDefault="00DA51BD">
      <w:pPr>
        <w:rPr>
          <w:ins w:id="4338" w:author="Pinar Emirdag Temelkuran" w:date="2017-09-02T14:02:00Z"/>
        </w:rPr>
        <w:pPrChange w:id="4339" w:author="Pinar Emirdag Temelkuran" w:date="2017-09-02T13:47:00Z">
          <w:pPr>
            <w:pStyle w:val="Heading2"/>
          </w:pPr>
        </w:pPrChange>
      </w:pPr>
      <w:ins w:id="4340" w:author="Pinar Emirdag Temelkuran" w:date="2017-09-02T14:01:00Z">
        <w:r>
          <w:t xml:space="preserve">More </w:t>
        </w:r>
      </w:ins>
      <w:ins w:id="4341" w:author="Pinar Emirdag Temelkuran" w:date="2017-09-02T14:02:00Z">
        <w:r>
          <w:t>end to end, horizontal systems</w:t>
        </w:r>
      </w:ins>
      <w:ins w:id="4342" w:author="Pinar Emirdag Temelkuran" w:date="2017-09-02T14:17:00Z">
        <w:r w:rsidR="007A46A3">
          <w:t>:</w:t>
        </w:r>
        <w:r w:rsidR="00AD287D">
          <w:t xml:space="preserve"> risk, compliance, collateral layers</w:t>
        </w:r>
      </w:ins>
      <w:ins w:id="4343" w:author="Pinar Emirdag Temelkuran" w:date="2017-09-02T14:44:00Z">
        <w:r w:rsidR="00D251E8">
          <w:t>, consolidated trading to post trade models (capital markets)</w:t>
        </w:r>
      </w:ins>
      <w:ins w:id="4344" w:author="Pinar Emirdag Temelkuran" w:date="2017-09-02T14:17:00Z">
        <w:r w:rsidR="007A46A3">
          <w:t xml:space="preserve">  </w:t>
        </w:r>
      </w:ins>
    </w:p>
    <w:p w14:paraId="753661DB" w14:textId="77777777" w:rsidR="00DA51BD" w:rsidRDefault="00DA51BD">
      <w:pPr>
        <w:rPr>
          <w:ins w:id="4345" w:author="Pinar Emirdag Temelkuran" w:date="2017-09-02T14:02:00Z"/>
        </w:rPr>
        <w:pPrChange w:id="4346" w:author="Pinar Emirdag Temelkuran" w:date="2017-09-02T13:47:00Z">
          <w:pPr>
            <w:pStyle w:val="Heading2"/>
          </w:pPr>
        </w:pPrChange>
      </w:pPr>
      <w:ins w:id="4347" w:author="Pinar Emirdag Temelkuran" w:date="2017-09-02T14:02:00Z">
        <w:r>
          <w:t>Applications which need to connect with each other</w:t>
        </w:r>
      </w:ins>
    </w:p>
    <w:p w14:paraId="4254FE47" w14:textId="77777777" w:rsidR="00DA51BD" w:rsidRDefault="00DA51BD">
      <w:pPr>
        <w:rPr>
          <w:ins w:id="4348" w:author="Pinar Emirdag Temelkuran" w:date="2017-09-02T14:11:00Z"/>
        </w:rPr>
        <w:pPrChange w:id="4349" w:author="Pinar Emirdag Temelkuran" w:date="2017-09-02T13:47:00Z">
          <w:pPr>
            <w:pStyle w:val="Heading2"/>
          </w:pPr>
        </w:pPrChange>
      </w:pPr>
      <w:ins w:id="4350" w:author="Pinar Emirdag Temelkuran" w:date="2017-09-02T14:02:00Z">
        <w:r>
          <w:t xml:space="preserve">Extension to physical world data via IoT, e.g creation of new derivatives instruments. </w:t>
        </w:r>
      </w:ins>
      <w:ins w:id="4351" w:author="Pinar Emirdag Temelkuran" w:date="2017-09-02T13:53:00Z">
        <w:r>
          <w:t xml:space="preserve"> </w:t>
        </w:r>
      </w:ins>
    </w:p>
    <w:p w14:paraId="51ABBD0A" w14:textId="77777777" w:rsidR="00A24067" w:rsidRDefault="00A24067">
      <w:pPr>
        <w:rPr>
          <w:ins w:id="4352" w:author="Pinar Emirdag Temelkuran" w:date="2017-09-02T14:11:00Z"/>
        </w:rPr>
        <w:pPrChange w:id="4353" w:author="Pinar Emirdag Temelkuran" w:date="2017-09-02T13:47:00Z">
          <w:pPr>
            <w:pStyle w:val="Heading2"/>
          </w:pPr>
        </w:pPrChange>
      </w:pPr>
      <w:ins w:id="4354" w:author="Pinar Emirdag Temelkuran" w:date="2017-09-02T14:11:00Z">
        <w:r>
          <w:t>Peer to peer systems, disintermediation, user empowerment</w:t>
        </w:r>
      </w:ins>
    </w:p>
    <w:p w14:paraId="447FFAE7" w14:textId="77777777" w:rsidR="007A46A3" w:rsidRDefault="007A46A3">
      <w:pPr>
        <w:rPr>
          <w:ins w:id="4355" w:author="Pinar Emirdag Temelkuran" w:date="2017-09-02T14:15:00Z"/>
        </w:rPr>
        <w:pPrChange w:id="4356" w:author="Pinar Emirdag Temelkuran" w:date="2017-09-02T13:47:00Z">
          <w:pPr>
            <w:pStyle w:val="Heading2"/>
          </w:pPr>
        </w:pPrChange>
      </w:pPr>
      <w:ins w:id="4357" w:author="Pinar Emirdag Temelkuran" w:date="2017-09-02T14:11:00Z">
        <w:r>
          <w:t>Ability for owners of the data</w:t>
        </w:r>
        <w:r w:rsidR="00A24067">
          <w:t xml:space="preserve"> </w:t>
        </w:r>
      </w:ins>
      <w:ins w:id="4358" w:author="Pinar Emirdag Temelkuran" w:date="2017-09-02T14:15:00Z">
        <w:r>
          <w:t xml:space="preserve">to </w:t>
        </w:r>
      </w:ins>
      <w:ins w:id="4359" w:author="Pinar Emirdag Temelkuran" w:date="2017-09-02T14:11:00Z">
        <w:r w:rsidR="00A24067">
          <w:t xml:space="preserve">monetize </w:t>
        </w:r>
      </w:ins>
      <w:ins w:id="4360" w:author="Pinar Emirdag Temelkuran" w:date="2017-09-02T14:15:00Z">
        <w:r>
          <w:t xml:space="preserve">their </w:t>
        </w:r>
      </w:ins>
      <w:ins w:id="4361" w:author="Pinar Emirdag Temelkuran" w:date="2017-09-02T14:11:00Z">
        <w:r w:rsidR="00A24067">
          <w:t>data</w:t>
        </w:r>
      </w:ins>
      <w:ins w:id="4362" w:author="Pinar Emirdag Temelkuran" w:date="2017-09-02T14:15:00Z">
        <w:r>
          <w:t xml:space="preserve"> will be more and more important</w:t>
        </w:r>
      </w:ins>
      <w:ins w:id="4363" w:author="Pinar Emirdag Temelkuran" w:date="2017-09-02T14:58:00Z">
        <w:r w:rsidR="006F7D47">
          <w:t xml:space="preserve"> -&gt; CONNECTION WITH HUZLEE?</w:t>
        </w:r>
      </w:ins>
      <w:ins w:id="4364" w:author="Pinar Emirdag Temelkuran" w:date="2017-09-02T14:59:00Z">
        <w:r w:rsidR="006F7D47">
          <w:t xml:space="preserve"> </w:t>
        </w:r>
      </w:ins>
    </w:p>
    <w:p w14:paraId="7CC95AB0" w14:textId="77777777" w:rsidR="007A46A3" w:rsidRDefault="00D251E8">
      <w:pPr>
        <w:rPr>
          <w:ins w:id="4365" w:author="Pinar Emirdag Temelkuran" w:date="2017-09-02T14:45:00Z"/>
        </w:rPr>
        <w:pPrChange w:id="4366" w:author="Pinar Emirdag Temelkuran" w:date="2017-09-02T13:47:00Z">
          <w:pPr>
            <w:pStyle w:val="Heading2"/>
          </w:pPr>
        </w:pPrChange>
      </w:pPr>
      <w:ins w:id="4367" w:author="Pinar Emirdag Temelkuran" w:date="2017-09-02T14:45:00Z">
        <w:r>
          <w:t>Ontologies-&gt; reference to FIBO work</w:t>
        </w:r>
      </w:ins>
    </w:p>
    <w:p w14:paraId="53A90BEB" w14:textId="77777777" w:rsidR="006F7D47" w:rsidRDefault="00D251E8">
      <w:pPr>
        <w:rPr>
          <w:ins w:id="4368" w:author="Pinar Emirdag Temelkuran" w:date="2017-09-03T15:32:00Z"/>
        </w:rPr>
        <w:pPrChange w:id="4369" w:author="Pinar Emirdag Temelkuran" w:date="2017-09-02T13:47:00Z">
          <w:pPr>
            <w:pStyle w:val="Heading2"/>
          </w:pPr>
        </w:pPrChange>
      </w:pPr>
      <w:ins w:id="4370" w:author="Pinar Emirdag Temelkuran" w:date="2017-09-02T14:45:00Z">
        <w:r>
          <w:t>Reference to the regulatory reporting PoCs</w:t>
        </w:r>
      </w:ins>
      <w:ins w:id="4371" w:author="Pinar Emirdag Temelkuran" w:date="2017-09-02T14:59:00Z">
        <w:r w:rsidR="006F7D47">
          <w:t xml:space="preserve"> -&gt; </w:t>
        </w:r>
        <w:r w:rsidR="006F7D47">
          <w:fldChar w:fldCharType="begin"/>
        </w:r>
        <w:r w:rsidR="006F7D47">
          <w:instrText xml:space="preserve"> HYPERLINK "</w:instrText>
        </w:r>
        <w:r w:rsidR="006F7D47" w:rsidRPr="006F7D47">
          <w:instrText>http://www.waterstechnology.com/waters/feature/2459451/fibo-marches-forward-a-look-inside-state-streets-fibo-proof-of-concept</w:instrText>
        </w:r>
        <w:r w:rsidR="006F7D47">
          <w:instrText xml:space="preserve">" </w:instrText>
        </w:r>
        <w:r w:rsidR="006F7D47">
          <w:fldChar w:fldCharType="separate"/>
        </w:r>
        <w:r w:rsidR="006F7D47" w:rsidRPr="006F052E">
          <w:rPr>
            <w:rStyle w:val="Hyperlink"/>
          </w:rPr>
          <w:t>http://www.waterstechnology.com/waters/feature/2459451/fibo-marches-forward-a-look-inside-state-streets-fibo-proof-of-concept</w:t>
        </w:r>
        <w:r w:rsidR="006F7D47">
          <w:fldChar w:fldCharType="end"/>
        </w:r>
      </w:ins>
    </w:p>
    <w:p w14:paraId="173B2B7D" w14:textId="77777777" w:rsidR="001049E3" w:rsidRDefault="001049E3">
      <w:pPr>
        <w:rPr>
          <w:ins w:id="4372" w:author="Pinar Emirdag Temelkuran" w:date="2017-09-03T15:38:00Z"/>
        </w:rPr>
        <w:pPrChange w:id="4373" w:author="Pinar Emirdag Temelkuran" w:date="2017-09-02T13:47:00Z">
          <w:pPr>
            <w:pStyle w:val="Heading2"/>
          </w:pPr>
        </w:pPrChange>
      </w:pPr>
      <w:ins w:id="4374" w:author="Pinar Emirdag Temelkuran" w:date="2017-09-03T15:38:00Z">
        <w:r>
          <w:fldChar w:fldCharType="begin"/>
        </w:r>
        <w:r>
          <w:instrText xml:space="preserve"> HYPERLINK "</w:instrText>
        </w:r>
      </w:ins>
      <w:ins w:id="4375" w:author="Pinar Emirdag Temelkuran" w:date="2017-09-03T15:32:00Z">
        <w:r w:rsidRPr="001049E3">
          <w:instrText>http://blockchain.cs.ucl.ac.uk/barac-project/</w:instrText>
        </w:r>
      </w:ins>
      <w:ins w:id="4376" w:author="Pinar Emirdag Temelkuran" w:date="2017-09-03T15:38:00Z">
        <w:r>
          <w:instrText xml:space="preserve">" </w:instrText>
        </w:r>
        <w:r>
          <w:fldChar w:fldCharType="separate"/>
        </w:r>
      </w:ins>
      <w:ins w:id="4377" w:author="Pinar Emirdag Temelkuran" w:date="2017-09-03T15:32:00Z">
        <w:r w:rsidRPr="006F052E">
          <w:rPr>
            <w:rStyle w:val="Hyperlink"/>
          </w:rPr>
          <w:t>http://blockchain.cs.ucl.ac.uk/barac-project/</w:t>
        </w:r>
      </w:ins>
      <w:ins w:id="4378" w:author="Pinar Emirdag Temelkuran" w:date="2017-09-03T15:38:00Z">
        <w:r>
          <w:fldChar w:fldCharType="end"/>
        </w:r>
      </w:ins>
    </w:p>
    <w:p w14:paraId="54000A37" w14:textId="77777777" w:rsidR="001049E3" w:rsidRDefault="001049E3">
      <w:pPr>
        <w:rPr>
          <w:ins w:id="4379" w:author="Pinar Emirdag Temelkuran" w:date="2017-09-02T14:45:00Z"/>
        </w:rPr>
        <w:pPrChange w:id="4380" w:author="Pinar Emirdag Temelkuran" w:date="2017-09-02T13:47:00Z">
          <w:pPr>
            <w:pStyle w:val="Heading2"/>
          </w:pPr>
        </w:pPrChange>
      </w:pPr>
      <w:ins w:id="4381" w:author="Pinar Emirdag Temelkuran" w:date="2017-09-03T15:38:00Z">
        <w:r w:rsidRPr="001049E3">
          <w:t>https://www.researchgate.net/publication/317492448_CHANGING_BANKING_LANDSCAPE_THE_PSD2</w:t>
        </w:r>
      </w:ins>
    </w:p>
    <w:p w14:paraId="2094B57A" w14:textId="77777777" w:rsidR="00D251E8" w:rsidRDefault="00D251E8">
      <w:pPr>
        <w:rPr>
          <w:ins w:id="4382" w:author="Pinar Emirdag Temelkuran" w:date="2017-09-03T12:55:00Z"/>
        </w:rPr>
        <w:pPrChange w:id="4383" w:author="Pinar Emirdag Temelkuran" w:date="2017-09-02T13:47:00Z">
          <w:pPr>
            <w:pStyle w:val="Heading2"/>
          </w:pPr>
        </w:pPrChange>
      </w:pPr>
      <w:ins w:id="4384" w:author="Pinar Emirdag Temelkuran" w:date="2017-09-02T14:45:00Z">
        <w:r>
          <w:t>Complexity of mapping all semantic content</w:t>
        </w:r>
      </w:ins>
      <w:ins w:id="4385" w:author="Pinar Emirdag Temelkuran" w:date="2017-09-02T14:46:00Z">
        <w:r>
          <w:t xml:space="preserve">; manual, needs </w:t>
        </w:r>
      </w:ins>
      <w:ins w:id="4386" w:author="Pinar Emirdag Temelkuran" w:date="2017-09-02T14:57:00Z">
        <w:r w:rsidR="006F7D47">
          <w:t>domain knowledge, constantly changing and needs agreement between different parties within and across organizations</w:t>
        </w:r>
      </w:ins>
      <w:ins w:id="4387" w:author="Pinar Emirdag Temelkuran" w:date="2017-09-02T14:45:00Z">
        <w:r>
          <w:t xml:space="preserve"> – need to use cognitive computing and needs to be self sustaining</w:t>
        </w:r>
      </w:ins>
      <w:ins w:id="4388" w:author="Pinar Emirdag Temelkuran" w:date="2017-09-02T14:58:00Z">
        <w:r w:rsidR="006F7D47">
          <w:t xml:space="preserve"> -&gt; HOW TO ADDRESS THIS?</w:t>
        </w:r>
      </w:ins>
    </w:p>
    <w:p w14:paraId="0402C677" w14:textId="77777777" w:rsidR="008740A6" w:rsidRDefault="008740A6">
      <w:pPr>
        <w:rPr>
          <w:ins w:id="4389" w:author="Pinar Emirdag Temelkuran" w:date="2017-09-03T12:55:00Z"/>
        </w:rPr>
        <w:pPrChange w:id="4390" w:author="Pinar Emirdag Temelkuran" w:date="2017-09-02T13:47:00Z">
          <w:pPr>
            <w:pStyle w:val="Heading2"/>
          </w:pPr>
        </w:pPrChange>
      </w:pPr>
    </w:p>
    <w:p w14:paraId="79847F18" w14:textId="77777777" w:rsidR="008740A6" w:rsidRDefault="008740A6">
      <w:pPr>
        <w:rPr>
          <w:ins w:id="4391" w:author="Pinar Emirdag Temelkuran" w:date="2017-09-02T14:58:00Z"/>
        </w:rPr>
        <w:pPrChange w:id="4392" w:author="Pinar Emirdag Temelkuran" w:date="2017-09-02T13:47:00Z">
          <w:pPr>
            <w:pStyle w:val="Heading2"/>
          </w:pPr>
        </w:pPrChange>
      </w:pPr>
    </w:p>
    <w:p w14:paraId="6B0CC0F0" w14:textId="77777777" w:rsidR="006F7D47" w:rsidRDefault="006F7D47">
      <w:pPr>
        <w:rPr>
          <w:ins w:id="4393" w:author="Pinar Emirdag Temelkuran" w:date="2017-09-02T14:11:00Z"/>
        </w:rPr>
        <w:pPrChange w:id="4394" w:author="Pinar Emirdag Temelkuran" w:date="2017-09-02T13:47:00Z">
          <w:pPr>
            <w:pStyle w:val="Heading2"/>
          </w:pPr>
        </w:pPrChange>
      </w:pPr>
    </w:p>
    <w:p w14:paraId="6352B5E4" w14:textId="77777777" w:rsidR="00A24067" w:rsidRPr="009A310B" w:rsidRDefault="00A24067">
      <w:pPr>
        <w:pPrChange w:id="4395" w:author="Pinar Emirdag Temelkuran" w:date="2017-09-02T13:47:00Z">
          <w:pPr>
            <w:pStyle w:val="Heading2"/>
          </w:pPr>
        </w:pPrChange>
      </w:pPr>
    </w:p>
    <w:p w14:paraId="7718CBA9" w14:textId="77777777" w:rsidR="00C4758B" w:rsidRDefault="00C4758B" w:rsidP="005B6B2D">
      <w:pPr>
        <w:rPr>
          <w:ins w:id="4396" w:author="Pinar Emirdag Temelkuran" w:date="2017-09-02T14:03:00Z"/>
        </w:rPr>
      </w:pPr>
    </w:p>
    <w:p w14:paraId="0D49F873" w14:textId="77777777" w:rsidR="00DA51BD" w:rsidRDefault="00DA51BD" w:rsidP="005B6B2D"/>
    <w:p w14:paraId="69CD1689" w14:textId="77777777" w:rsidR="00C4758B" w:rsidRDefault="00C4758B" w:rsidP="00C4758B">
      <w:pPr>
        <w:pStyle w:val="Heading2"/>
      </w:pPr>
      <w:r>
        <w:t>6. Applications in Other Industries</w:t>
      </w:r>
    </w:p>
    <w:p w14:paraId="7BE67FE6" w14:textId="77777777" w:rsidR="00C4758B" w:rsidRDefault="00C4758B" w:rsidP="005B6B2D"/>
    <w:p w14:paraId="54C59D9A" w14:textId="77777777" w:rsidR="00C4758B" w:rsidRDefault="00C4758B" w:rsidP="00C4758B">
      <w:pPr>
        <w:pStyle w:val="Heading2"/>
      </w:pPr>
      <w:r>
        <w:t>7. Summary</w:t>
      </w:r>
    </w:p>
    <w:p w14:paraId="3C3C114F" w14:textId="77777777" w:rsidR="00C4758B" w:rsidRDefault="00C4758B" w:rsidP="005B6B2D"/>
    <w:p w14:paraId="6770E0E8" w14:textId="77777777" w:rsidR="005B6B2D" w:rsidRPr="005B6B2D" w:rsidRDefault="005B6B2D" w:rsidP="005B6B2D">
      <w:pPr>
        <w:ind w:left="60"/>
      </w:pPr>
    </w:p>
    <w:p w14:paraId="707122FB" w14:textId="77777777" w:rsidR="00401BAE" w:rsidRDefault="00401BAE" w:rsidP="00401BAE"/>
    <w:p w14:paraId="3F57FD4E" w14:textId="77777777" w:rsidR="00444D7D" w:rsidRPr="00B030E3" w:rsidRDefault="00444D7D" w:rsidP="00855FA0"/>
    <w:p w14:paraId="2D9D7892" w14:textId="77777777" w:rsidR="00855FA0" w:rsidRPr="00B030E3" w:rsidRDefault="00855FA0"/>
    <w:p w14:paraId="0D274DB6" w14:textId="77777777" w:rsidR="005744FD" w:rsidRDefault="005744FD"/>
    <w:p w14:paraId="37DCFC56" w14:textId="77777777" w:rsidR="005B26AD" w:rsidRDefault="005B26AD">
      <w:r>
        <w:br w:type="page"/>
      </w:r>
    </w:p>
    <w:p w14:paraId="33C93214" w14:textId="77777777" w:rsidR="005B26AD" w:rsidRDefault="005B26AD"/>
    <w:p w14:paraId="48930401" w14:textId="77777777" w:rsidR="005744FD" w:rsidRDefault="005744FD"/>
    <w:p w14:paraId="4B0D72EE" w14:textId="77777777" w:rsidR="005744FD" w:rsidRPr="005744FD" w:rsidRDefault="005744FD">
      <w:pPr>
        <w:rPr>
          <w:b/>
        </w:rPr>
      </w:pPr>
      <w:r w:rsidRPr="005744FD">
        <w:rPr>
          <w:b/>
        </w:rPr>
        <w:t>References:</w:t>
      </w:r>
    </w:p>
    <w:p w14:paraId="5DFEE2C2" w14:textId="77777777" w:rsidR="005744FD" w:rsidRPr="00CA14FE" w:rsidRDefault="005744FD" w:rsidP="005744FD">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 xml:space="preserve">[Berners-Lee et al 2001]  </w:t>
      </w:r>
      <w:r w:rsidRPr="00CA14FE">
        <w:rPr>
          <w:rFonts w:cstheme="minorHAnsi"/>
          <w:color w:val="000000" w:themeColor="text1"/>
          <w:sz w:val="16"/>
          <w:szCs w:val="16"/>
          <w:shd w:val="clear" w:color="auto" w:fill="FFFFFF"/>
        </w:rPr>
        <w:t>Tim Berners-Lee, James Hendler and Ora Lassila, "</w:t>
      </w:r>
      <w:hyperlink r:id="rId9" w:history="1">
        <w:r w:rsidRPr="00CA14FE">
          <w:rPr>
            <w:rStyle w:val="Hyperlink"/>
            <w:rFonts w:cstheme="minorHAnsi"/>
            <w:color w:val="000000" w:themeColor="text1"/>
            <w:sz w:val="16"/>
            <w:szCs w:val="16"/>
            <w:shd w:val="clear" w:color="auto" w:fill="FFFFFF"/>
          </w:rPr>
          <w:t>The Semantic Web</w:t>
        </w:r>
      </w:hyperlink>
      <w:r w:rsidRPr="00CA14FE">
        <w:rPr>
          <w:rFonts w:cstheme="minorHAnsi"/>
          <w:color w:val="000000" w:themeColor="text1"/>
          <w:sz w:val="16"/>
          <w:szCs w:val="16"/>
          <w:shd w:val="clear" w:color="auto" w:fill="FFFFFF"/>
        </w:rPr>
        <w:t>", Scientific American, May 2001, p. 29-37.</w:t>
      </w:r>
    </w:p>
    <w:p w14:paraId="164E2590" w14:textId="77777777" w:rsidR="00067666" w:rsidRPr="00CA14FE" w:rsidRDefault="00067666" w:rsidP="00067666">
      <w:pPr>
        <w:autoSpaceDE w:val="0"/>
        <w:autoSpaceDN w:val="0"/>
        <w:adjustRightInd w:val="0"/>
        <w:spacing w:after="0" w:line="240" w:lineRule="auto"/>
        <w:rPr>
          <w:rFonts w:cstheme="minorHAnsi"/>
          <w:sz w:val="16"/>
          <w:szCs w:val="16"/>
        </w:rPr>
      </w:pPr>
      <w:r w:rsidRPr="00CA14FE">
        <w:rPr>
          <w:rFonts w:cstheme="minorHAnsi"/>
          <w:b/>
          <w:color w:val="000000" w:themeColor="text1"/>
          <w:sz w:val="16"/>
          <w:szCs w:val="16"/>
          <w:shd w:val="clear" w:color="auto" w:fill="FFFFFF"/>
        </w:rPr>
        <w:t xml:space="preserve">Berners-Lee et al 2006]  </w:t>
      </w:r>
      <w:r w:rsidRPr="00CA14FE">
        <w:rPr>
          <w:rFonts w:cstheme="minorHAnsi"/>
          <w:sz w:val="16"/>
          <w:szCs w:val="16"/>
        </w:rPr>
        <w:t>N. Shadbolt, T. Berners-Lee, and W. Hall, “The semantic web revisited,”</w:t>
      </w:r>
    </w:p>
    <w:p w14:paraId="4F03CD2B" w14:textId="77777777" w:rsidR="00067666" w:rsidRPr="00CA14FE" w:rsidRDefault="00067666" w:rsidP="00067666">
      <w:pPr>
        <w:rPr>
          <w:rFonts w:cstheme="minorHAnsi"/>
          <w:color w:val="000000" w:themeColor="text1"/>
          <w:sz w:val="16"/>
          <w:szCs w:val="16"/>
          <w:shd w:val="clear" w:color="auto" w:fill="FFFFFF"/>
        </w:rPr>
      </w:pPr>
      <w:r w:rsidRPr="00CA14FE">
        <w:rPr>
          <w:rFonts w:cstheme="minorHAnsi"/>
          <w:sz w:val="16"/>
          <w:szCs w:val="16"/>
        </w:rPr>
        <w:t>IEEE Intelligent Systems, vol. 21, no. 3, pp. 96–101, Jan 2006.</w:t>
      </w:r>
    </w:p>
    <w:p w14:paraId="5FE2CBE0" w14:textId="77777777" w:rsidR="00D90A9D" w:rsidRPr="00CA14FE" w:rsidRDefault="00D90A9D" w:rsidP="005744FD">
      <w:pPr>
        <w:rPr>
          <w:rFonts w:cstheme="minorHAnsi"/>
          <w:color w:val="000000" w:themeColor="text1"/>
          <w:sz w:val="16"/>
          <w:szCs w:val="16"/>
          <w:shd w:val="clear" w:color="auto" w:fill="FFFFFF"/>
          <w:lang w:val="de-DE"/>
        </w:rPr>
      </w:pPr>
      <w:r w:rsidRPr="00CA14FE">
        <w:rPr>
          <w:rFonts w:cstheme="minorHAnsi"/>
          <w:b/>
          <w:color w:val="000000" w:themeColor="text1"/>
          <w:sz w:val="16"/>
          <w:szCs w:val="16"/>
          <w:shd w:val="clear" w:color="auto" w:fill="FFFFFF"/>
          <w:lang w:val="de-DE"/>
        </w:rPr>
        <w:t>[</w:t>
      </w:r>
      <w:r w:rsidR="00AF45F8" w:rsidRPr="00CA14FE">
        <w:rPr>
          <w:rFonts w:cstheme="minorHAnsi"/>
          <w:b/>
          <w:color w:val="000000" w:themeColor="text1"/>
          <w:sz w:val="16"/>
          <w:szCs w:val="16"/>
          <w:shd w:val="clear" w:color="auto" w:fill="FFFFFF"/>
          <w:lang w:val="de-DE"/>
        </w:rPr>
        <w:t>Ugarte 2017</w:t>
      </w:r>
      <w:r w:rsidRPr="00CA14FE">
        <w:rPr>
          <w:rFonts w:cstheme="minorHAnsi"/>
          <w:b/>
          <w:color w:val="000000" w:themeColor="text1"/>
          <w:sz w:val="16"/>
          <w:szCs w:val="16"/>
          <w:shd w:val="clear" w:color="auto" w:fill="FFFFFF"/>
          <w:lang w:val="de-DE"/>
        </w:rPr>
        <w:t>]</w:t>
      </w:r>
      <w:r w:rsidRPr="00CA14FE">
        <w:rPr>
          <w:rFonts w:cstheme="minorHAnsi"/>
          <w:color w:val="000000" w:themeColor="text1"/>
          <w:sz w:val="16"/>
          <w:szCs w:val="16"/>
          <w:shd w:val="clear" w:color="auto" w:fill="FFFFFF"/>
          <w:lang w:val="de-DE"/>
        </w:rPr>
        <w:t xml:space="preserve">  </w:t>
      </w:r>
      <w:hyperlink r:id="rId10" w:history="1">
        <w:r w:rsidR="005B26AD" w:rsidRPr="00CA14FE">
          <w:rPr>
            <w:rStyle w:val="Hyperlink"/>
            <w:rFonts w:cstheme="minorHAnsi"/>
            <w:sz w:val="16"/>
            <w:szCs w:val="16"/>
            <w:shd w:val="clear" w:color="auto" w:fill="FFFFFF"/>
            <w:lang w:val="de-DE"/>
          </w:rPr>
          <w:t>https://semanticblocks.files.wordpress.com/2017/03/linked_blockchain_paper_final.pdf</w:t>
        </w:r>
      </w:hyperlink>
    </w:p>
    <w:p w14:paraId="1AB447BD" w14:textId="77777777" w:rsidR="002119E0" w:rsidRPr="00CA14FE" w:rsidRDefault="002119E0" w:rsidP="002119E0">
      <w:pPr>
        <w:rPr>
          <w:rFonts w:cstheme="minorHAnsi"/>
          <w:sz w:val="16"/>
          <w:szCs w:val="16"/>
        </w:rPr>
      </w:pPr>
      <w:r w:rsidRPr="00CA14FE">
        <w:rPr>
          <w:rFonts w:cstheme="minorHAnsi"/>
          <w:b/>
          <w:color w:val="000000" w:themeColor="text1"/>
          <w:sz w:val="16"/>
          <w:szCs w:val="16"/>
          <w:shd w:val="clear" w:color="auto" w:fill="FFFFFF"/>
        </w:rPr>
        <w:t>[Lamport</w:t>
      </w:r>
      <w:r w:rsidR="00F211B3" w:rsidRPr="00CA14FE">
        <w:rPr>
          <w:rFonts w:cstheme="minorHAnsi"/>
          <w:b/>
          <w:color w:val="000000" w:themeColor="text1"/>
          <w:sz w:val="16"/>
          <w:szCs w:val="16"/>
          <w:shd w:val="clear" w:color="auto" w:fill="FFFFFF"/>
        </w:rPr>
        <w:t xml:space="preserve"> et al</w:t>
      </w:r>
      <w:r w:rsidRPr="00CA14FE">
        <w:rPr>
          <w:rFonts w:cstheme="minorHAnsi"/>
          <w:b/>
          <w:color w:val="000000" w:themeColor="text1"/>
          <w:sz w:val="16"/>
          <w:szCs w:val="16"/>
          <w:shd w:val="clear" w:color="auto" w:fill="FFFFFF"/>
        </w:rPr>
        <w:t xml:space="preserve">  1982]</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Programming Languages and Systems, Vol. 4, No. 3, July 1982, Pages 382-401.  And here </w:t>
      </w:r>
      <w:hyperlink r:id="rId11" w:history="1">
        <w:r w:rsidR="00F211B3" w:rsidRPr="00CA14FE">
          <w:rPr>
            <w:rStyle w:val="Hyperlink"/>
            <w:rFonts w:cstheme="minorHAnsi"/>
            <w:sz w:val="16"/>
            <w:szCs w:val="16"/>
          </w:rPr>
          <w:t>https://www.microsoft.com/en-us/research/wp-content/uploads/2016/12/The-Byzantine-Generals-Problem.pdf</w:t>
        </w:r>
      </w:hyperlink>
    </w:p>
    <w:p w14:paraId="1130DEB3" w14:textId="77777777" w:rsidR="00F211B3" w:rsidRPr="00CA14FE" w:rsidRDefault="00F211B3" w:rsidP="00F211B3">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[Lamport et al  1998]</w:t>
      </w:r>
      <w:r w:rsidRPr="00CA14FE">
        <w:rPr>
          <w:rFonts w:cstheme="minorHAnsi"/>
          <w:color w:val="000000" w:themeColor="text1"/>
          <w:sz w:val="16"/>
          <w:szCs w:val="16"/>
          <w:shd w:val="clear" w:color="auto" w:fill="FFFFFF"/>
        </w:rPr>
        <w:t xml:space="preserve">  </w:t>
      </w:r>
      <w:r w:rsidRPr="00CA14FE">
        <w:rPr>
          <w:rFonts w:cstheme="minorHAnsi"/>
          <w:sz w:val="16"/>
          <w:szCs w:val="16"/>
        </w:rPr>
        <w:t xml:space="preserve">ACM Transactions on Computer Systems 16, 2 (May 1998), 133-169. Also here </w:t>
      </w:r>
      <w:hyperlink r:id="rId12" w:history="1">
        <w:r w:rsidRPr="00CA14FE">
          <w:rPr>
            <w:rStyle w:val="Hyperlink"/>
            <w:rFonts w:cstheme="minorHAnsi"/>
            <w:sz w:val="16"/>
            <w:szCs w:val="16"/>
            <w:shd w:val="clear" w:color="auto" w:fill="FFFFFF"/>
          </w:rPr>
          <w:t>http://lamport.azurewebsites.net/pubs/lamport-paxos.pdf</w:t>
        </w:r>
      </w:hyperlink>
    </w:p>
    <w:p w14:paraId="1ADC45FB" w14:textId="77777777" w:rsidR="001168F4" w:rsidRPr="00CA14FE" w:rsidRDefault="00F211B3" w:rsidP="00F211B3">
      <w:pPr>
        <w:rPr>
          <w:rFonts w:cstheme="minorHAnsi"/>
          <w:sz w:val="16"/>
          <w:szCs w:val="16"/>
        </w:rPr>
      </w:pPr>
      <w:r w:rsidRPr="00CA14FE">
        <w:rPr>
          <w:rFonts w:cstheme="minorHAnsi"/>
          <w:b/>
          <w:color w:val="000000" w:themeColor="text1"/>
          <w:sz w:val="16"/>
          <w:szCs w:val="16"/>
          <w:shd w:val="clear" w:color="auto" w:fill="FFFFFF"/>
        </w:rPr>
        <w:t xml:space="preserve">[Liskov et al 1999]  </w:t>
      </w:r>
      <w:r w:rsidRPr="00CA14FE">
        <w:rPr>
          <w:rFonts w:cstheme="minorHAnsi"/>
          <w:sz w:val="16"/>
          <w:szCs w:val="16"/>
        </w:rPr>
        <w:t xml:space="preserve">Practical Byzantine Fault Tolerance, Miguel Castro and Barbara Liskov, e Proceedings of the Third Symposium on Operating Systems Design and Implementation, New Orleans, USA, February 1999  and here: </w:t>
      </w:r>
      <w:hyperlink r:id="rId13" w:history="1">
        <w:r w:rsidR="001168F4" w:rsidRPr="00CA14FE">
          <w:rPr>
            <w:rStyle w:val="Hyperlink"/>
            <w:rFonts w:cstheme="minorHAnsi"/>
            <w:sz w:val="16"/>
            <w:szCs w:val="16"/>
          </w:rPr>
          <w:t>http://pmg.csail.mit.edu/papers/osdi99.pdf</w:t>
        </w:r>
      </w:hyperlink>
    </w:p>
    <w:p w14:paraId="0F757691" w14:textId="77777777" w:rsidR="001168F4" w:rsidRPr="00CA14FE" w:rsidRDefault="001168F4" w:rsidP="00F211B3">
      <w:pPr>
        <w:rPr>
          <w:rFonts w:cstheme="minorHAnsi"/>
          <w:sz w:val="16"/>
          <w:szCs w:val="16"/>
        </w:rPr>
      </w:pPr>
      <w:r w:rsidRPr="00CA14FE">
        <w:rPr>
          <w:rFonts w:cstheme="minorHAnsi"/>
          <w:b/>
          <w:color w:val="000000" w:themeColor="text1"/>
          <w:sz w:val="16"/>
          <w:szCs w:val="16"/>
          <w:shd w:val="clear" w:color="auto" w:fill="FFFFFF"/>
        </w:rPr>
        <w:t xml:space="preserve">[Cachin 2001]  </w:t>
      </w:r>
      <w:r w:rsidRPr="00CA14FE">
        <w:rPr>
          <w:rFonts w:cstheme="minorHAnsi"/>
          <w:sz w:val="16"/>
          <w:szCs w:val="16"/>
        </w:rPr>
        <w:t xml:space="preserve">Distributing Trust on the Internet, Christian Cachin, Proc. Intl. Conference on Dependable Systems and Networks (DSN-2001), Gothenborg, Sweden, IEEE, 2001 and here </w:t>
      </w:r>
      <w:hyperlink r:id="rId14" w:history="1">
        <w:r w:rsidR="0021087E" w:rsidRPr="00CA14FE">
          <w:rPr>
            <w:rStyle w:val="Hyperlink"/>
            <w:rFonts w:cstheme="minorHAnsi"/>
            <w:sz w:val="16"/>
            <w:szCs w:val="16"/>
          </w:rPr>
          <w:t>https://www.zurich.ibm.com/~cca/papers/dti.pdf</w:t>
        </w:r>
      </w:hyperlink>
    </w:p>
    <w:p w14:paraId="28525DFC" w14:textId="77777777" w:rsidR="0021087E" w:rsidRPr="00CA14FE" w:rsidRDefault="0021087E" w:rsidP="0021087E">
      <w:pPr>
        <w:rPr>
          <w:rFonts w:cstheme="minorHAnsi"/>
          <w:color w:val="000000" w:themeColor="text1"/>
          <w:sz w:val="16"/>
          <w:szCs w:val="16"/>
          <w:shd w:val="clear" w:color="auto" w:fill="FFFFFF"/>
        </w:rPr>
      </w:pPr>
      <w:r w:rsidRPr="00CA14FE">
        <w:rPr>
          <w:rFonts w:cstheme="minorHAnsi"/>
          <w:b/>
          <w:color w:val="000000" w:themeColor="text1"/>
          <w:sz w:val="16"/>
          <w:szCs w:val="16"/>
          <w:shd w:val="clear" w:color="auto" w:fill="FFFFFF"/>
        </w:rPr>
        <w:t>[Hammerschmidt 2017]</w:t>
      </w:r>
      <w:r w:rsidRPr="00CA14FE">
        <w:rPr>
          <w:rFonts w:cstheme="minorHAnsi"/>
          <w:color w:val="000000" w:themeColor="text1"/>
          <w:sz w:val="16"/>
          <w:szCs w:val="16"/>
          <w:shd w:val="clear" w:color="auto" w:fill="FFFFFF"/>
        </w:rPr>
        <w:t xml:space="preserve"> Consensus in Blockchain Systems. In Short., Chris Hammerschmidt, BLOG: https://medium.com/@chrshmmmr/consensus-in-blockchain-systems-in-short-691fc7d1fefe</w:t>
      </w:r>
    </w:p>
    <w:p w14:paraId="7AEC670F" w14:textId="77777777" w:rsidR="00F211B3" w:rsidRPr="00CA14FE" w:rsidRDefault="00B030E3" w:rsidP="002119E0">
      <w:pPr>
        <w:rPr>
          <w:rFonts w:cstheme="minorHAnsi"/>
          <w:sz w:val="16"/>
          <w:szCs w:val="16"/>
        </w:rPr>
      </w:pPr>
      <w:r w:rsidRPr="00CA14FE">
        <w:rPr>
          <w:rFonts w:cstheme="minorHAnsi"/>
          <w:b/>
          <w:sz w:val="16"/>
          <w:szCs w:val="16"/>
        </w:rPr>
        <w:t>[A.Back 2002</w:t>
      </w:r>
      <w:r w:rsidR="0021087E" w:rsidRPr="00CA14FE">
        <w:rPr>
          <w:rFonts w:cstheme="minorHAnsi"/>
          <w:b/>
          <w:sz w:val="16"/>
          <w:szCs w:val="16"/>
        </w:rPr>
        <w:t>]</w:t>
      </w:r>
      <w:r w:rsidR="0021087E" w:rsidRPr="00CA14FE">
        <w:rPr>
          <w:rFonts w:cstheme="minorHAnsi"/>
          <w:sz w:val="16"/>
          <w:szCs w:val="16"/>
        </w:rPr>
        <w:t xml:space="preserve"> Hashcash - a den</w:t>
      </w:r>
      <w:r w:rsidRPr="00CA14FE">
        <w:rPr>
          <w:rFonts w:cstheme="minorHAnsi"/>
          <w:sz w:val="16"/>
          <w:szCs w:val="16"/>
        </w:rPr>
        <w:t>ial of service counter-measure,</w:t>
      </w:r>
      <w:r w:rsidRPr="00CA14FE">
        <w:rPr>
          <w:rFonts w:cstheme="minorHAnsi"/>
          <w:color w:val="000000"/>
          <w:sz w:val="16"/>
          <w:szCs w:val="16"/>
          <w:shd w:val="clear" w:color="auto" w:fill="FFFFFF"/>
        </w:rPr>
        <w:t xml:space="preserve"> Adam Back, </w:t>
      </w:r>
      <w:hyperlink r:id="rId15" w:history="1">
        <w:r w:rsidRPr="00CA14FE">
          <w:rPr>
            <w:rStyle w:val="Hyperlink"/>
            <w:rFonts w:cstheme="minorHAnsi"/>
            <w:sz w:val="16"/>
            <w:szCs w:val="16"/>
          </w:rPr>
          <w:t>https://www.researchgate.net/publication/2482110_Hashcash_-_A_Denial_of_Service_Counter-Measure</w:t>
        </w:r>
      </w:hyperlink>
    </w:p>
    <w:p w14:paraId="5A3A9479" w14:textId="77777777" w:rsidR="00B030E3" w:rsidRPr="00CA14FE" w:rsidRDefault="00AE701D" w:rsidP="002119E0">
      <w:pPr>
        <w:rPr>
          <w:rFonts w:cstheme="minorHAnsi"/>
          <w:sz w:val="16"/>
          <w:szCs w:val="16"/>
        </w:rPr>
      </w:pPr>
      <w:r w:rsidRPr="00CA14FE">
        <w:rPr>
          <w:rFonts w:cstheme="minorHAnsi"/>
          <w:b/>
          <w:sz w:val="16"/>
          <w:szCs w:val="16"/>
        </w:rPr>
        <w:t>[Nakamoto 2009]</w:t>
      </w:r>
      <w:r w:rsidRPr="00CA14FE">
        <w:rPr>
          <w:rFonts w:cstheme="minorHAnsi"/>
          <w:sz w:val="16"/>
          <w:szCs w:val="16"/>
        </w:rPr>
        <w:t xml:space="preserve">  Bitcoin: A Peer-to-Peer Electronic Cash System, Satoshi Nakamoto, </w:t>
      </w:r>
      <w:hyperlink r:id="rId16" w:history="1">
        <w:r w:rsidRPr="00CA14FE">
          <w:rPr>
            <w:rStyle w:val="Hyperlink"/>
            <w:rFonts w:cstheme="minorHAnsi"/>
            <w:sz w:val="16"/>
            <w:szCs w:val="16"/>
          </w:rPr>
          <w:t>https://bitcoin.org/bitcoin.pdf</w:t>
        </w:r>
      </w:hyperlink>
    </w:p>
    <w:p w14:paraId="145EC0B3" w14:textId="77777777" w:rsidR="00AE701D" w:rsidRPr="00CA14FE" w:rsidRDefault="00AE701D" w:rsidP="002119E0">
      <w:pPr>
        <w:rPr>
          <w:rFonts w:cstheme="minorHAnsi"/>
          <w:sz w:val="16"/>
          <w:szCs w:val="16"/>
        </w:rPr>
      </w:pPr>
      <w:r w:rsidRPr="00CA14FE">
        <w:rPr>
          <w:rFonts w:cstheme="minorHAnsi"/>
          <w:b/>
          <w:sz w:val="16"/>
          <w:szCs w:val="16"/>
        </w:rPr>
        <w:t xml:space="preserve">[Laurie 2011]  </w:t>
      </w:r>
      <w:r w:rsidRPr="00CA14FE">
        <w:rPr>
          <w:rFonts w:cstheme="minorHAnsi"/>
          <w:sz w:val="16"/>
          <w:szCs w:val="16"/>
        </w:rPr>
        <w:t xml:space="preserve">Decentralised Currencies Are Probably Impossible, Ben Laurie, </w:t>
      </w:r>
      <w:hyperlink r:id="rId17" w:history="1">
        <w:r w:rsidRPr="00CA14FE">
          <w:rPr>
            <w:rStyle w:val="Hyperlink"/>
            <w:rFonts w:cstheme="minorHAnsi"/>
            <w:sz w:val="16"/>
            <w:szCs w:val="16"/>
          </w:rPr>
          <w:t>http://www.links.org/files/decentralised-currencies.pdf</w:t>
        </w:r>
      </w:hyperlink>
    </w:p>
    <w:p w14:paraId="1213453C" w14:textId="77777777" w:rsidR="00F211B3" w:rsidRPr="00CA14FE" w:rsidRDefault="00444D7D" w:rsidP="002119E0">
      <w:pPr>
        <w:rPr>
          <w:rFonts w:cstheme="minorHAnsi"/>
          <w:color w:val="000000" w:themeColor="text1"/>
          <w:sz w:val="16"/>
          <w:szCs w:val="16"/>
        </w:rPr>
      </w:pPr>
      <w:r w:rsidRPr="00CA14FE">
        <w:rPr>
          <w:rFonts w:cstheme="minorHAnsi"/>
          <w:b/>
          <w:sz w:val="16"/>
          <w:szCs w:val="16"/>
        </w:rPr>
        <w:t xml:space="preserve">[King et al 2012]  </w:t>
      </w:r>
      <w:r w:rsidR="00AE701D" w:rsidRPr="00CA14FE">
        <w:rPr>
          <w:rFonts w:cstheme="minorHAnsi"/>
          <w:sz w:val="16"/>
          <w:szCs w:val="16"/>
        </w:rPr>
        <w:t>PPCoin: Peer-to-Peer Crypto-Currency with Proof-of-Stake, Sunny King, Scott Nadal,</w:t>
      </w:r>
      <w:r w:rsidR="00AE701D" w:rsidRPr="00CA14FE">
        <w:rPr>
          <w:rFonts w:cstheme="minorHAnsi"/>
          <w:color w:val="000000" w:themeColor="text1"/>
          <w:sz w:val="16"/>
          <w:szCs w:val="16"/>
        </w:rPr>
        <w:t>https://peercoin.net/assets/paper/peercoin-paper.pdf</w:t>
      </w:r>
    </w:p>
    <w:p w14:paraId="0853B6BD" w14:textId="592BD49E" w:rsidR="00444D7D" w:rsidRDefault="00444D7D" w:rsidP="002119E0">
      <w:pPr>
        <w:rPr>
          <w:ins w:id="4397" w:author="Marcelle von Wendland" w:date="2017-09-14T09:48:00Z"/>
          <w:rStyle w:val="Hyperlink"/>
          <w:rFonts w:cstheme="minorHAnsi"/>
          <w:sz w:val="16"/>
          <w:szCs w:val="16"/>
        </w:rPr>
      </w:pPr>
      <w:r w:rsidRPr="00CA14FE">
        <w:rPr>
          <w:rFonts w:cstheme="minorHAnsi"/>
          <w:b/>
          <w:sz w:val="16"/>
          <w:szCs w:val="16"/>
        </w:rPr>
        <w:t xml:space="preserve">[Wood 2014]  </w:t>
      </w:r>
      <w:r w:rsidRPr="00CA14FE">
        <w:rPr>
          <w:rFonts w:cstheme="minorHAnsi"/>
          <w:sz w:val="16"/>
          <w:szCs w:val="16"/>
        </w:rPr>
        <w:t xml:space="preserve">ETHEREUM: A SECURE DECENTRALISED GENERALISED TRANSACTION LEDGER, DR. GAVIN WOOD, </w:t>
      </w:r>
      <w:hyperlink r:id="rId18" w:history="1">
        <w:r w:rsidRPr="00CA14FE">
          <w:rPr>
            <w:rStyle w:val="Hyperlink"/>
            <w:rFonts w:cstheme="minorHAnsi"/>
            <w:sz w:val="16"/>
            <w:szCs w:val="16"/>
          </w:rPr>
          <w:t>http://gavwood.com/paper.pdf</w:t>
        </w:r>
      </w:hyperlink>
    </w:p>
    <w:p w14:paraId="0DE530ED" w14:textId="3847A11E" w:rsidR="002F60AB" w:rsidRDefault="002F60AB" w:rsidP="002119E0">
      <w:pPr>
        <w:rPr>
          <w:ins w:id="4398" w:author="Marcelle von Wendland" w:date="2017-09-14T09:48:00Z"/>
          <w:rFonts w:cstheme="minorHAnsi"/>
          <w:sz w:val="16"/>
          <w:szCs w:val="16"/>
        </w:rPr>
      </w:pPr>
      <w:ins w:id="4399" w:author="Marcelle von Wendland" w:date="2017-09-14T09:48:00Z">
        <w:r w:rsidRPr="00CA14FE">
          <w:rPr>
            <w:rFonts w:cstheme="minorHAnsi"/>
            <w:b/>
            <w:sz w:val="16"/>
            <w:szCs w:val="16"/>
          </w:rPr>
          <w:t>[Wood 201</w:t>
        </w:r>
        <w:r>
          <w:rPr>
            <w:rFonts w:cstheme="minorHAnsi"/>
            <w:b/>
            <w:sz w:val="16"/>
            <w:szCs w:val="16"/>
          </w:rPr>
          <w:t>7</w:t>
        </w:r>
        <w:proofErr w:type="gramStart"/>
        <w:r w:rsidRPr="00CA14FE">
          <w:rPr>
            <w:rFonts w:cstheme="minorHAnsi"/>
            <w:b/>
            <w:sz w:val="16"/>
            <w:szCs w:val="16"/>
          </w:rPr>
          <w:t xml:space="preserve">]  </w:t>
        </w:r>
        <w:r w:rsidRPr="00CA14FE">
          <w:rPr>
            <w:rFonts w:cstheme="minorHAnsi"/>
            <w:sz w:val="16"/>
            <w:szCs w:val="16"/>
          </w:rPr>
          <w:t>ETHEREUM</w:t>
        </w:r>
        <w:proofErr w:type="gramEnd"/>
        <w:r w:rsidRPr="00CA14FE">
          <w:rPr>
            <w:rFonts w:cstheme="minorHAnsi"/>
            <w:sz w:val="16"/>
            <w:szCs w:val="16"/>
          </w:rPr>
          <w:t>: A SECURE DECENTRALISED GENERALISED TRANSACTION LEDGER</w:t>
        </w:r>
      </w:ins>
      <w:ins w:id="4400" w:author="Marcelle von Wendland" w:date="2017-09-14T09:49:00Z">
        <w:r>
          <w:rPr>
            <w:rFonts w:cstheme="minorHAnsi"/>
            <w:sz w:val="16"/>
            <w:szCs w:val="16"/>
          </w:rPr>
          <w:t xml:space="preserve"> -Revised Version</w:t>
        </w:r>
      </w:ins>
      <w:ins w:id="4401" w:author="Marcelle von Wendland" w:date="2017-09-14T09:48:00Z">
        <w:r w:rsidRPr="00CA14FE">
          <w:rPr>
            <w:rFonts w:cstheme="minorHAnsi"/>
            <w:sz w:val="16"/>
            <w:szCs w:val="16"/>
          </w:rPr>
          <w:t>, DR. GAVIN WOOD,</w:t>
        </w:r>
      </w:ins>
      <w:ins w:id="4402" w:author="Marcelle von Wendland" w:date="2017-09-14T09:49:00Z">
        <w:r>
          <w:rPr>
            <w:rFonts w:cstheme="minorHAnsi"/>
            <w:sz w:val="16"/>
            <w:szCs w:val="16"/>
          </w:rPr>
          <w:t xml:space="preserve"> </w:t>
        </w:r>
      </w:ins>
      <w:ins w:id="4403" w:author="Marcelle von Wendland" w:date="2017-09-14T09:48:00Z">
        <w:r>
          <w:rPr>
            <w:rFonts w:cstheme="minorHAnsi"/>
            <w:sz w:val="16"/>
            <w:szCs w:val="16"/>
          </w:rPr>
          <w:fldChar w:fldCharType="begin"/>
        </w:r>
        <w:r>
          <w:rPr>
            <w:rFonts w:cstheme="minorHAnsi"/>
            <w:sz w:val="16"/>
            <w:szCs w:val="16"/>
          </w:rPr>
          <w:instrText xml:space="preserve"> HYPERLINK "</w:instrText>
        </w:r>
        <w:r w:rsidRPr="002F60AB">
          <w:rPr>
            <w:rFonts w:cstheme="minorHAnsi"/>
            <w:sz w:val="16"/>
            <w:szCs w:val="16"/>
          </w:rPr>
          <w:instrText>https://ethereum.github.io/yellowpaper/paper.pdf</w:instrText>
        </w:r>
        <w:r>
          <w:rPr>
            <w:rFonts w:cstheme="minorHAnsi"/>
            <w:sz w:val="16"/>
            <w:szCs w:val="16"/>
          </w:rPr>
          <w:instrText xml:space="preserve">" </w:instrText>
        </w:r>
        <w:r>
          <w:rPr>
            <w:rFonts w:cstheme="minorHAnsi"/>
            <w:sz w:val="16"/>
            <w:szCs w:val="16"/>
          </w:rPr>
          <w:fldChar w:fldCharType="separate"/>
        </w:r>
      </w:ins>
      <w:r w:rsidRPr="00C339EA">
        <w:rPr>
          <w:rStyle w:val="Hyperlink"/>
          <w:rFonts w:cstheme="minorHAnsi"/>
          <w:sz w:val="16"/>
          <w:szCs w:val="16"/>
        </w:rPr>
        <w:t>https://ethereum.github.io/yellowpaper/paper.pdf</w:t>
      </w:r>
      <w:ins w:id="4404" w:author="Marcelle von Wendland" w:date="2017-09-14T09:48:00Z">
        <w:r>
          <w:rPr>
            <w:rFonts w:cstheme="minorHAnsi"/>
            <w:sz w:val="16"/>
            <w:szCs w:val="16"/>
          </w:rPr>
          <w:fldChar w:fldCharType="end"/>
        </w:r>
      </w:ins>
    </w:p>
    <w:p w14:paraId="701B3AC2" w14:textId="77777777" w:rsidR="002F60AB" w:rsidRPr="00CA14FE" w:rsidRDefault="002F60AB" w:rsidP="002119E0">
      <w:pPr>
        <w:rPr>
          <w:rFonts w:cstheme="minorHAnsi"/>
          <w:sz w:val="16"/>
          <w:szCs w:val="16"/>
        </w:rPr>
      </w:pPr>
    </w:p>
    <w:p w14:paraId="0E961D05" w14:textId="77777777" w:rsidR="00444D7D" w:rsidRPr="00E05384" w:rsidRDefault="00444D7D" w:rsidP="002119E0">
      <w:pPr>
        <w:rPr>
          <w:rFonts w:cstheme="minorHAnsi"/>
          <w:color w:val="000000" w:themeColor="text1"/>
          <w:sz w:val="16"/>
          <w:szCs w:val="16"/>
        </w:rPr>
      </w:pPr>
      <w:r w:rsidRPr="00E05384">
        <w:rPr>
          <w:rFonts w:cstheme="minorHAnsi"/>
          <w:b/>
          <w:sz w:val="16"/>
          <w:szCs w:val="16"/>
        </w:rPr>
        <w:t xml:space="preserve">[Buterin 2014]  </w:t>
      </w:r>
      <w:r w:rsidRPr="00E05384">
        <w:rPr>
          <w:rFonts w:cstheme="minorHAnsi"/>
          <w:sz w:val="16"/>
          <w:szCs w:val="16"/>
        </w:rPr>
        <w:t xml:space="preserve">A NEXT GENERATION SMART CONTRACT &amp; DECENTRALIZED APPLICATION PLATFORM, Vitalik Buterin , </w:t>
      </w:r>
      <w:r w:rsidR="00223018" w:rsidRPr="00E05384">
        <w:rPr>
          <w:rFonts w:cstheme="minorHAnsi"/>
          <w:sz w:val="16"/>
          <w:szCs w:val="16"/>
          <w:rPrChange w:id="4405" w:author="Marcelle von Wendland" w:date="2017-09-14T09:30:00Z">
            <w:rPr/>
          </w:rPrChange>
        </w:rPr>
        <w:fldChar w:fldCharType="begin"/>
      </w:r>
      <w:r w:rsidR="00223018" w:rsidRPr="00E05384">
        <w:rPr>
          <w:rFonts w:cstheme="minorHAnsi"/>
          <w:sz w:val="16"/>
          <w:szCs w:val="16"/>
          <w:rPrChange w:id="4406" w:author="Marcelle von Wendland" w:date="2017-09-14T09:30:00Z">
            <w:rPr/>
          </w:rPrChange>
        </w:rPr>
        <w:instrText xml:space="preserve"> HYPERLINK "http://www.the-blockchain.com/docs/Ethereum_white_paper-a_next_generation_smart_contract_and_decentralized_application_platform-vitalik-buterin.pdf" </w:instrText>
      </w:r>
      <w:r w:rsidR="00223018" w:rsidRPr="00E05384">
        <w:rPr>
          <w:rPrChange w:id="4407" w:author="Marcelle von Wendland" w:date="2017-09-14T09:30:00Z">
            <w:rPr>
              <w:rStyle w:val="Hyperlink"/>
              <w:rFonts w:cstheme="minorHAnsi"/>
              <w:sz w:val="16"/>
              <w:szCs w:val="16"/>
            </w:rPr>
          </w:rPrChange>
        </w:rPr>
        <w:fldChar w:fldCharType="separate"/>
      </w:r>
      <w:r w:rsidR="00CA14FE" w:rsidRPr="00E05384">
        <w:rPr>
          <w:rStyle w:val="Hyperlink"/>
          <w:rFonts w:cstheme="minorHAnsi"/>
          <w:sz w:val="16"/>
          <w:szCs w:val="16"/>
        </w:rPr>
        <w:t>http://www.the-blockchain.com/docs/Ethereum_white_paper-a_next_generation_smart_contract_and_decentralized_application_platform-vitalik-buterin.pdf</w:t>
      </w:r>
      <w:r w:rsidR="00223018" w:rsidRPr="00E05384">
        <w:rPr>
          <w:rStyle w:val="Hyperlink"/>
          <w:rFonts w:cstheme="minorHAnsi"/>
          <w:sz w:val="16"/>
          <w:szCs w:val="16"/>
          <w:rPrChange w:id="4408" w:author="Marcelle von Wendland" w:date="2017-09-14T09:30:00Z">
            <w:rPr>
              <w:rStyle w:val="Hyperlink"/>
              <w:rFonts w:cstheme="minorHAnsi"/>
              <w:sz w:val="16"/>
              <w:szCs w:val="16"/>
            </w:rPr>
          </w:rPrChange>
        </w:rPr>
        <w:fldChar w:fldCharType="end"/>
      </w:r>
    </w:p>
    <w:p w14:paraId="2FE410AD" w14:textId="77777777" w:rsidR="00CA14FE" w:rsidRPr="00E05384" w:rsidRDefault="00CA14FE" w:rsidP="00CA14FE">
      <w:pPr>
        <w:pStyle w:val="Heading3"/>
        <w:shd w:val="clear" w:color="auto" w:fill="FFFFFF"/>
        <w:spacing w:after="240"/>
        <w:rPr>
          <w:rFonts w:asciiTheme="minorHAnsi" w:hAnsiTheme="minorHAnsi" w:cstheme="minorHAnsi"/>
          <w:color w:val="24292E"/>
          <w:sz w:val="16"/>
          <w:szCs w:val="16"/>
        </w:rPr>
      </w:pPr>
      <w:r w:rsidRPr="00E05384">
        <w:rPr>
          <w:rFonts w:asciiTheme="minorHAnsi" w:hAnsiTheme="minorHAnsi" w:cstheme="minorHAnsi"/>
          <w:b/>
          <w:color w:val="000000" w:themeColor="text1"/>
          <w:sz w:val="16"/>
          <w:szCs w:val="16"/>
        </w:rPr>
        <w:t>[Ethereum-Wiki]</w:t>
      </w:r>
      <w:r w:rsidRPr="00E05384">
        <w:rPr>
          <w:rFonts w:asciiTheme="minorHAnsi" w:hAnsiTheme="minorHAnsi" w:cstheme="minorHAnsi"/>
          <w:color w:val="000000" w:themeColor="text1"/>
          <w:sz w:val="16"/>
          <w:szCs w:val="16"/>
        </w:rPr>
        <w:t xml:space="preserve">  </w:t>
      </w:r>
      <w:r w:rsidRPr="00E05384">
        <w:rPr>
          <w:rFonts w:asciiTheme="minorHAnsi" w:hAnsiTheme="minorHAnsi" w:cstheme="minorHAnsi"/>
          <w:color w:val="24292E"/>
          <w:sz w:val="16"/>
          <w:szCs w:val="16"/>
        </w:rPr>
        <w:t xml:space="preserve">A Next-Generation Smart Contract and Decentralized Application Platform, </w:t>
      </w:r>
      <w:r w:rsidRPr="00E05384">
        <w:rPr>
          <w:rFonts w:asciiTheme="minorHAnsi" w:hAnsiTheme="minorHAnsi" w:cstheme="minorHAnsi"/>
          <w:color w:val="586069"/>
          <w:sz w:val="16"/>
          <w:szCs w:val="16"/>
          <w:shd w:val="clear" w:color="auto" w:fill="FFFFFF"/>
        </w:rPr>
        <w:t>Kyle Randolph et al, https://github.com/ethereum/wiki/wiki/White-Paper#bitcoin-as-a-state-transition-system</w:t>
      </w:r>
    </w:p>
    <w:p w14:paraId="5B6077BD" w14:textId="77777777" w:rsidR="00CA14FE" w:rsidRPr="00E05384" w:rsidDel="00BF2B6C" w:rsidRDefault="00BF2B6C">
      <w:pPr>
        <w:pStyle w:val="Heading1"/>
        <w:shd w:val="clear" w:color="auto" w:fill="FFFFFF"/>
        <w:spacing w:before="150" w:after="180"/>
        <w:textAlignment w:val="baseline"/>
        <w:rPr>
          <w:del w:id="4409" w:author="Marcelle von Wendland" w:date="2017-09-11T10:39:00Z"/>
          <w:rFonts w:cstheme="minorHAnsi"/>
          <w:color w:val="111111"/>
          <w:spacing w:val="-7"/>
          <w:sz w:val="16"/>
          <w:szCs w:val="16"/>
          <w:rPrChange w:id="4410" w:author="Marcelle von Wendland" w:date="2017-09-14T09:30:00Z">
            <w:rPr>
              <w:del w:id="4411" w:author="Marcelle von Wendland" w:date="2017-09-11T10:39:00Z"/>
              <w:rFonts w:cstheme="minorHAnsi"/>
              <w:color w:val="000000" w:themeColor="text1"/>
              <w:sz w:val="16"/>
              <w:szCs w:val="16"/>
            </w:rPr>
          </w:rPrChange>
        </w:rPr>
        <w:pPrChange w:id="4412" w:author="Marcelle von Wendland" w:date="2017-09-11T10:39:00Z">
          <w:pPr/>
        </w:pPrChange>
      </w:pPr>
      <w:ins w:id="4413" w:author="Marcelle von Wendland" w:date="2017-09-11T10:39:00Z">
        <w:r w:rsidRPr="00E05384">
          <w:rPr>
            <w:rFonts w:cstheme="minorHAnsi"/>
            <w:b/>
            <w:color w:val="000000" w:themeColor="text1"/>
            <w:sz w:val="16"/>
            <w:szCs w:val="16"/>
            <w:rPrChange w:id="4414" w:author="Marcelle von Wendland" w:date="2017-09-14T09:30:00Z">
              <w:rPr>
                <w:rFonts w:cstheme="minorHAnsi"/>
                <w:color w:val="000000" w:themeColor="text1"/>
                <w:sz w:val="16"/>
                <w:szCs w:val="16"/>
              </w:rPr>
            </w:rPrChange>
          </w:rPr>
          <w:t>[</w:t>
        </w:r>
      </w:ins>
      <w:ins w:id="4415" w:author="Marcelle von Wendland" w:date="2017-09-11T10:38:00Z">
        <w:r w:rsidRPr="00E05384">
          <w:rPr>
            <w:rFonts w:cstheme="minorHAnsi"/>
            <w:b/>
            <w:color w:val="000000" w:themeColor="text1"/>
            <w:sz w:val="16"/>
            <w:szCs w:val="16"/>
            <w:rPrChange w:id="4416" w:author="Marcelle von Wendland" w:date="2017-09-14T09:30:00Z">
              <w:rPr>
                <w:rFonts w:cstheme="minorHAnsi"/>
                <w:color w:val="000000" w:themeColor="text1"/>
                <w:sz w:val="16"/>
                <w:szCs w:val="16"/>
              </w:rPr>
            </w:rPrChange>
          </w:rPr>
          <w:t>HODSON 2013]</w:t>
        </w:r>
      </w:ins>
      <w:ins w:id="4417" w:author="Marcelle von Wendland" w:date="2017-09-11T10:39:00Z">
        <w:r w:rsidRPr="00E05384">
          <w:rPr>
            <w:rFonts w:cstheme="minorHAnsi"/>
            <w:color w:val="000000" w:themeColor="text1"/>
            <w:sz w:val="16"/>
            <w:szCs w:val="16"/>
            <w:rPrChange w:id="4418" w:author="Marcelle von Wendland" w:date="2017-09-14T09:30:00Z">
              <w:rPr>
                <w:rFonts w:cstheme="minorHAnsi"/>
                <w:color w:val="000000" w:themeColor="text1"/>
                <w:sz w:val="16"/>
                <w:szCs w:val="16"/>
              </w:rPr>
            </w:rPrChange>
          </w:rPr>
          <w:t xml:space="preserve"> </w:t>
        </w:r>
        <w:r w:rsidRPr="00E05384">
          <w:rPr>
            <w:rFonts w:asciiTheme="minorHAnsi" w:hAnsiTheme="minorHAnsi" w:cstheme="minorHAnsi"/>
            <w:color w:val="111111"/>
            <w:spacing w:val="-7"/>
            <w:sz w:val="16"/>
            <w:szCs w:val="16"/>
            <w:rPrChange w:id="4419" w:author="Marcelle von Wendland" w:date="2017-09-14T09:30:00Z">
              <w:rPr>
                <w:rFonts w:ascii="lato" w:hAnsi="lato"/>
                <w:color w:val="111111"/>
                <w:spacing w:val="-7"/>
                <w:sz w:val="75"/>
                <w:szCs w:val="75"/>
              </w:rPr>
            </w:rPrChange>
          </w:rPr>
          <w:t>Bitcoin moves beyond mere money</w:t>
        </w:r>
      </w:ins>
      <w:ins w:id="4420" w:author="Marcelle von Wendland" w:date="2017-09-11T10:40:00Z">
        <w:r w:rsidRPr="00E05384">
          <w:rPr>
            <w:rFonts w:asciiTheme="minorHAnsi" w:hAnsiTheme="minorHAnsi" w:cstheme="minorHAnsi"/>
            <w:color w:val="111111"/>
            <w:spacing w:val="-7"/>
            <w:sz w:val="16"/>
            <w:szCs w:val="16"/>
            <w:rPrChange w:id="4421" w:author="Marcelle von Wendland" w:date="2017-09-14T09:30:00Z">
              <w:rPr>
                <w:rFonts w:ascii="lato" w:hAnsi="lato"/>
                <w:color w:val="111111"/>
                <w:spacing w:val="-7"/>
                <w:sz w:val="16"/>
                <w:szCs w:val="16"/>
              </w:rPr>
            </w:rPrChange>
          </w:rPr>
          <w:t xml:space="preserve">, Hal Hodson, </w:t>
        </w:r>
      </w:ins>
      <w:ins w:id="4422" w:author="Marcelle von Wendland" w:date="2017-09-11T10:41:00Z">
        <w:r w:rsidRPr="00E05384">
          <w:rPr>
            <w:rFonts w:asciiTheme="minorHAnsi" w:hAnsiTheme="minorHAnsi" w:cstheme="minorHAnsi"/>
            <w:color w:val="111111"/>
            <w:spacing w:val="-7"/>
            <w:sz w:val="16"/>
            <w:szCs w:val="16"/>
            <w:rPrChange w:id="4423" w:author="Marcelle von Wendland" w:date="2017-09-14T09:30:00Z">
              <w:rPr>
                <w:rFonts w:ascii="lato" w:hAnsi="lato"/>
                <w:color w:val="111111"/>
                <w:spacing w:val="-7"/>
                <w:sz w:val="16"/>
                <w:szCs w:val="16"/>
              </w:rPr>
            </w:rPrChange>
          </w:rPr>
          <w:t>New Scientist, November 2013</w:t>
        </w:r>
      </w:ins>
      <w:ins w:id="4424" w:author="Marcelle von Wendland" w:date="2017-09-11T10:39:00Z">
        <w:r w:rsidRPr="00E05384">
          <w:rPr>
            <w:rFonts w:asciiTheme="minorHAnsi" w:hAnsiTheme="minorHAnsi" w:cstheme="minorHAnsi"/>
            <w:color w:val="111111"/>
            <w:spacing w:val="-7"/>
            <w:sz w:val="16"/>
            <w:szCs w:val="16"/>
            <w:rPrChange w:id="4425" w:author="Marcelle von Wendland" w:date="2017-09-14T09:30:00Z">
              <w:rPr>
                <w:rFonts w:ascii="lato" w:hAnsi="lato"/>
                <w:color w:val="111111"/>
                <w:spacing w:val="-7"/>
                <w:sz w:val="16"/>
                <w:szCs w:val="16"/>
              </w:rPr>
            </w:rPrChange>
          </w:rPr>
          <w:t xml:space="preserve">   </w:t>
        </w:r>
      </w:ins>
    </w:p>
    <w:p w14:paraId="1EDE8506" w14:textId="77777777" w:rsidR="00CA14FE" w:rsidRPr="00E05384" w:rsidRDefault="00193BFA">
      <w:pPr>
        <w:pStyle w:val="Heading1"/>
        <w:rPr>
          <w:ins w:id="4426" w:author="Marcelle von Wendland" w:date="2017-09-11T10:50:00Z"/>
          <w:rFonts w:cstheme="minorHAnsi"/>
          <w:color w:val="000000" w:themeColor="text1"/>
          <w:sz w:val="16"/>
          <w:szCs w:val="16"/>
          <w:rPrChange w:id="4427" w:author="Marcelle von Wendland" w:date="2017-09-14T09:30:00Z">
            <w:rPr>
              <w:ins w:id="4428" w:author="Marcelle von Wendland" w:date="2017-09-11T10:50:00Z"/>
              <w:rFonts w:cstheme="minorHAnsi"/>
              <w:color w:val="000000" w:themeColor="text1"/>
              <w:sz w:val="16"/>
              <w:szCs w:val="16"/>
            </w:rPr>
          </w:rPrChange>
        </w:rPr>
        <w:pPrChange w:id="4429" w:author="Marcelle von Wendland" w:date="2017-09-11T10:39:00Z">
          <w:pPr/>
        </w:pPrChange>
      </w:pPr>
      <w:ins w:id="4430" w:author="Marcelle von Wendland" w:date="2017-09-11T10:50:00Z">
        <w:r w:rsidRPr="00E05384">
          <w:rPr>
            <w:rFonts w:asciiTheme="minorHAnsi" w:hAnsiTheme="minorHAnsi" w:cstheme="minorHAnsi"/>
            <w:color w:val="000000" w:themeColor="text1"/>
            <w:sz w:val="16"/>
            <w:szCs w:val="16"/>
            <w:rPrChange w:id="4431" w:author="Marcelle von Wendland" w:date="2017-09-14T09:30:00Z">
              <w:rPr>
                <w:rFonts w:cstheme="minorHAnsi"/>
                <w:color w:val="000000" w:themeColor="text1"/>
                <w:sz w:val="16"/>
                <w:szCs w:val="16"/>
              </w:rPr>
            </w:rPrChange>
          </w:rPr>
          <w:fldChar w:fldCharType="begin"/>
        </w:r>
        <w:r w:rsidRPr="00E05384">
          <w:rPr>
            <w:rFonts w:asciiTheme="minorHAnsi" w:hAnsiTheme="minorHAnsi" w:cstheme="minorHAnsi"/>
            <w:color w:val="000000" w:themeColor="text1"/>
            <w:sz w:val="16"/>
            <w:szCs w:val="16"/>
            <w:rPrChange w:id="4432" w:author="Marcelle von Wendland" w:date="2017-09-14T09:30:00Z">
              <w:rPr>
                <w:rFonts w:cstheme="minorHAnsi"/>
                <w:color w:val="000000" w:themeColor="text1"/>
                <w:sz w:val="16"/>
                <w:szCs w:val="16"/>
              </w:rPr>
            </w:rPrChange>
          </w:rPr>
          <w:instrText xml:space="preserve"> HYPERLINK "</w:instrText>
        </w:r>
      </w:ins>
      <w:ins w:id="4433" w:author="Marcelle von Wendland" w:date="2017-09-11T10:38:00Z">
        <w:r w:rsidRPr="00E05384">
          <w:rPr>
            <w:rFonts w:asciiTheme="minorHAnsi" w:hAnsiTheme="minorHAnsi" w:cstheme="minorHAnsi"/>
            <w:color w:val="000000" w:themeColor="text1"/>
            <w:sz w:val="16"/>
            <w:szCs w:val="16"/>
            <w:rPrChange w:id="4434" w:author="Marcelle von Wendland" w:date="2017-09-14T09:30:00Z">
              <w:rPr>
                <w:rFonts w:cstheme="minorHAnsi"/>
                <w:color w:val="000000" w:themeColor="text1"/>
                <w:sz w:val="16"/>
                <w:szCs w:val="16"/>
              </w:rPr>
            </w:rPrChange>
          </w:rPr>
          <w:instrText>https://www.newscientist.com/article/dn24620-bitcoin-moves-beyond-mere-money/</w:instrText>
        </w:r>
      </w:ins>
      <w:ins w:id="4435" w:author="Marcelle von Wendland" w:date="2017-09-11T10:50:00Z">
        <w:r w:rsidRPr="00E05384">
          <w:rPr>
            <w:rFonts w:asciiTheme="minorHAnsi" w:hAnsiTheme="minorHAnsi" w:cstheme="minorHAnsi"/>
            <w:color w:val="000000" w:themeColor="text1"/>
            <w:sz w:val="16"/>
            <w:szCs w:val="16"/>
            <w:rPrChange w:id="4436" w:author="Marcelle von Wendland" w:date="2017-09-14T09:30:00Z">
              <w:rPr>
                <w:rFonts w:cstheme="minorHAnsi"/>
                <w:color w:val="000000" w:themeColor="text1"/>
                <w:sz w:val="16"/>
                <w:szCs w:val="16"/>
              </w:rPr>
            </w:rPrChange>
          </w:rPr>
          <w:instrText xml:space="preserve">" </w:instrText>
        </w:r>
        <w:r w:rsidRPr="00E05384">
          <w:rPr>
            <w:rFonts w:asciiTheme="minorHAnsi" w:hAnsiTheme="minorHAnsi" w:cstheme="minorHAnsi"/>
            <w:color w:val="000000" w:themeColor="text1"/>
            <w:sz w:val="16"/>
            <w:szCs w:val="16"/>
            <w:rPrChange w:id="4437" w:author="Marcelle von Wendland" w:date="2017-09-14T09:30:00Z">
              <w:rPr>
                <w:rFonts w:cstheme="minorHAnsi"/>
                <w:color w:val="000000" w:themeColor="text1"/>
                <w:sz w:val="16"/>
                <w:szCs w:val="16"/>
              </w:rPr>
            </w:rPrChange>
          </w:rPr>
          <w:fldChar w:fldCharType="separate"/>
        </w:r>
      </w:ins>
      <w:r w:rsidRPr="00E05384">
        <w:rPr>
          <w:rStyle w:val="Hyperlink"/>
          <w:rPrChange w:id="4438" w:author="Marcelle von Wendland" w:date="2017-09-14T09:30:00Z">
            <w:rPr>
              <w:rFonts w:cstheme="minorHAnsi"/>
              <w:color w:val="000000" w:themeColor="text1"/>
              <w:sz w:val="16"/>
              <w:szCs w:val="16"/>
            </w:rPr>
          </w:rPrChange>
        </w:rPr>
        <w:t>https://www.newscientist.com/article/dn24620-bitcoin-moves-beyond-mere-money/</w:t>
      </w:r>
      <w:ins w:id="4439" w:author="Marcelle von Wendland" w:date="2017-09-11T10:50:00Z">
        <w:r w:rsidRPr="00E05384">
          <w:rPr>
            <w:rFonts w:asciiTheme="minorHAnsi" w:hAnsiTheme="minorHAnsi" w:cstheme="minorHAnsi"/>
            <w:color w:val="000000" w:themeColor="text1"/>
            <w:sz w:val="16"/>
            <w:szCs w:val="16"/>
            <w:rPrChange w:id="4440" w:author="Marcelle von Wendland" w:date="2017-09-14T09:30:00Z">
              <w:rPr>
                <w:rFonts w:cstheme="minorHAnsi"/>
                <w:color w:val="000000" w:themeColor="text1"/>
                <w:sz w:val="16"/>
                <w:szCs w:val="16"/>
              </w:rPr>
            </w:rPrChange>
          </w:rPr>
          <w:fldChar w:fldCharType="end"/>
        </w:r>
      </w:ins>
    </w:p>
    <w:p w14:paraId="59A1F837" w14:textId="77777777" w:rsidR="00193BFA" w:rsidRPr="00E05384" w:rsidRDefault="00193BFA">
      <w:pPr>
        <w:rPr>
          <w:ins w:id="4441" w:author="Marcelle von Wendland" w:date="2017-09-11T10:50:00Z"/>
          <w:rFonts w:cstheme="minorHAnsi"/>
          <w:sz w:val="16"/>
          <w:szCs w:val="16"/>
          <w:rPrChange w:id="4442" w:author="Marcelle von Wendland" w:date="2017-09-14T09:30:00Z">
            <w:rPr>
              <w:ins w:id="4443" w:author="Marcelle von Wendland" w:date="2017-09-11T10:50:00Z"/>
            </w:rPr>
          </w:rPrChange>
        </w:rPr>
      </w:pPr>
    </w:p>
    <w:p w14:paraId="35BC494C" w14:textId="77777777" w:rsidR="00193BFA" w:rsidRPr="00E05384" w:rsidRDefault="00193BFA">
      <w:pPr>
        <w:rPr>
          <w:ins w:id="4444" w:author="Marcelle von Wendland" w:date="2017-09-11T10:51:00Z"/>
          <w:rFonts w:cstheme="minorHAnsi"/>
          <w:sz w:val="16"/>
          <w:szCs w:val="16"/>
          <w:rPrChange w:id="4445" w:author="Marcelle von Wendland" w:date="2017-09-14T09:30:00Z">
            <w:rPr>
              <w:ins w:id="4446" w:author="Marcelle von Wendland" w:date="2017-09-11T10:51:00Z"/>
              <w:sz w:val="16"/>
              <w:szCs w:val="16"/>
            </w:rPr>
          </w:rPrChange>
        </w:rPr>
      </w:pPr>
      <w:ins w:id="4447" w:author="Marcelle von Wendland" w:date="2017-09-11T10:50:00Z">
        <w:r w:rsidRPr="00E05384">
          <w:rPr>
            <w:rFonts w:cstheme="minorHAnsi"/>
            <w:b/>
            <w:sz w:val="16"/>
            <w:szCs w:val="16"/>
            <w:rPrChange w:id="4448" w:author="Marcelle von Wendland" w:date="2017-09-14T09:30:00Z">
              <w:rPr/>
            </w:rPrChange>
          </w:rPr>
          <w:t>[Bartoletti et al 2017]</w:t>
        </w:r>
        <w:r w:rsidRPr="00E05384">
          <w:rPr>
            <w:rFonts w:cstheme="minorHAnsi"/>
            <w:sz w:val="16"/>
            <w:szCs w:val="16"/>
            <w:rPrChange w:id="4449" w:author="Marcelle von Wendland" w:date="2017-09-14T09:30:00Z">
              <w:rPr/>
            </w:rPrChange>
          </w:rPr>
          <w:t xml:space="preserve"> An empirical analysis of smart contracts: platforms, applications, and design patterns, </w:t>
        </w:r>
      </w:ins>
      <w:ins w:id="4450" w:author="Marcelle von Wendland" w:date="2017-09-11T10:51:00Z">
        <w:r w:rsidRPr="00E05384">
          <w:rPr>
            <w:rFonts w:cstheme="minorHAnsi"/>
            <w:sz w:val="16"/>
            <w:szCs w:val="16"/>
            <w:rPrChange w:id="4451" w:author="Marcelle von Wendland" w:date="2017-09-14T09:30:00Z">
              <w:rPr/>
            </w:rPrChange>
          </w:rPr>
          <w:t xml:space="preserve">Massimo Bartoletti and Livio Pompianu, </w:t>
        </w:r>
        <w:r w:rsidRPr="00E05384">
          <w:rPr>
            <w:rFonts w:cstheme="minorHAnsi"/>
            <w:sz w:val="16"/>
            <w:szCs w:val="16"/>
            <w:rPrChange w:id="4452" w:author="Marcelle von Wendland" w:date="2017-09-14T09:30:00Z">
              <w:rPr>
                <w:sz w:val="16"/>
                <w:szCs w:val="16"/>
              </w:rPr>
            </w:rPrChange>
          </w:rPr>
          <w:fldChar w:fldCharType="begin"/>
        </w:r>
        <w:r w:rsidRPr="00E05384">
          <w:rPr>
            <w:rFonts w:cstheme="minorHAnsi"/>
            <w:sz w:val="16"/>
            <w:szCs w:val="16"/>
            <w:rPrChange w:id="4453" w:author="Marcelle von Wendland" w:date="2017-09-14T09:30:00Z">
              <w:rPr>
                <w:sz w:val="16"/>
                <w:szCs w:val="16"/>
              </w:rPr>
            </w:rPrChange>
          </w:rPr>
          <w:instrText xml:space="preserve"> HYPERLINK "</w:instrText>
        </w:r>
      </w:ins>
      <w:ins w:id="4454" w:author="Marcelle von Wendland" w:date="2017-09-11T10:50:00Z">
        <w:r w:rsidRPr="00E05384">
          <w:rPr>
            <w:rFonts w:cstheme="minorHAnsi"/>
            <w:sz w:val="16"/>
            <w:szCs w:val="16"/>
            <w:rPrChange w:id="4455" w:author="Marcelle von Wendland" w:date="2017-09-14T09:30:00Z">
              <w:rPr/>
            </w:rPrChange>
          </w:rPr>
          <w:instrText>https://arxiv.org/pdf/1703.06322.pdf</w:instrText>
        </w:r>
      </w:ins>
      <w:ins w:id="4456" w:author="Marcelle von Wendland" w:date="2017-09-11T10:51:00Z">
        <w:r w:rsidRPr="00E05384">
          <w:rPr>
            <w:rFonts w:cstheme="minorHAnsi"/>
            <w:sz w:val="16"/>
            <w:szCs w:val="16"/>
            <w:rPrChange w:id="4457" w:author="Marcelle von Wendland" w:date="2017-09-14T09:30:00Z">
              <w:rPr>
                <w:sz w:val="16"/>
                <w:szCs w:val="16"/>
              </w:rPr>
            </w:rPrChange>
          </w:rPr>
          <w:instrText xml:space="preserve">" </w:instrText>
        </w:r>
        <w:r w:rsidRPr="00E05384">
          <w:rPr>
            <w:rFonts w:cstheme="minorHAnsi"/>
            <w:sz w:val="16"/>
            <w:szCs w:val="16"/>
            <w:rPrChange w:id="4458" w:author="Marcelle von Wendland" w:date="2017-09-14T09:30:00Z">
              <w:rPr>
                <w:sz w:val="16"/>
                <w:szCs w:val="16"/>
              </w:rPr>
            </w:rPrChange>
          </w:rPr>
          <w:fldChar w:fldCharType="separate"/>
        </w:r>
      </w:ins>
      <w:r w:rsidRPr="00E05384">
        <w:rPr>
          <w:rStyle w:val="Hyperlink"/>
          <w:rFonts w:cstheme="minorHAnsi"/>
          <w:sz w:val="16"/>
          <w:szCs w:val="16"/>
          <w:rPrChange w:id="4459" w:author="Marcelle von Wendland" w:date="2017-09-14T09:30:00Z">
            <w:rPr/>
          </w:rPrChange>
        </w:rPr>
        <w:t>https://arxiv.org/pdf/1703.06322.pdf</w:t>
      </w:r>
      <w:ins w:id="4460" w:author="Marcelle von Wendland" w:date="2017-09-11T10:51:00Z">
        <w:r w:rsidRPr="00E05384">
          <w:rPr>
            <w:rFonts w:cstheme="minorHAnsi"/>
            <w:sz w:val="16"/>
            <w:szCs w:val="16"/>
            <w:rPrChange w:id="4461" w:author="Marcelle von Wendland" w:date="2017-09-14T09:30:00Z">
              <w:rPr>
                <w:sz w:val="16"/>
                <w:szCs w:val="16"/>
              </w:rPr>
            </w:rPrChange>
          </w:rPr>
          <w:fldChar w:fldCharType="end"/>
        </w:r>
      </w:ins>
    </w:p>
    <w:p w14:paraId="1354B0FE" w14:textId="77777777" w:rsidR="00CE3444" w:rsidRPr="00E05384" w:rsidRDefault="00CE3444">
      <w:pPr>
        <w:rPr>
          <w:ins w:id="4462" w:author="Marcelle von Wendland" w:date="2017-09-11T11:34:00Z"/>
          <w:rFonts w:cstheme="minorHAnsi"/>
          <w:sz w:val="16"/>
          <w:szCs w:val="16"/>
          <w:rPrChange w:id="4463" w:author="Marcelle von Wendland" w:date="2017-09-14T09:30:00Z">
            <w:rPr>
              <w:ins w:id="4464" w:author="Marcelle von Wendland" w:date="2017-09-11T11:34:00Z"/>
              <w:sz w:val="16"/>
              <w:szCs w:val="16"/>
            </w:rPr>
          </w:rPrChange>
        </w:rPr>
      </w:pPr>
      <w:ins w:id="4465" w:author="Marcelle von Wendland" w:date="2017-09-11T11:32:00Z">
        <w:r w:rsidRPr="00E05384">
          <w:rPr>
            <w:rFonts w:cstheme="minorHAnsi"/>
            <w:b/>
            <w:color w:val="000000" w:themeColor="text1"/>
            <w:sz w:val="16"/>
            <w:szCs w:val="16"/>
            <w:shd w:val="clear" w:color="auto" w:fill="FFFFFF"/>
          </w:rPr>
          <w:t xml:space="preserve">[Cachin </w:t>
        </w:r>
        <w:proofErr w:type="gramStart"/>
        <w:r w:rsidRPr="00E05384">
          <w:rPr>
            <w:rFonts w:cstheme="minorHAnsi"/>
            <w:b/>
            <w:color w:val="000000" w:themeColor="text1"/>
            <w:sz w:val="16"/>
            <w:szCs w:val="16"/>
            <w:shd w:val="clear" w:color="auto" w:fill="FFFFFF"/>
          </w:rPr>
          <w:t>2017</w:t>
        </w:r>
      </w:ins>
      <w:ins w:id="4466" w:author="Marcelle von Wendland" w:date="2017-09-11T11:33:00Z">
        <w:r w:rsidRPr="00E05384">
          <w:rPr>
            <w:rFonts w:cstheme="minorHAnsi"/>
            <w:b/>
            <w:color w:val="000000" w:themeColor="text1"/>
            <w:sz w:val="16"/>
            <w:szCs w:val="16"/>
            <w:shd w:val="clear" w:color="auto" w:fill="FFFFFF"/>
          </w:rPr>
          <w:t xml:space="preserve"> </w:t>
        </w:r>
      </w:ins>
      <w:ins w:id="4467" w:author="Marcelle von Wendland" w:date="2017-09-11T11:32:00Z">
        <w:r w:rsidRPr="00E05384">
          <w:rPr>
            <w:rFonts w:cstheme="minorHAnsi"/>
            <w:b/>
            <w:color w:val="000000" w:themeColor="text1"/>
            <w:sz w:val="16"/>
            <w:szCs w:val="16"/>
            <w:shd w:val="clear" w:color="auto" w:fill="FFFFFF"/>
          </w:rPr>
          <w:t>]</w:t>
        </w:r>
      </w:ins>
      <w:proofErr w:type="gramEnd"/>
      <w:ins w:id="4468" w:author="Marcelle von Wendland" w:date="2017-09-11T11:33:00Z">
        <w:r w:rsidRPr="00E05384">
          <w:rPr>
            <w:rFonts w:cstheme="minorHAnsi"/>
            <w:b/>
            <w:color w:val="000000" w:themeColor="text1"/>
            <w:sz w:val="16"/>
            <w:szCs w:val="16"/>
            <w:shd w:val="clear" w:color="auto" w:fill="FFFFFF"/>
          </w:rPr>
          <w:t xml:space="preserve"> </w:t>
        </w:r>
        <w:r w:rsidRPr="00E05384">
          <w:rPr>
            <w:rFonts w:cstheme="minorHAnsi"/>
            <w:sz w:val="16"/>
            <w:szCs w:val="16"/>
            <w:rPrChange w:id="4469" w:author="Marcelle von Wendland" w:date="2017-09-14T09:30:00Z">
              <w:rPr/>
            </w:rPrChange>
          </w:rPr>
          <w:t>Architecture of the Hyperledger Blockchain Fabric, Christian Cachin,</w:t>
        </w:r>
      </w:ins>
      <w:ins w:id="4470" w:author="Marcelle von Wendland" w:date="2017-09-11T11:32:00Z">
        <w:r w:rsidRPr="00E05384">
          <w:rPr>
            <w:rFonts w:cstheme="minorHAnsi"/>
            <w:b/>
            <w:color w:val="000000" w:themeColor="text1"/>
            <w:sz w:val="16"/>
            <w:szCs w:val="16"/>
            <w:shd w:val="clear" w:color="auto" w:fill="FFFFFF"/>
          </w:rPr>
          <w:t xml:space="preserve">   </w:t>
        </w:r>
      </w:ins>
      <w:ins w:id="4471" w:author="Marcelle von Wendland" w:date="2017-09-11T11:34:00Z">
        <w:r w:rsidRPr="00E05384">
          <w:rPr>
            <w:rFonts w:cstheme="minorHAnsi"/>
            <w:sz w:val="16"/>
            <w:szCs w:val="16"/>
            <w:rPrChange w:id="4472" w:author="Marcelle von Wendland" w:date="2017-09-14T09:30:00Z">
              <w:rPr>
                <w:sz w:val="16"/>
                <w:szCs w:val="16"/>
              </w:rPr>
            </w:rPrChange>
          </w:rPr>
          <w:fldChar w:fldCharType="begin"/>
        </w:r>
        <w:r w:rsidRPr="00E05384">
          <w:rPr>
            <w:rFonts w:cstheme="minorHAnsi"/>
            <w:sz w:val="16"/>
            <w:szCs w:val="16"/>
            <w:rPrChange w:id="4473" w:author="Marcelle von Wendland" w:date="2017-09-14T09:30:00Z">
              <w:rPr>
                <w:sz w:val="16"/>
                <w:szCs w:val="16"/>
              </w:rPr>
            </w:rPrChange>
          </w:rPr>
          <w:instrText xml:space="preserve"> HYPERLINK "</w:instrText>
        </w:r>
      </w:ins>
      <w:ins w:id="4474" w:author="Marcelle von Wendland" w:date="2017-09-11T11:31:00Z">
        <w:r w:rsidRPr="00E05384">
          <w:rPr>
            <w:rFonts w:cstheme="minorHAnsi"/>
            <w:sz w:val="16"/>
            <w:szCs w:val="16"/>
            <w:rPrChange w:id="4475" w:author="Marcelle von Wendland" w:date="2017-09-14T09:30:00Z">
              <w:rPr>
                <w:sz w:val="16"/>
                <w:szCs w:val="16"/>
              </w:rPr>
            </w:rPrChange>
          </w:rPr>
          <w:instrText>https://www.zurich.ibm.com/dccl/papers/cachin_dccl.pdf</w:instrText>
        </w:r>
      </w:ins>
      <w:ins w:id="4476" w:author="Marcelle von Wendland" w:date="2017-09-11T11:34:00Z">
        <w:r w:rsidRPr="00E05384">
          <w:rPr>
            <w:rFonts w:cstheme="minorHAnsi"/>
            <w:sz w:val="16"/>
            <w:szCs w:val="16"/>
            <w:rPrChange w:id="4477" w:author="Marcelle von Wendland" w:date="2017-09-14T09:30:00Z">
              <w:rPr>
                <w:sz w:val="16"/>
                <w:szCs w:val="16"/>
              </w:rPr>
            </w:rPrChange>
          </w:rPr>
          <w:instrText xml:space="preserve">" </w:instrText>
        </w:r>
        <w:r w:rsidRPr="00E05384">
          <w:rPr>
            <w:rFonts w:cstheme="minorHAnsi"/>
            <w:sz w:val="16"/>
            <w:szCs w:val="16"/>
            <w:rPrChange w:id="4478" w:author="Marcelle von Wendland" w:date="2017-09-14T09:30:00Z">
              <w:rPr>
                <w:sz w:val="16"/>
                <w:szCs w:val="16"/>
              </w:rPr>
            </w:rPrChange>
          </w:rPr>
          <w:fldChar w:fldCharType="separate"/>
        </w:r>
      </w:ins>
      <w:r w:rsidRPr="00E05384">
        <w:rPr>
          <w:rStyle w:val="Hyperlink"/>
          <w:rFonts w:cstheme="minorHAnsi"/>
          <w:rPrChange w:id="4479" w:author="Marcelle von Wendland" w:date="2017-09-14T09:30:00Z">
            <w:rPr>
              <w:sz w:val="16"/>
              <w:szCs w:val="16"/>
            </w:rPr>
          </w:rPrChange>
        </w:rPr>
        <w:t>https://www.zurich.ibm.com/dccl/papers/cachin_dccl.pdf</w:t>
      </w:r>
      <w:ins w:id="4480" w:author="Marcelle von Wendland" w:date="2017-09-11T11:34:00Z">
        <w:r w:rsidRPr="00E05384">
          <w:rPr>
            <w:rFonts w:cstheme="minorHAnsi"/>
            <w:sz w:val="16"/>
            <w:szCs w:val="16"/>
            <w:rPrChange w:id="4481" w:author="Marcelle von Wendland" w:date="2017-09-14T09:30:00Z">
              <w:rPr>
                <w:sz w:val="16"/>
                <w:szCs w:val="16"/>
              </w:rPr>
            </w:rPrChange>
          </w:rPr>
          <w:fldChar w:fldCharType="end"/>
        </w:r>
      </w:ins>
    </w:p>
    <w:p w14:paraId="3316C595" w14:textId="77777777" w:rsidR="00CE3444" w:rsidRPr="00E05384" w:rsidRDefault="00CE3444">
      <w:pPr>
        <w:spacing w:after="0" w:line="240" w:lineRule="auto"/>
        <w:rPr>
          <w:ins w:id="4482" w:author="Marcelle von Wendland" w:date="2017-09-11T11:45:00Z"/>
          <w:rFonts w:cstheme="minorHAnsi"/>
          <w:sz w:val="16"/>
          <w:szCs w:val="16"/>
          <w:rPrChange w:id="4483" w:author="Marcelle von Wendland" w:date="2017-09-14T09:30:00Z">
            <w:rPr>
              <w:ins w:id="4484" w:author="Marcelle von Wendland" w:date="2017-09-11T11:45:00Z"/>
              <w:sz w:val="16"/>
              <w:szCs w:val="16"/>
            </w:rPr>
          </w:rPrChange>
        </w:rPr>
        <w:pPrChange w:id="4485" w:author="Marcelle von Wendland" w:date="2017-09-11T12:38:00Z">
          <w:pPr/>
        </w:pPrChange>
      </w:pPr>
    </w:p>
    <w:p w14:paraId="0BA6BFA5" w14:textId="77777777" w:rsidR="00696493" w:rsidRPr="00E05384" w:rsidRDefault="00696493">
      <w:pPr>
        <w:pStyle w:val="Heading1"/>
        <w:shd w:val="clear" w:color="auto" w:fill="FFFFFF"/>
        <w:spacing w:before="0" w:line="240" w:lineRule="auto"/>
        <w:textAlignment w:val="baseline"/>
        <w:rPr>
          <w:ins w:id="4486" w:author="Marcelle von Wendland" w:date="2017-09-11T11:45:00Z"/>
          <w:rFonts w:asciiTheme="minorHAnsi" w:hAnsiTheme="minorHAnsi" w:cstheme="minorHAnsi"/>
          <w:color w:val="222222"/>
          <w:sz w:val="16"/>
          <w:szCs w:val="16"/>
          <w:rPrChange w:id="4487" w:author="Marcelle von Wendland" w:date="2017-09-14T09:30:00Z">
            <w:rPr>
              <w:ins w:id="4488" w:author="Marcelle von Wendland" w:date="2017-09-11T11:45:00Z"/>
              <w:rFonts w:ascii="Helvetica" w:hAnsi="Helvetica"/>
              <w:color w:val="222222"/>
              <w:sz w:val="39"/>
              <w:szCs w:val="39"/>
            </w:rPr>
          </w:rPrChange>
        </w:rPr>
        <w:pPrChange w:id="4489" w:author="Marcelle von Wendland" w:date="2017-09-11T12:38:00Z">
          <w:pPr>
            <w:pStyle w:val="Heading1"/>
            <w:shd w:val="clear" w:color="auto" w:fill="FFFFFF"/>
            <w:spacing w:before="0" w:line="360" w:lineRule="atLeast"/>
            <w:textAlignment w:val="baseline"/>
          </w:pPr>
        </w:pPrChange>
      </w:pPr>
      <w:ins w:id="4490" w:author="Marcelle von Wendland" w:date="2017-09-11T11:45:00Z">
        <w:r w:rsidRPr="00E05384">
          <w:rPr>
            <w:rFonts w:asciiTheme="minorHAnsi" w:hAnsiTheme="minorHAnsi" w:cstheme="minorHAnsi"/>
            <w:b/>
            <w:color w:val="373737"/>
            <w:sz w:val="16"/>
            <w:szCs w:val="16"/>
            <w:shd w:val="clear" w:color="auto" w:fill="FFFFFF"/>
            <w:rPrChange w:id="4491" w:author="Marcelle von Wendland" w:date="2017-09-14T09:30:00Z">
              <w:rPr>
                <w:rFonts w:ascii="Helvetica" w:hAnsi="Helvetica"/>
                <w:color w:val="373737"/>
                <w:sz w:val="23"/>
                <w:szCs w:val="23"/>
                <w:shd w:val="clear" w:color="auto" w:fill="FFFFFF"/>
              </w:rPr>
            </w:rPrChange>
          </w:rPr>
          <w:t>[ Swanson 2016]</w:t>
        </w:r>
        <w:r w:rsidRPr="00E05384">
          <w:rPr>
            <w:rFonts w:asciiTheme="minorHAnsi" w:hAnsiTheme="minorHAnsi" w:cstheme="minorHAnsi"/>
            <w:b/>
            <w:color w:val="373737"/>
            <w:sz w:val="16"/>
            <w:szCs w:val="16"/>
            <w:shd w:val="clear" w:color="auto" w:fill="FFFFFF"/>
            <w:rPrChange w:id="4492" w:author="Marcelle von Wendland" w:date="2017-09-14T09:30:00Z">
              <w:rPr>
                <w:rFonts w:ascii="Helvetica" w:hAnsi="Helvetica"/>
                <w:b/>
                <w:color w:val="373737"/>
                <w:sz w:val="16"/>
                <w:szCs w:val="16"/>
                <w:shd w:val="clear" w:color="auto" w:fill="FFFFFF"/>
              </w:rPr>
            </w:rPrChange>
          </w:rPr>
          <w:t xml:space="preserve">, </w:t>
        </w:r>
        <w:r w:rsidRPr="00E05384">
          <w:rPr>
            <w:rFonts w:asciiTheme="minorHAnsi" w:hAnsiTheme="minorHAnsi" w:cstheme="minorHAnsi"/>
            <w:color w:val="222222"/>
            <w:sz w:val="16"/>
            <w:szCs w:val="16"/>
            <w:rPrChange w:id="4493" w:author="Marcelle von Wendland" w:date="2017-09-14T09:30:00Z">
              <w:rPr>
                <w:rFonts w:ascii="Helvetica" w:hAnsi="Helvetica"/>
                <w:color w:val="222222"/>
                <w:sz w:val="39"/>
                <w:szCs w:val="39"/>
              </w:rPr>
            </w:rPrChange>
          </w:rPr>
          <w:t xml:space="preserve">What is the difference between Hyperledger and Hyperledger, </w:t>
        </w:r>
      </w:ins>
      <w:ins w:id="4494" w:author="Marcelle von Wendland" w:date="2017-09-11T11:46:00Z">
        <w:r w:rsidRPr="00E05384">
          <w:rPr>
            <w:rFonts w:asciiTheme="minorHAnsi" w:hAnsiTheme="minorHAnsi" w:cstheme="minorHAnsi"/>
            <w:color w:val="373737"/>
            <w:sz w:val="16"/>
            <w:szCs w:val="16"/>
            <w:shd w:val="clear" w:color="auto" w:fill="FFFFFF"/>
            <w:rPrChange w:id="4495" w:author="Marcelle von Wendland" w:date="2017-09-14T09:30:00Z">
              <w:rPr>
                <w:rFonts w:ascii="Helvetica" w:hAnsi="Helvetica"/>
                <w:color w:val="373737"/>
                <w:sz w:val="23"/>
                <w:szCs w:val="23"/>
                <w:shd w:val="clear" w:color="auto" w:fill="FFFFFF"/>
              </w:rPr>
            </w:rPrChange>
          </w:rPr>
          <w:t xml:space="preserve">Tim Swanson, </w:t>
        </w:r>
      </w:ins>
      <w:ins w:id="4496" w:author="Marcelle von Wendland" w:date="2017-09-11T12:37:00Z">
        <w:r w:rsidR="00665326" w:rsidRPr="00E05384">
          <w:rPr>
            <w:rFonts w:asciiTheme="minorHAnsi" w:hAnsiTheme="minorHAnsi" w:cstheme="minorHAnsi"/>
            <w:color w:val="373737"/>
            <w:sz w:val="16"/>
            <w:szCs w:val="16"/>
            <w:shd w:val="clear" w:color="auto" w:fill="FFFFFF"/>
            <w:rPrChange w:id="4497" w:author="Marcelle von Wendland" w:date="2017-09-14T09:30:00Z">
              <w:rPr>
                <w:rFonts w:ascii="Helvetica" w:hAnsi="Helvetica"/>
                <w:color w:val="373737"/>
                <w:sz w:val="16"/>
                <w:szCs w:val="16"/>
                <w:shd w:val="clear" w:color="auto" w:fill="FFFFFF"/>
              </w:rPr>
            </w:rPrChange>
          </w:rPr>
          <w:t>h</w:t>
        </w:r>
      </w:ins>
      <w:ins w:id="4498" w:author="Marcelle von Wendland" w:date="2017-09-11T11:46:00Z">
        <w:r w:rsidRPr="00E05384">
          <w:rPr>
            <w:rFonts w:asciiTheme="minorHAnsi" w:hAnsiTheme="minorHAnsi" w:cstheme="minorHAnsi"/>
            <w:color w:val="373737"/>
            <w:sz w:val="16"/>
            <w:szCs w:val="16"/>
            <w:shd w:val="clear" w:color="auto" w:fill="FFFFFF"/>
            <w:rPrChange w:id="4499" w:author="Marcelle von Wendland" w:date="2017-09-14T09:30:00Z">
              <w:rPr>
                <w:rFonts w:ascii="Helvetica" w:hAnsi="Helvetica"/>
                <w:color w:val="373737"/>
                <w:sz w:val="23"/>
                <w:szCs w:val="23"/>
                <w:shd w:val="clear" w:color="auto" w:fill="FFFFFF"/>
              </w:rPr>
            </w:rPrChange>
          </w:rPr>
          <w:t>ttp://www.ofnumbers.com/2016/03/05/what-is-the-difference-between-hyperledger-and-hyperledger/</w:t>
        </w:r>
      </w:ins>
    </w:p>
    <w:p w14:paraId="1712E09B" w14:textId="77777777" w:rsidR="00696493" w:rsidRPr="00E05384" w:rsidRDefault="00696493">
      <w:pPr>
        <w:rPr>
          <w:ins w:id="4500" w:author="Marcelle von Wendland" w:date="2017-09-11T12:38:00Z"/>
          <w:rFonts w:cstheme="minorHAnsi"/>
          <w:b/>
          <w:sz w:val="16"/>
          <w:szCs w:val="16"/>
          <w:rPrChange w:id="4501" w:author="Marcelle von Wendland" w:date="2017-09-14T09:30:00Z">
            <w:rPr>
              <w:ins w:id="4502" w:author="Marcelle von Wendland" w:date="2017-09-11T12:38:00Z"/>
              <w:b/>
              <w:sz w:val="16"/>
              <w:szCs w:val="16"/>
            </w:rPr>
          </w:rPrChange>
        </w:rPr>
      </w:pPr>
    </w:p>
    <w:p w14:paraId="4A3F4E9C" w14:textId="26B17896" w:rsidR="00665326" w:rsidRPr="00E05384" w:rsidRDefault="00665326">
      <w:pPr>
        <w:rPr>
          <w:ins w:id="4503" w:author="Marcelle von Wendland" w:date="2017-09-14T09:29:00Z"/>
          <w:rFonts w:cstheme="minorHAnsi"/>
          <w:b/>
          <w:sz w:val="16"/>
          <w:szCs w:val="16"/>
          <w:rPrChange w:id="4504" w:author="Marcelle von Wendland" w:date="2017-09-14T09:30:00Z">
            <w:rPr>
              <w:ins w:id="4505" w:author="Marcelle von Wendland" w:date="2017-09-14T09:29:00Z"/>
              <w:b/>
              <w:sz w:val="16"/>
              <w:szCs w:val="16"/>
            </w:rPr>
          </w:rPrChange>
        </w:rPr>
      </w:pPr>
      <w:ins w:id="4506" w:author="Marcelle von Wendland" w:date="2017-09-11T12:38:00Z">
        <w:r w:rsidRPr="00E05384">
          <w:rPr>
            <w:rFonts w:cstheme="minorHAnsi"/>
            <w:b/>
            <w:sz w:val="16"/>
            <w:szCs w:val="16"/>
            <w:rPrChange w:id="4507" w:author="Marcelle von Wendland" w:date="2017-09-14T09:30:00Z">
              <w:rPr>
                <w:b/>
                <w:sz w:val="16"/>
                <w:szCs w:val="16"/>
              </w:rPr>
            </w:rPrChange>
          </w:rPr>
          <w:lastRenderedPageBreak/>
          <w:t>[Laurie 2011]</w:t>
        </w:r>
        <w:r w:rsidRPr="00E05384">
          <w:rPr>
            <w:rFonts w:cstheme="minorHAnsi"/>
            <w:sz w:val="16"/>
            <w:szCs w:val="16"/>
            <w:rPrChange w:id="4508" w:author="Marcelle von Wendland" w:date="2017-09-14T09:30:00Z">
              <w:rPr/>
            </w:rPrChange>
          </w:rPr>
          <w:t xml:space="preserve"> </w:t>
        </w:r>
        <w:r w:rsidRPr="00E05384">
          <w:rPr>
            <w:rFonts w:cstheme="minorHAnsi"/>
            <w:b/>
            <w:sz w:val="16"/>
            <w:szCs w:val="16"/>
            <w:rPrChange w:id="4509" w:author="Marcelle von Wendland" w:date="2017-09-14T09:30:00Z">
              <w:rPr>
                <w:b/>
                <w:sz w:val="16"/>
                <w:szCs w:val="16"/>
              </w:rPr>
            </w:rPrChange>
          </w:rPr>
          <w:t xml:space="preserve">An Efficient Distributed Currency, Ben Laurie,  </w:t>
        </w:r>
      </w:ins>
      <w:ins w:id="4510" w:author="Marcelle von Wendland" w:date="2017-09-14T09:29:00Z">
        <w:r w:rsidR="00E05384" w:rsidRPr="00E05384">
          <w:rPr>
            <w:rFonts w:cstheme="minorHAnsi"/>
            <w:b/>
            <w:sz w:val="16"/>
            <w:szCs w:val="16"/>
            <w:rPrChange w:id="4511" w:author="Marcelle von Wendland" w:date="2017-09-14T09:30:00Z">
              <w:rPr>
                <w:b/>
                <w:sz w:val="16"/>
                <w:szCs w:val="16"/>
              </w:rPr>
            </w:rPrChange>
          </w:rPr>
          <w:fldChar w:fldCharType="begin"/>
        </w:r>
        <w:r w:rsidR="00E05384" w:rsidRPr="00E05384">
          <w:rPr>
            <w:rFonts w:cstheme="minorHAnsi"/>
            <w:b/>
            <w:sz w:val="16"/>
            <w:szCs w:val="16"/>
            <w:rPrChange w:id="4512" w:author="Marcelle von Wendland" w:date="2017-09-14T09:30:00Z">
              <w:rPr>
                <w:b/>
                <w:sz w:val="16"/>
                <w:szCs w:val="16"/>
              </w:rPr>
            </w:rPrChange>
          </w:rPr>
          <w:instrText xml:space="preserve"> HYPERLINK "</w:instrText>
        </w:r>
      </w:ins>
      <w:ins w:id="4513" w:author="Marcelle von Wendland" w:date="2017-09-11T12:38:00Z">
        <w:r w:rsidR="00E05384" w:rsidRPr="00E05384">
          <w:rPr>
            <w:rFonts w:cstheme="minorHAnsi"/>
            <w:b/>
            <w:sz w:val="16"/>
            <w:szCs w:val="16"/>
            <w:rPrChange w:id="4514" w:author="Marcelle von Wendland" w:date="2017-09-14T09:30:00Z">
              <w:rPr>
                <w:b/>
                <w:sz w:val="16"/>
                <w:szCs w:val="16"/>
              </w:rPr>
            </w:rPrChange>
          </w:rPr>
          <w:instrText>http://www.links.org/files/distributed-currency.pdf</w:instrText>
        </w:r>
      </w:ins>
      <w:ins w:id="4515" w:author="Marcelle von Wendland" w:date="2017-09-14T09:29:00Z">
        <w:r w:rsidR="00E05384" w:rsidRPr="00E05384">
          <w:rPr>
            <w:rFonts w:cstheme="minorHAnsi"/>
            <w:b/>
            <w:sz w:val="16"/>
            <w:szCs w:val="16"/>
            <w:rPrChange w:id="4516" w:author="Marcelle von Wendland" w:date="2017-09-14T09:30:00Z">
              <w:rPr>
                <w:b/>
                <w:sz w:val="16"/>
                <w:szCs w:val="16"/>
              </w:rPr>
            </w:rPrChange>
          </w:rPr>
          <w:instrText xml:space="preserve">" </w:instrText>
        </w:r>
        <w:r w:rsidR="00E05384" w:rsidRPr="00E05384">
          <w:rPr>
            <w:rFonts w:cstheme="minorHAnsi"/>
            <w:b/>
            <w:sz w:val="16"/>
            <w:szCs w:val="16"/>
            <w:rPrChange w:id="4517" w:author="Marcelle von Wendland" w:date="2017-09-14T09:30:00Z">
              <w:rPr>
                <w:b/>
                <w:sz w:val="16"/>
                <w:szCs w:val="16"/>
              </w:rPr>
            </w:rPrChange>
          </w:rPr>
          <w:fldChar w:fldCharType="separate"/>
        </w:r>
      </w:ins>
      <w:r w:rsidR="00E05384" w:rsidRPr="00E05384">
        <w:rPr>
          <w:rStyle w:val="Hyperlink"/>
          <w:rFonts w:cstheme="minorHAnsi"/>
          <w:sz w:val="16"/>
          <w:szCs w:val="16"/>
          <w:rPrChange w:id="4518" w:author="Marcelle von Wendland" w:date="2017-09-14T09:30:00Z">
            <w:rPr>
              <w:rStyle w:val="Hyperlink"/>
              <w:sz w:val="16"/>
              <w:szCs w:val="16"/>
            </w:rPr>
          </w:rPrChange>
        </w:rPr>
        <w:t>http://www.links.org/files/distributed-currency.pdf</w:t>
      </w:r>
      <w:ins w:id="4519" w:author="Marcelle von Wendland" w:date="2017-09-14T09:29:00Z">
        <w:r w:rsidR="00E05384" w:rsidRPr="00E05384">
          <w:rPr>
            <w:rFonts w:cstheme="minorHAnsi"/>
            <w:b/>
            <w:sz w:val="16"/>
            <w:szCs w:val="16"/>
            <w:rPrChange w:id="4520" w:author="Marcelle von Wendland" w:date="2017-09-14T09:30:00Z">
              <w:rPr>
                <w:b/>
                <w:sz w:val="16"/>
                <w:szCs w:val="16"/>
              </w:rPr>
            </w:rPrChange>
          </w:rPr>
          <w:fldChar w:fldCharType="end"/>
        </w:r>
      </w:ins>
    </w:p>
    <w:p w14:paraId="1850F49C" w14:textId="016BCC91" w:rsidR="00E05384" w:rsidRPr="00E05384" w:rsidRDefault="00E05384">
      <w:pPr>
        <w:rPr>
          <w:ins w:id="4521" w:author="Marcelle von Wendland" w:date="2017-09-14T09:29:00Z"/>
          <w:b/>
          <w:sz w:val="16"/>
          <w:szCs w:val="16"/>
        </w:rPr>
      </w:pPr>
    </w:p>
    <w:p w14:paraId="1F938163" w14:textId="77C48071" w:rsidR="00E05384" w:rsidRPr="008E3BD5" w:rsidRDefault="00E05384">
      <w:pPr>
        <w:rPr>
          <w:ins w:id="4522" w:author="Marcelle von Wendland" w:date="2017-09-14T09:35:00Z"/>
          <w:rFonts w:cstheme="minorHAnsi"/>
          <w:b/>
          <w:color w:val="222222"/>
          <w:sz w:val="16"/>
          <w:szCs w:val="16"/>
          <w:shd w:val="clear" w:color="auto" w:fill="FFFFFF"/>
        </w:rPr>
      </w:pPr>
      <w:ins w:id="4523" w:author="Marcelle von Wendland" w:date="2017-09-14T09:29:00Z">
        <w:r w:rsidRPr="008E3BD5">
          <w:rPr>
            <w:rFonts w:cstheme="minorHAnsi"/>
            <w:b/>
            <w:color w:val="222222"/>
            <w:sz w:val="16"/>
            <w:szCs w:val="16"/>
            <w:shd w:val="clear" w:color="auto" w:fill="FFFFFF"/>
            <w:rPrChange w:id="4524" w:author="Marcelle von Wendland" w:date="2017-09-15T11:20:00Z">
              <w:rPr>
                <w:rFonts w:cstheme="minorHAnsi"/>
                <w:b/>
                <w:color w:val="222222"/>
                <w:shd w:val="clear" w:color="auto" w:fill="FFFFFF"/>
              </w:rPr>
            </w:rPrChange>
          </w:rPr>
          <w:t xml:space="preserve">[WIKIPEDIA01] </w:t>
        </w:r>
      </w:ins>
      <w:ins w:id="4525" w:author="Marcelle von Wendland" w:date="2017-09-14T09:35:00Z">
        <w:r w:rsidRPr="008E3BD5">
          <w:rPr>
            <w:rFonts w:cstheme="minorHAnsi"/>
            <w:color w:val="222222"/>
            <w:sz w:val="16"/>
            <w:szCs w:val="16"/>
            <w:shd w:val="clear" w:color="auto" w:fill="FFFFFF"/>
            <w:rPrChange w:id="4526" w:author="Marcelle von Wendland" w:date="2017-09-15T11:20:00Z">
              <w:rPr>
                <w:rFonts w:cstheme="minorHAnsi"/>
                <w:color w:val="222222"/>
                <w:sz w:val="16"/>
                <w:szCs w:val="16"/>
                <w:shd w:val="clear" w:color="auto" w:fill="FFFFFF"/>
              </w:rPr>
            </w:rPrChange>
          </w:rPr>
          <w:fldChar w:fldCharType="begin"/>
        </w:r>
        <w:r w:rsidRPr="008E3BD5">
          <w:rPr>
            <w:rFonts w:cstheme="minorHAnsi"/>
            <w:color w:val="222222"/>
            <w:sz w:val="16"/>
            <w:szCs w:val="16"/>
            <w:shd w:val="clear" w:color="auto" w:fill="FFFFFF"/>
          </w:rPr>
          <w:instrText xml:space="preserve"> HYPERLINK "</w:instrText>
        </w:r>
      </w:ins>
      <w:r w:rsidRPr="008E3BD5">
        <w:rPr>
          <w:color w:val="222222"/>
          <w:rPrChange w:id="4527" w:author="Marcelle von Wendland" w:date="2017-09-15T11:20:00Z">
            <w:rPr>
              <w:rStyle w:val="Hyperlink"/>
              <w:rFonts w:cstheme="minorHAnsi"/>
              <w:sz w:val="16"/>
              <w:szCs w:val="16"/>
              <w:shd w:val="clear" w:color="auto" w:fill="FFFFFF"/>
            </w:rPr>
          </w:rPrChange>
        </w:rPr>
        <w:instrText>https://en.wikipedia.org/wiki/Imperative_programming</w:instrText>
      </w:r>
      <w:ins w:id="4528" w:author="Marcelle von Wendland" w:date="2017-09-14T09:30:00Z">
        <w:r w:rsidRPr="008E3BD5">
          <w:rPr>
            <w:rFonts w:cstheme="minorHAnsi"/>
            <w:b/>
            <w:color w:val="222222"/>
            <w:sz w:val="16"/>
            <w:szCs w:val="16"/>
            <w:shd w:val="clear" w:color="auto" w:fill="FFFFFF"/>
          </w:rPr>
          <w:instrText xml:space="preserve"> from 10/09/2017</w:instrText>
        </w:r>
      </w:ins>
      <w:ins w:id="4529" w:author="Marcelle von Wendland" w:date="2017-09-14T09:35:00Z">
        <w:r w:rsidRPr="008E3BD5">
          <w:rPr>
            <w:rFonts w:cstheme="minorHAnsi"/>
            <w:color w:val="222222"/>
            <w:sz w:val="16"/>
            <w:szCs w:val="16"/>
            <w:shd w:val="clear" w:color="auto" w:fill="FFFFFF"/>
          </w:rPr>
          <w:instrText xml:space="preserve">" </w:instrText>
        </w:r>
        <w:r w:rsidRPr="008E3BD5">
          <w:rPr>
            <w:rFonts w:cstheme="minorHAnsi"/>
            <w:color w:val="222222"/>
            <w:sz w:val="16"/>
            <w:szCs w:val="16"/>
            <w:shd w:val="clear" w:color="auto" w:fill="FFFFFF"/>
            <w:rPrChange w:id="4530" w:author="Marcelle von Wendland" w:date="2017-09-15T11:20:00Z">
              <w:rPr>
                <w:rFonts w:cstheme="minorHAnsi"/>
                <w:color w:val="222222"/>
                <w:sz w:val="16"/>
                <w:szCs w:val="16"/>
                <w:shd w:val="clear" w:color="auto" w:fill="FFFFFF"/>
              </w:rPr>
            </w:rPrChange>
          </w:rPr>
          <w:fldChar w:fldCharType="separate"/>
        </w:r>
      </w:ins>
      <w:r w:rsidRPr="008E3BD5">
        <w:rPr>
          <w:rStyle w:val="Hyperlink"/>
          <w:rFonts w:cstheme="minorHAnsi"/>
          <w:sz w:val="16"/>
          <w:szCs w:val="16"/>
          <w:shd w:val="clear" w:color="auto" w:fill="FFFFFF"/>
        </w:rPr>
        <w:t>https://en.wikipedia.org/wiki/Imperative_programming from 10/09/2017</w:t>
      </w:r>
      <w:ins w:id="4531" w:author="Marcelle von Wendland" w:date="2017-09-14T09:35:00Z">
        <w:r w:rsidRPr="008E3BD5">
          <w:rPr>
            <w:rFonts w:cstheme="minorHAnsi"/>
            <w:color w:val="222222"/>
            <w:sz w:val="16"/>
            <w:szCs w:val="16"/>
            <w:shd w:val="clear" w:color="auto" w:fill="FFFFFF"/>
            <w:rPrChange w:id="4532" w:author="Marcelle von Wendland" w:date="2017-09-15T11:20:00Z">
              <w:rPr>
                <w:rFonts w:cstheme="minorHAnsi"/>
                <w:color w:val="222222"/>
                <w:sz w:val="16"/>
                <w:szCs w:val="16"/>
                <w:shd w:val="clear" w:color="auto" w:fill="FFFFFF"/>
              </w:rPr>
            </w:rPrChange>
          </w:rPr>
          <w:fldChar w:fldCharType="end"/>
        </w:r>
      </w:ins>
    </w:p>
    <w:p w14:paraId="48806776" w14:textId="03DC80BE" w:rsidR="00E05384" w:rsidRDefault="00E05384" w:rsidP="00E05384">
      <w:pPr>
        <w:rPr>
          <w:ins w:id="4533" w:author="Marcelle von Wendland" w:date="2017-09-18T22:34:00Z"/>
          <w:rFonts w:cstheme="minorHAnsi"/>
          <w:color w:val="222222"/>
          <w:sz w:val="16"/>
          <w:szCs w:val="16"/>
          <w:shd w:val="clear" w:color="auto" w:fill="FFFFFF"/>
        </w:rPr>
      </w:pPr>
      <w:ins w:id="4534" w:author="Marcelle von Wendland" w:date="2017-09-14T09:35:00Z">
        <w:r w:rsidRPr="008E3BD5">
          <w:rPr>
            <w:rFonts w:cstheme="minorHAnsi"/>
            <w:b/>
            <w:color w:val="222222"/>
            <w:sz w:val="16"/>
            <w:szCs w:val="16"/>
            <w:shd w:val="clear" w:color="auto" w:fill="FFFFFF"/>
          </w:rPr>
          <w:t>[WIKIPEDIA0</w:t>
        </w:r>
        <w:r w:rsidR="00F31AB9" w:rsidRPr="008E3BD5">
          <w:rPr>
            <w:rFonts w:cstheme="minorHAnsi"/>
            <w:b/>
            <w:color w:val="222222"/>
            <w:sz w:val="16"/>
            <w:szCs w:val="16"/>
            <w:shd w:val="clear" w:color="auto" w:fill="FFFFFF"/>
          </w:rPr>
          <w:t>2</w:t>
        </w:r>
        <w:r w:rsidRPr="008E3BD5">
          <w:rPr>
            <w:rFonts w:cstheme="minorHAnsi"/>
            <w:b/>
            <w:color w:val="222222"/>
            <w:sz w:val="16"/>
            <w:szCs w:val="16"/>
            <w:shd w:val="clear" w:color="auto" w:fill="FFFFFF"/>
          </w:rPr>
          <w:t xml:space="preserve">] </w:t>
        </w:r>
      </w:ins>
      <w:ins w:id="4535" w:author="Marcelle von Wendland" w:date="2017-09-14T09:55:00Z">
        <w:r w:rsidR="00023D2C" w:rsidRPr="008E3BD5">
          <w:rPr>
            <w:rFonts w:cstheme="minorHAnsi"/>
            <w:color w:val="222222"/>
            <w:sz w:val="16"/>
            <w:szCs w:val="16"/>
            <w:shd w:val="clear" w:color="auto" w:fill="FFFFFF"/>
            <w:rPrChange w:id="4536" w:author="Marcelle von Wendland" w:date="2017-09-15T11:20:00Z">
              <w:rPr>
                <w:rFonts w:cstheme="minorHAnsi"/>
                <w:color w:val="222222"/>
                <w:sz w:val="16"/>
                <w:szCs w:val="16"/>
                <w:shd w:val="clear" w:color="auto" w:fill="FFFFFF"/>
              </w:rPr>
            </w:rPrChange>
          </w:rPr>
          <w:fldChar w:fldCharType="begin"/>
        </w:r>
        <w:r w:rsidR="00023D2C" w:rsidRPr="008E3BD5">
          <w:rPr>
            <w:rFonts w:cstheme="minorHAnsi"/>
            <w:color w:val="222222"/>
            <w:sz w:val="16"/>
            <w:szCs w:val="16"/>
            <w:shd w:val="clear" w:color="auto" w:fill="FFFFFF"/>
          </w:rPr>
          <w:instrText xml:space="preserve"> HYPERLINK "</w:instrText>
        </w:r>
      </w:ins>
      <w:r w:rsidR="00023D2C" w:rsidRPr="008E3BD5">
        <w:rPr>
          <w:color w:val="222222"/>
          <w:rPrChange w:id="4537" w:author="Marcelle von Wendland" w:date="2017-09-15T11:20:00Z">
            <w:rPr>
              <w:rStyle w:val="Hyperlink"/>
              <w:rFonts w:cstheme="minorHAnsi"/>
              <w:sz w:val="16"/>
              <w:szCs w:val="16"/>
              <w:shd w:val="clear" w:color="auto" w:fill="FFFFFF"/>
            </w:rPr>
          </w:rPrChange>
        </w:rPr>
        <w:instrText>https://en.wikipedia.org/wiki/Declarative_programming</w:instrText>
      </w:r>
      <w:ins w:id="4538" w:author="Marcelle von Wendland" w:date="2017-09-14T09:35:00Z">
        <w:r w:rsidR="00023D2C" w:rsidRPr="008E3BD5">
          <w:rPr>
            <w:rFonts w:cstheme="minorHAnsi"/>
            <w:b/>
            <w:color w:val="222222"/>
            <w:sz w:val="16"/>
            <w:szCs w:val="16"/>
            <w:shd w:val="clear" w:color="auto" w:fill="FFFFFF"/>
          </w:rPr>
          <w:instrText xml:space="preserve"> from 10/09/2017</w:instrText>
        </w:r>
      </w:ins>
      <w:ins w:id="4539" w:author="Marcelle von Wendland" w:date="2017-09-14T09:55:00Z">
        <w:r w:rsidR="00023D2C" w:rsidRPr="008E3BD5">
          <w:rPr>
            <w:rFonts w:cstheme="minorHAnsi"/>
            <w:color w:val="222222"/>
            <w:sz w:val="16"/>
            <w:szCs w:val="16"/>
            <w:shd w:val="clear" w:color="auto" w:fill="FFFFFF"/>
          </w:rPr>
          <w:instrText xml:space="preserve">" </w:instrText>
        </w:r>
        <w:r w:rsidR="00023D2C" w:rsidRPr="008E3BD5">
          <w:rPr>
            <w:rFonts w:cstheme="minorHAnsi"/>
            <w:color w:val="222222"/>
            <w:sz w:val="16"/>
            <w:szCs w:val="16"/>
            <w:shd w:val="clear" w:color="auto" w:fill="FFFFFF"/>
            <w:rPrChange w:id="4540" w:author="Marcelle von Wendland" w:date="2017-09-15T11:20:00Z">
              <w:rPr>
                <w:rFonts w:cstheme="minorHAnsi"/>
                <w:color w:val="222222"/>
                <w:sz w:val="16"/>
                <w:szCs w:val="16"/>
                <w:shd w:val="clear" w:color="auto" w:fill="FFFFFF"/>
              </w:rPr>
            </w:rPrChange>
          </w:rPr>
          <w:fldChar w:fldCharType="separate"/>
        </w:r>
      </w:ins>
      <w:r w:rsidR="00023D2C" w:rsidRPr="008E3BD5">
        <w:rPr>
          <w:rStyle w:val="Hyperlink"/>
          <w:rFonts w:cstheme="minorHAnsi"/>
          <w:sz w:val="16"/>
          <w:szCs w:val="16"/>
          <w:shd w:val="clear" w:color="auto" w:fill="FFFFFF"/>
        </w:rPr>
        <w:t>https://en.wikipedia.org/wiki/Declarative_programming from 10/09/2017</w:t>
      </w:r>
      <w:ins w:id="4541" w:author="Marcelle von Wendland" w:date="2017-09-14T09:55:00Z">
        <w:r w:rsidR="00023D2C" w:rsidRPr="008E3BD5">
          <w:rPr>
            <w:rFonts w:cstheme="minorHAnsi"/>
            <w:color w:val="222222"/>
            <w:sz w:val="16"/>
            <w:szCs w:val="16"/>
            <w:shd w:val="clear" w:color="auto" w:fill="FFFFFF"/>
            <w:rPrChange w:id="4542" w:author="Marcelle von Wendland" w:date="2017-09-15T11:20:00Z">
              <w:rPr>
                <w:rFonts w:cstheme="minorHAnsi"/>
                <w:color w:val="222222"/>
                <w:sz w:val="16"/>
                <w:szCs w:val="16"/>
                <w:shd w:val="clear" w:color="auto" w:fill="FFFFFF"/>
              </w:rPr>
            </w:rPrChange>
          </w:rPr>
          <w:fldChar w:fldCharType="end"/>
        </w:r>
      </w:ins>
    </w:p>
    <w:p w14:paraId="6A965822" w14:textId="42FED44F" w:rsidR="00C071D8" w:rsidRPr="008F7229" w:rsidRDefault="00C071D8" w:rsidP="00C071D8">
      <w:pPr>
        <w:rPr>
          <w:ins w:id="4543" w:author="Marcelle von Wendland" w:date="2017-09-18T22:34:00Z"/>
          <w:b/>
        </w:rPr>
      </w:pPr>
      <w:ins w:id="4544" w:author="Marcelle von Wendland" w:date="2017-09-18T22:34:00Z">
        <w:r>
          <w:rPr>
            <w:b/>
          </w:rPr>
          <w:t>[WIKIPEDIA03] 0</w:t>
        </w:r>
        <w:r w:rsidRPr="00C071D8">
          <w:rPr>
            <w:b/>
          </w:rPr>
          <w:t>https://en.wikipedia.org/wiki/Category:Declarative_programming_languages</w:t>
        </w:r>
      </w:ins>
    </w:p>
    <w:p w14:paraId="3D43BC29" w14:textId="77777777" w:rsidR="00C071D8" w:rsidRPr="008E3BD5" w:rsidRDefault="00C071D8" w:rsidP="00E05384">
      <w:pPr>
        <w:rPr>
          <w:ins w:id="4545" w:author="Marcelle von Wendland" w:date="2017-09-14T09:55:00Z"/>
          <w:rFonts w:cstheme="minorHAnsi"/>
          <w:b/>
          <w:color w:val="222222"/>
          <w:sz w:val="16"/>
          <w:szCs w:val="16"/>
          <w:shd w:val="clear" w:color="auto" w:fill="FFFFFF"/>
        </w:rPr>
      </w:pPr>
    </w:p>
    <w:p w14:paraId="332DB9D6" w14:textId="51DC9FDD" w:rsidR="00023D2C" w:rsidRPr="008E3BD5" w:rsidRDefault="00023D2C" w:rsidP="00E05384">
      <w:pPr>
        <w:rPr>
          <w:ins w:id="4546" w:author="Marcelle von Wendland" w:date="2017-09-14T09:56:00Z"/>
          <w:rFonts w:cstheme="minorHAnsi"/>
          <w:b/>
          <w:color w:val="222222"/>
          <w:sz w:val="16"/>
          <w:szCs w:val="16"/>
          <w:shd w:val="clear" w:color="auto" w:fill="FFFFFF"/>
        </w:rPr>
      </w:pPr>
      <w:ins w:id="4547" w:author="Marcelle von Wendland" w:date="2017-09-14T09:55:00Z">
        <w:r w:rsidRPr="008E3BD5">
          <w:rPr>
            <w:rFonts w:cstheme="minorHAnsi"/>
            <w:b/>
            <w:color w:val="222222"/>
            <w:sz w:val="16"/>
            <w:szCs w:val="16"/>
            <w:shd w:val="clear" w:color="auto" w:fill="FFFFFF"/>
          </w:rPr>
          <w:t xml:space="preserve">[STACKEXCHAGE01] </w:t>
        </w:r>
      </w:ins>
      <w:ins w:id="4548" w:author="Marcelle von Wendland" w:date="2017-09-14T09:56:00Z">
        <w:r w:rsidRPr="008E3BD5">
          <w:rPr>
            <w:rFonts w:cstheme="minorHAnsi"/>
            <w:b/>
            <w:color w:val="222222"/>
            <w:sz w:val="16"/>
            <w:szCs w:val="16"/>
            <w:shd w:val="clear" w:color="auto" w:fill="FFFFFF"/>
            <w:rPrChange w:id="4549" w:author="Marcelle von Wendland" w:date="2017-09-15T11:20:00Z">
              <w:rPr>
                <w:rFonts w:cstheme="minorHAnsi"/>
                <w:b/>
                <w:color w:val="222222"/>
                <w:sz w:val="16"/>
                <w:szCs w:val="16"/>
                <w:shd w:val="clear" w:color="auto" w:fill="FFFFFF"/>
              </w:rPr>
            </w:rPrChange>
          </w:rPr>
          <w:fldChar w:fldCharType="begin"/>
        </w:r>
        <w:r w:rsidRPr="008E3BD5">
          <w:rPr>
            <w:rFonts w:cstheme="minorHAnsi"/>
            <w:b/>
            <w:color w:val="222222"/>
            <w:sz w:val="16"/>
            <w:szCs w:val="16"/>
            <w:shd w:val="clear" w:color="auto" w:fill="FFFFFF"/>
          </w:rPr>
          <w:instrText xml:space="preserve"> HYPERLINK "https://ethereum.stackexchange.com/questions/119/what-opcodes-are-available-for-the-ethereum-evm" </w:instrText>
        </w:r>
        <w:r w:rsidRPr="008E3BD5">
          <w:rPr>
            <w:rFonts w:cstheme="minorHAnsi"/>
            <w:b/>
            <w:color w:val="222222"/>
            <w:sz w:val="16"/>
            <w:szCs w:val="16"/>
            <w:shd w:val="clear" w:color="auto" w:fill="FFFFFF"/>
            <w:rPrChange w:id="4550" w:author="Marcelle von Wendland" w:date="2017-09-15T11:20:00Z">
              <w:rPr>
                <w:rFonts w:cstheme="minorHAnsi"/>
                <w:b/>
                <w:color w:val="222222"/>
                <w:sz w:val="16"/>
                <w:szCs w:val="16"/>
                <w:shd w:val="clear" w:color="auto" w:fill="FFFFFF"/>
              </w:rPr>
            </w:rPrChange>
          </w:rPr>
          <w:fldChar w:fldCharType="separate"/>
        </w:r>
      </w:ins>
      <w:r w:rsidRPr="008E3BD5">
        <w:rPr>
          <w:rStyle w:val="Hyperlink"/>
          <w:rFonts w:cstheme="minorHAnsi"/>
          <w:sz w:val="16"/>
          <w:szCs w:val="16"/>
          <w:shd w:val="clear" w:color="auto" w:fill="FFFFFF"/>
        </w:rPr>
        <w:t>https://ethereum.stackexchange.com/questions/119/what-opcodes-are-available-for-the-ethereum-evm</w:t>
      </w:r>
      <w:ins w:id="4551" w:author="Marcelle von Wendland" w:date="2017-09-14T09:56:00Z">
        <w:r w:rsidRPr="008E3BD5">
          <w:rPr>
            <w:rFonts w:cstheme="minorHAnsi"/>
            <w:b/>
            <w:color w:val="222222"/>
            <w:sz w:val="16"/>
            <w:szCs w:val="16"/>
            <w:shd w:val="clear" w:color="auto" w:fill="FFFFFF"/>
            <w:rPrChange w:id="4552" w:author="Marcelle von Wendland" w:date="2017-09-15T11:20:00Z">
              <w:rPr>
                <w:rFonts w:cstheme="minorHAnsi"/>
                <w:b/>
                <w:color w:val="222222"/>
                <w:sz w:val="16"/>
                <w:szCs w:val="16"/>
                <w:shd w:val="clear" w:color="auto" w:fill="FFFFFF"/>
              </w:rPr>
            </w:rPrChange>
          </w:rPr>
          <w:fldChar w:fldCharType="end"/>
        </w:r>
      </w:ins>
    </w:p>
    <w:p w14:paraId="68D452E6" w14:textId="4C9F753A" w:rsidR="00023D2C" w:rsidRPr="008E3BD5" w:rsidRDefault="003923F4" w:rsidP="00E05384">
      <w:pPr>
        <w:rPr>
          <w:ins w:id="4553" w:author="Marcelle von Wendland" w:date="2017-09-14T09:35:00Z"/>
          <w:b/>
          <w:sz w:val="16"/>
          <w:szCs w:val="16"/>
        </w:rPr>
      </w:pPr>
      <w:ins w:id="4554" w:author="Marcelle von Wendland" w:date="2017-09-14T13:40:00Z">
        <w:r w:rsidRPr="008E3BD5">
          <w:rPr>
            <w:rFonts w:cstheme="minorHAnsi"/>
            <w:b/>
            <w:color w:val="222222"/>
            <w:sz w:val="16"/>
            <w:szCs w:val="16"/>
            <w:shd w:val="clear" w:color="auto" w:fill="FFFFFF"/>
          </w:rPr>
          <w:t>[BlockGeeks</w:t>
        </w:r>
        <w:r w:rsidR="00A66185" w:rsidRPr="008E3BD5">
          <w:rPr>
            <w:rFonts w:cstheme="minorHAnsi"/>
            <w:b/>
            <w:color w:val="222222"/>
            <w:sz w:val="16"/>
            <w:szCs w:val="16"/>
            <w:shd w:val="clear" w:color="auto" w:fill="FFFFFF"/>
          </w:rPr>
          <w:t>01</w:t>
        </w:r>
        <w:proofErr w:type="gramStart"/>
        <w:r w:rsidRPr="008E3BD5">
          <w:rPr>
            <w:rFonts w:cstheme="minorHAnsi"/>
            <w:b/>
            <w:color w:val="222222"/>
            <w:sz w:val="16"/>
            <w:szCs w:val="16"/>
            <w:shd w:val="clear" w:color="auto" w:fill="FFFFFF"/>
          </w:rPr>
          <w:t xml:space="preserve">]  </w:t>
        </w:r>
        <w:r w:rsidRPr="008E3BD5">
          <w:rPr>
            <w:b/>
            <w:sz w:val="16"/>
            <w:szCs w:val="16"/>
          </w:rPr>
          <w:t>https://blockgeeks.com/guides/what-is-hyperledger/</w:t>
        </w:r>
      </w:ins>
      <w:proofErr w:type="gramEnd"/>
    </w:p>
    <w:p w14:paraId="6DB44BFD" w14:textId="19609F50" w:rsidR="00E05384" w:rsidRPr="008E3BD5" w:rsidRDefault="00A66185">
      <w:pPr>
        <w:rPr>
          <w:ins w:id="4555" w:author="Marcelle von Wendland" w:date="2017-09-15T10:27:00Z"/>
          <w:sz w:val="16"/>
          <w:szCs w:val="16"/>
        </w:rPr>
      </w:pPr>
      <w:ins w:id="4556" w:author="Marcelle von Wendland" w:date="2017-09-14T13:41:00Z">
        <w:r w:rsidRPr="008E3BD5">
          <w:rPr>
            <w:b/>
            <w:sz w:val="16"/>
            <w:szCs w:val="16"/>
          </w:rPr>
          <w:t>[ angrbrd01]</w:t>
        </w:r>
        <w:r w:rsidRPr="008E3BD5">
          <w:rPr>
            <w:sz w:val="16"/>
            <w:szCs w:val="16"/>
            <w:rPrChange w:id="4557" w:author="Marcelle von Wendland" w:date="2017-09-15T11:20:00Z">
              <w:rPr/>
            </w:rPrChange>
          </w:rPr>
          <w:t xml:space="preserve"> </w:t>
        </w:r>
      </w:ins>
      <w:ins w:id="4558" w:author="Marcelle von Wendland" w:date="2017-09-15T10:25:00Z">
        <w:r w:rsidR="00814E25" w:rsidRPr="008E3BD5">
          <w:rPr>
            <w:sz w:val="16"/>
            <w:szCs w:val="16"/>
            <w:rPrChange w:id="4559" w:author="Marcelle von Wendland" w:date="2017-09-15T11:20:00Z">
              <w:rPr>
                <w:sz w:val="16"/>
                <w:szCs w:val="16"/>
              </w:rPr>
            </w:rPrChange>
          </w:rPr>
          <w:fldChar w:fldCharType="begin"/>
        </w:r>
        <w:r w:rsidR="00814E25" w:rsidRPr="008E3BD5">
          <w:rPr>
            <w:sz w:val="16"/>
            <w:szCs w:val="16"/>
          </w:rPr>
          <w:instrText xml:space="preserve"> HYPERLINK "</w:instrText>
        </w:r>
      </w:ins>
      <w:ins w:id="4560" w:author="Marcelle von Wendland" w:date="2017-09-14T13:41:00Z">
        <w:r w:rsidR="00814E25" w:rsidRPr="008E3BD5">
          <w:rPr>
            <w:sz w:val="16"/>
            <w:szCs w:val="16"/>
            <w:rPrChange w:id="4561" w:author="Marcelle von Wendland" w:date="2017-09-15T11:20:00Z">
              <w:rPr>
                <w:b/>
                <w:sz w:val="16"/>
                <w:szCs w:val="16"/>
              </w:rPr>
            </w:rPrChange>
          </w:rPr>
          <w:instrText>https://github.com/angrbrd/hyperledger-fabric-basics/blob/master/crowd_fund_chaincode/crowd_fund_chaincode.go</w:instrText>
        </w:r>
      </w:ins>
      <w:ins w:id="4562" w:author="Marcelle von Wendland" w:date="2017-09-15T10:25:00Z">
        <w:r w:rsidR="00814E25" w:rsidRPr="008E3BD5">
          <w:rPr>
            <w:sz w:val="16"/>
            <w:szCs w:val="16"/>
          </w:rPr>
          <w:instrText xml:space="preserve">" </w:instrText>
        </w:r>
        <w:r w:rsidR="00814E25" w:rsidRPr="008E3BD5">
          <w:rPr>
            <w:sz w:val="16"/>
            <w:szCs w:val="16"/>
            <w:rPrChange w:id="4563" w:author="Marcelle von Wendland" w:date="2017-09-15T11:20:00Z">
              <w:rPr>
                <w:sz w:val="16"/>
                <w:szCs w:val="16"/>
              </w:rPr>
            </w:rPrChange>
          </w:rPr>
          <w:fldChar w:fldCharType="separate"/>
        </w:r>
      </w:ins>
      <w:r w:rsidR="00814E25" w:rsidRPr="008E3BD5">
        <w:rPr>
          <w:rStyle w:val="Hyperlink"/>
          <w:rPrChange w:id="4564" w:author="Marcelle von Wendland" w:date="2017-09-15T11:20:00Z">
            <w:rPr>
              <w:b/>
              <w:sz w:val="16"/>
              <w:szCs w:val="16"/>
            </w:rPr>
          </w:rPrChange>
        </w:rPr>
        <w:t>https://github.com/angrbrd/hyperledger-fabric-basics/blob/master/crowd_fund_chaincode/crowd_fund_chaincode.go</w:t>
      </w:r>
      <w:ins w:id="4565" w:author="Marcelle von Wendland" w:date="2017-09-15T10:25:00Z">
        <w:r w:rsidR="00814E25" w:rsidRPr="008E3BD5">
          <w:rPr>
            <w:sz w:val="16"/>
            <w:szCs w:val="16"/>
            <w:rPrChange w:id="4566" w:author="Marcelle von Wendland" w:date="2017-09-15T11:20:00Z">
              <w:rPr>
                <w:sz w:val="16"/>
                <w:szCs w:val="16"/>
              </w:rPr>
            </w:rPrChange>
          </w:rPr>
          <w:fldChar w:fldCharType="end"/>
        </w:r>
      </w:ins>
    </w:p>
    <w:p w14:paraId="049B1737" w14:textId="77777777" w:rsidR="00DE529F" w:rsidRPr="008E3BD5" w:rsidRDefault="00DE529F" w:rsidP="00DE529F">
      <w:pPr>
        <w:rPr>
          <w:ins w:id="4567" w:author="Marcelle von Wendland" w:date="2017-09-15T10:27:00Z"/>
          <w:b/>
          <w:sz w:val="16"/>
          <w:szCs w:val="16"/>
        </w:rPr>
      </w:pPr>
      <w:ins w:id="4568" w:author="Marcelle von Wendland" w:date="2017-09-15T10:27:00Z">
        <w:r w:rsidRPr="008E3BD5">
          <w:rPr>
            <w:b/>
            <w:sz w:val="16"/>
            <w:szCs w:val="16"/>
          </w:rPr>
          <w:t>[ SOLIDITY01]</w:t>
        </w:r>
        <w:r w:rsidRPr="008E3BD5">
          <w:rPr>
            <w:sz w:val="16"/>
            <w:szCs w:val="16"/>
            <w:rPrChange w:id="4569" w:author="Marcelle von Wendland" w:date="2017-09-15T11:20:00Z">
              <w:rPr/>
            </w:rPrChange>
          </w:rPr>
          <w:t xml:space="preserve"> </w:t>
        </w:r>
        <w:r w:rsidRPr="008E3BD5">
          <w:rPr>
            <w:b/>
            <w:sz w:val="16"/>
            <w:szCs w:val="16"/>
          </w:rPr>
          <w:t>https://solidity.readthedocs.io/en/develop/index.html</w:t>
        </w:r>
      </w:ins>
    </w:p>
    <w:p w14:paraId="3B95D053" w14:textId="0130C028" w:rsidR="00814E25" w:rsidRPr="009804F6" w:rsidRDefault="00814E25">
      <w:pPr>
        <w:rPr>
          <w:ins w:id="4570" w:author="Marcelle von Wendland" w:date="2017-09-15T10:27:00Z"/>
          <w:sz w:val="16"/>
          <w:szCs w:val="16"/>
          <w:rPrChange w:id="4571" w:author="Marcelle von Wendland" w:date="2017-09-15T11:31:00Z">
            <w:rPr>
              <w:ins w:id="4572" w:author="Marcelle von Wendland" w:date="2017-09-15T10:27:00Z"/>
            </w:rPr>
          </w:rPrChange>
        </w:rPr>
      </w:pPr>
      <w:ins w:id="4573" w:author="Marcelle von Wendland" w:date="2017-09-15T10:25:00Z">
        <w:r w:rsidRPr="009804F6">
          <w:rPr>
            <w:b/>
            <w:sz w:val="16"/>
            <w:szCs w:val="16"/>
          </w:rPr>
          <w:t>[ SOLIDITY0</w:t>
        </w:r>
      </w:ins>
      <w:ins w:id="4574" w:author="Marcelle von Wendland" w:date="2017-09-15T10:27:00Z">
        <w:r w:rsidR="00DE529F" w:rsidRPr="009804F6">
          <w:rPr>
            <w:b/>
            <w:sz w:val="16"/>
            <w:szCs w:val="16"/>
          </w:rPr>
          <w:t>2</w:t>
        </w:r>
      </w:ins>
      <w:ins w:id="4575" w:author="Marcelle von Wendland" w:date="2017-09-15T10:25:00Z">
        <w:r w:rsidRPr="009804F6">
          <w:rPr>
            <w:b/>
            <w:sz w:val="16"/>
            <w:szCs w:val="16"/>
          </w:rPr>
          <w:t>]</w:t>
        </w:r>
        <w:r w:rsidRPr="009804F6">
          <w:rPr>
            <w:sz w:val="16"/>
            <w:szCs w:val="16"/>
            <w:rPrChange w:id="4576" w:author="Marcelle von Wendland" w:date="2017-09-15T11:31:00Z">
              <w:rPr/>
            </w:rPrChange>
          </w:rPr>
          <w:t xml:space="preserve"> </w:t>
        </w:r>
      </w:ins>
      <w:ins w:id="4577" w:author="Marcelle von Wendland" w:date="2017-09-15T10:27:00Z">
        <w:r w:rsidR="00DE529F" w:rsidRPr="009804F6">
          <w:rPr>
            <w:sz w:val="16"/>
            <w:szCs w:val="16"/>
            <w:rPrChange w:id="4578" w:author="Marcelle von Wendland" w:date="2017-09-15T11:31:00Z">
              <w:rPr/>
            </w:rPrChange>
          </w:rPr>
          <w:fldChar w:fldCharType="begin"/>
        </w:r>
        <w:r w:rsidR="00DE529F" w:rsidRPr="009804F6">
          <w:rPr>
            <w:sz w:val="16"/>
            <w:szCs w:val="16"/>
            <w:rPrChange w:id="4579" w:author="Marcelle von Wendland" w:date="2017-09-15T11:31:00Z">
              <w:rPr/>
            </w:rPrChange>
          </w:rPr>
          <w:instrText xml:space="preserve"> HYPERLINK "</w:instrText>
        </w:r>
      </w:ins>
      <w:ins w:id="4580" w:author="Marcelle von Wendland" w:date="2017-09-15T10:25:00Z">
        <w:r w:rsidR="00DE529F" w:rsidRPr="009804F6">
          <w:rPr>
            <w:sz w:val="16"/>
            <w:szCs w:val="16"/>
            <w:rPrChange w:id="4581" w:author="Marcelle von Wendland" w:date="2017-09-15T11:31:00Z">
              <w:rPr/>
            </w:rPrChange>
          </w:rPr>
          <w:instrText>https://solidity.readthedocs.io/en/develop/introduction-to-smart-contracts.html</w:instrText>
        </w:r>
      </w:ins>
      <w:ins w:id="4582" w:author="Marcelle von Wendland" w:date="2017-09-15T10:27:00Z">
        <w:r w:rsidR="00DE529F" w:rsidRPr="009804F6">
          <w:rPr>
            <w:sz w:val="16"/>
            <w:szCs w:val="16"/>
            <w:rPrChange w:id="4583" w:author="Marcelle von Wendland" w:date="2017-09-15T11:31:00Z">
              <w:rPr/>
            </w:rPrChange>
          </w:rPr>
          <w:instrText xml:space="preserve">" </w:instrText>
        </w:r>
        <w:r w:rsidR="00DE529F" w:rsidRPr="009804F6">
          <w:rPr>
            <w:sz w:val="16"/>
            <w:szCs w:val="16"/>
            <w:rPrChange w:id="4584" w:author="Marcelle von Wendland" w:date="2017-09-15T11:31:00Z">
              <w:rPr/>
            </w:rPrChange>
          </w:rPr>
          <w:fldChar w:fldCharType="separate"/>
        </w:r>
      </w:ins>
      <w:r w:rsidR="00DE529F" w:rsidRPr="009804F6">
        <w:rPr>
          <w:rStyle w:val="Hyperlink"/>
          <w:sz w:val="16"/>
          <w:szCs w:val="16"/>
          <w:rPrChange w:id="4585" w:author="Marcelle von Wendland" w:date="2017-09-15T11:31:00Z">
            <w:rPr>
              <w:rStyle w:val="Hyperlink"/>
            </w:rPr>
          </w:rPrChange>
        </w:rPr>
        <w:t>https://solidity.readthedocs.io/en/develop/introduction-to-smart-contracts.html</w:t>
      </w:r>
      <w:ins w:id="4586" w:author="Marcelle von Wendland" w:date="2017-09-15T10:27:00Z">
        <w:r w:rsidR="00DE529F" w:rsidRPr="009804F6">
          <w:rPr>
            <w:sz w:val="16"/>
            <w:szCs w:val="16"/>
            <w:rPrChange w:id="4587" w:author="Marcelle von Wendland" w:date="2017-09-15T11:31:00Z">
              <w:rPr/>
            </w:rPrChange>
          </w:rPr>
          <w:fldChar w:fldCharType="end"/>
        </w:r>
      </w:ins>
    </w:p>
    <w:p w14:paraId="46487155" w14:textId="26952F06" w:rsidR="00DE529F" w:rsidRPr="009804F6" w:rsidRDefault="00BE27D6">
      <w:pPr>
        <w:rPr>
          <w:ins w:id="4588" w:author="Marcelle von Wendland" w:date="2017-09-15T11:19:00Z"/>
          <w:sz w:val="16"/>
          <w:szCs w:val="16"/>
          <w:rPrChange w:id="4589" w:author="Marcelle von Wendland" w:date="2017-09-15T11:31:00Z">
            <w:rPr>
              <w:ins w:id="4590" w:author="Marcelle von Wendland" w:date="2017-09-15T11:19:00Z"/>
            </w:rPr>
          </w:rPrChange>
        </w:rPr>
      </w:pPr>
      <w:ins w:id="4591" w:author="Marcelle von Wendland" w:date="2017-09-15T11:19:00Z">
        <w:r w:rsidRPr="009804F6">
          <w:rPr>
            <w:b/>
            <w:sz w:val="16"/>
            <w:szCs w:val="16"/>
            <w:rPrChange w:id="4592" w:author="Marcelle von Wendland" w:date="2017-09-15T11:31:00Z">
              <w:rPr/>
            </w:rPrChange>
          </w:rPr>
          <w:t>[THIRD et al 2017]</w:t>
        </w:r>
        <w:r w:rsidRPr="009804F6">
          <w:rPr>
            <w:sz w:val="16"/>
            <w:szCs w:val="16"/>
            <w:rPrChange w:id="4593" w:author="Marcelle von Wendland" w:date="2017-09-15T11:31:00Z">
              <w:rPr/>
            </w:rPrChange>
          </w:rPr>
          <w:t xml:space="preserve"> </w:t>
        </w:r>
        <w:r w:rsidR="00904CEA" w:rsidRPr="009804F6">
          <w:rPr>
            <w:sz w:val="16"/>
            <w:szCs w:val="16"/>
            <w:rPrChange w:id="4594" w:author="Marcelle von Wendland" w:date="2017-09-15T11:31:00Z">
              <w:rPr/>
            </w:rPrChange>
          </w:rPr>
          <w:fldChar w:fldCharType="begin"/>
        </w:r>
        <w:r w:rsidR="00904CEA" w:rsidRPr="009804F6">
          <w:rPr>
            <w:sz w:val="16"/>
            <w:szCs w:val="16"/>
            <w:rPrChange w:id="4595" w:author="Marcelle von Wendland" w:date="2017-09-15T11:31:00Z">
              <w:rPr/>
            </w:rPrChange>
          </w:rPr>
          <w:instrText xml:space="preserve"> HYPERLINK "http://papers.www2017.com.au.s3-website-ap-southeast-2.amazonaws.com/companion/p1431.pdf" </w:instrText>
        </w:r>
        <w:r w:rsidR="00904CEA" w:rsidRPr="009804F6">
          <w:rPr>
            <w:sz w:val="16"/>
            <w:szCs w:val="16"/>
            <w:rPrChange w:id="4596" w:author="Marcelle von Wendland" w:date="2017-09-15T11:31:00Z">
              <w:rPr/>
            </w:rPrChange>
          </w:rPr>
          <w:fldChar w:fldCharType="separate"/>
        </w:r>
      </w:ins>
      <w:r w:rsidR="00904CEA" w:rsidRPr="009804F6">
        <w:rPr>
          <w:rStyle w:val="Hyperlink"/>
          <w:sz w:val="16"/>
          <w:szCs w:val="16"/>
          <w:rPrChange w:id="4597" w:author="Marcelle von Wendland" w:date="2017-09-15T11:31:00Z">
            <w:rPr>
              <w:rStyle w:val="Hyperlink"/>
            </w:rPr>
          </w:rPrChange>
        </w:rPr>
        <w:t>http://papers.www2017.com.au.s3-website-ap-southeast-2.amazonaws.com/companion/p1431.pdf</w:t>
      </w:r>
      <w:ins w:id="4598" w:author="Marcelle von Wendland" w:date="2017-09-15T11:19:00Z">
        <w:r w:rsidR="00904CEA" w:rsidRPr="009804F6">
          <w:rPr>
            <w:sz w:val="16"/>
            <w:szCs w:val="16"/>
            <w:rPrChange w:id="4599" w:author="Marcelle von Wendland" w:date="2017-09-15T11:31:00Z">
              <w:rPr/>
            </w:rPrChange>
          </w:rPr>
          <w:fldChar w:fldCharType="end"/>
        </w:r>
        <w:r w:rsidR="00904CEA" w:rsidRPr="009804F6">
          <w:rPr>
            <w:sz w:val="16"/>
            <w:szCs w:val="16"/>
            <w:rPrChange w:id="4600" w:author="Marcelle von Wendland" w:date="2017-09-15T11:31:00Z">
              <w:rPr/>
            </w:rPrChange>
          </w:rPr>
          <w:t>, Allan Third, John Domingue, 2017</w:t>
        </w:r>
      </w:ins>
    </w:p>
    <w:p w14:paraId="4439B8CB" w14:textId="5C017008" w:rsidR="008E3BD5" w:rsidRPr="009804F6" w:rsidRDefault="008E3BD5">
      <w:pPr>
        <w:rPr>
          <w:ins w:id="4601" w:author="Marcelle von Wendland" w:date="2017-09-15T11:21:00Z"/>
          <w:sz w:val="16"/>
          <w:szCs w:val="16"/>
          <w:rPrChange w:id="4602" w:author="Marcelle von Wendland" w:date="2017-09-15T11:31:00Z">
            <w:rPr>
              <w:ins w:id="4603" w:author="Marcelle von Wendland" w:date="2017-09-15T11:21:00Z"/>
            </w:rPr>
          </w:rPrChange>
        </w:rPr>
      </w:pPr>
      <w:ins w:id="4604" w:author="Marcelle von Wendland" w:date="2017-09-15T11:21:00Z">
        <w:r w:rsidRPr="009804F6">
          <w:rPr>
            <w:b/>
            <w:sz w:val="16"/>
            <w:szCs w:val="16"/>
            <w:rPrChange w:id="4605" w:author="Marcelle von Wendland" w:date="2017-09-15T11:31:00Z">
              <w:rPr>
                <w:sz w:val="16"/>
                <w:szCs w:val="16"/>
              </w:rPr>
            </w:rPrChange>
          </w:rPr>
          <w:t>[McAdams 2017]</w:t>
        </w:r>
        <w:r w:rsidRPr="009804F6">
          <w:rPr>
            <w:sz w:val="16"/>
            <w:szCs w:val="16"/>
          </w:rPr>
          <w:t xml:space="preserve"> </w:t>
        </w:r>
        <w:r w:rsidRPr="009804F6">
          <w:rPr>
            <w:sz w:val="16"/>
            <w:szCs w:val="16"/>
            <w:rPrChange w:id="4606" w:author="Marcelle von Wendland" w:date="2017-09-15T11:31:00Z">
              <w:rPr>
                <w:sz w:val="16"/>
                <w:szCs w:val="16"/>
              </w:rPr>
            </w:rPrChange>
          </w:rPr>
          <w:fldChar w:fldCharType="begin"/>
        </w:r>
        <w:r w:rsidRPr="009804F6">
          <w:rPr>
            <w:sz w:val="16"/>
            <w:szCs w:val="16"/>
          </w:rPr>
          <w:instrText xml:space="preserve"> HYPERLINK "https://files.zotero.net/4108832269/Darryl%20McAdams%20-%20An%20Ontology%20for%20Smart%20Contracts.pdf" </w:instrText>
        </w:r>
        <w:r w:rsidRPr="009804F6">
          <w:rPr>
            <w:sz w:val="16"/>
            <w:szCs w:val="16"/>
            <w:rPrChange w:id="4607" w:author="Marcelle von Wendland" w:date="2017-09-15T11:31:00Z">
              <w:rPr>
                <w:sz w:val="16"/>
                <w:szCs w:val="16"/>
              </w:rPr>
            </w:rPrChange>
          </w:rPr>
          <w:fldChar w:fldCharType="separate"/>
        </w:r>
      </w:ins>
      <w:r w:rsidRPr="009804F6">
        <w:rPr>
          <w:rStyle w:val="Hyperlink"/>
          <w:sz w:val="16"/>
          <w:szCs w:val="16"/>
        </w:rPr>
        <w:t>https://files.zotero.net/4108832269/Darryl%20McAdams%20-%20An%20Ontology%20for%20Smart%20Contracts.pdf</w:t>
      </w:r>
      <w:ins w:id="4608" w:author="Marcelle von Wendland" w:date="2017-09-15T11:21:00Z">
        <w:r w:rsidRPr="009804F6">
          <w:rPr>
            <w:sz w:val="16"/>
            <w:szCs w:val="16"/>
            <w:rPrChange w:id="4609" w:author="Marcelle von Wendland" w:date="2017-09-15T11:31:00Z">
              <w:rPr>
                <w:sz w:val="16"/>
                <w:szCs w:val="16"/>
              </w:rPr>
            </w:rPrChange>
          </w:rPr>
          <w:fldChar w:fldCharType="end"/>
        </w:r>
        <w:r w:rsidRPr="009804F6">
          <w:rPr>
            <w:sz w:val="16"/>
            <w:szCs w:val="16"/>
          </w:rPr>
          <w:t xml:space="preserve">, </w:t>
        </w:r>
        <w:r w:rsidRPr="009804F6">
          <w:rPr>
            <w:sz w:val="16"/>
            <w:szCs w:val="16"/>
            <w:rPrChange w:id="4610" w:author="Marcelle von Wendland" w:date="2017-09-15T11:31:00Z">
              <w:rPr/>
            </w:rPrChange>
          </w:rPr>
          <w:t>Darryl McAdams,2017</w:t>
        </w:r>
      </w:ins>
    </w:p>
    <w:p w14:paraId="3E33DC4B" w14:textId="58ADB5EA" w:rsidR="008E3BD5" w:rsidRPr="009804F6" w:rsidRDefault="008E3BD5">
      <w:pPr>
        <w:rPr>
          <w:ins w:id="4611" w:author="Marcelle von Wendland" w:date="2017-09-15T11:19:00Z"/>
          <w:sz w:val="16"/>
          <w:szCs w:val="16"/>
          <w:rPrChange w:id="4612" w:author="Marcelle von Wendland" w:date="2017-09-15T11:31:00Z">
            <w:rPr>
              <w:ins w:id="4613" w:author="Marcelle von Wendland" w:date="2017-09-15T11:19:00Z"/>
            </w:rPr>
          </w:rPrChange>
        </w:rPr>
      </w:pPr>
      <w:ins w:id="4614" w:author="Marcelle von Wendland" w:date="2017-09-15T11:29:00Z">
        <w:r w:rsidRPr="009804F6">
          <w:rPr>
            <w:b/>
            <w:sz w:val="16"/>
            <w:szCs w:val="16"/>
            <w:rPrChange w:id="4615" w:author="Marcelle von Wendland" w:date="2017-09-15T11:31:00Z">
              <w:rPr>
                <w:sz w:val="16"/>
                <w:szCs w:val="16"/>
              </w:rPr>
            </w:rPrChange>
          </w:rPr>
          <w:t>[</w:t>
        </w:r>
      </w:ins>
      <w:ins w:id="4616" w:author="Marcelle von Wendland" w:date="2017-09-15T11:28:00Z">
        <w:r w:rsidRPr="009804F6">
          <w:rPr>
            <w:b/>
            <w:sz w:val="16"/>
            <w:szCs w:val="16"/>
            <w:rPrChange w:id="4617" w:author="Marcelle von Wendland" w:date="2017-09-15T11:31:00Z">
              <w:rPr>
                <w:sz w:val="16"/>
                <w:szCs w:val="16"/>
              </w:rPr>
            </w:rPrChange>
          </w:rPr>
          <w:t>Clack et al 201</w:t>
        </w:r>
      </w:ins>
      <w:ins w:id="4618" w:author="Marcelle von Wendland" w:date="2017-09-15T11:30:00Z">
        <w:r w:rsidRPr="009804F6">
          <w:rPr>
            <w:b/>
            <w:sz w:val="16"/>
            <w:szCs w:val="16"/>
          </w:rPr>
          <w:t>6</w:t>
        </w:r>
      </w:ins>
      <w:ins w:id="4619" w:author="Marcelle von Wendland" w:date="2017-09-15T11:28:00Z">
        <w:r w:rsidRPr="009804F6">
          <w:rPr>
            <w:b/>
            <w:sz w:val="16"/>
            <w:szCs w:val="16"/>
            <w:rPrChange w:id="4620" w:author="Marcelle von Wendland" w:date="2017-09-15T11:31:00Z">
              <w:rPr>
                <w:sz w:val="16"/>
                <w:szCs w:val="16"/>
              </w:rPr>
            </w:rPrChange>
          </w:rPr>
          <w:t>]</w:t>
        </w:r>
        <w:r w:rsidRPr="009804F6">
          <w:rPr>
            <w:sz w:val="16"/>
            <w:szCs w:val="16"/>
          </w:rPr>
          <w:t xml:space="preserve"> </w:t>
        </w:r>
      </w:ins>
      <w:ins w:id="4621" w:author="Marcelle von Wendland" w:date="2017-09-15T11:30:00Z">
        <w:r w:rsidR="009804F6" w:rsidRPr="009804F6">
          <w:rPr>
            <w:sz w:val="16"/>
            <w:szCs w:val="16"/>
            <w:rPrChange w:id="4622" w:author="Marcelle von Wendland" w:date="2017-09-15T11:31:00Z">
              <w:rPr/>
            </w:rPrChange>
          </w:rPr>
          <w:t>Smart Contract Templates: essential requirements and design options</w:t>
        </w:r>
      </w:ins>
      <w:ins w:id="4623" w:author="Marcelle von Wendland" w:date="2017-09-15T11:29:00Z">
        <w:r w:rsidRPr="009804F6">
          <w:rPr>
            <w:sz w:val="16"/>
            <w:szCs w:val="16"/>
            <w:rPrChange w:id="4624" w:author="Marcelle von Wendland" w:date="2017-09-15T11:31:00Z">
              <w:rPr/>
            </w:rPrChange>
          </w:rPr>
          <w:t xml:space="preserve">, Christopher D. Clack, Vikram A. Bakshi, Lee </w:t>
        </w:r>
        <w:proofErr w:type="gramStart"/>
        <w:r w:rsidRPr="009804F6">
          <w:rPr>
            <w:sz w:val="16"/>
            <w:szCs w:val="16"/>
            <w:rPrChange w:id="4625" w:author="Marcelle von Wendland" w:date="2017-09-15T11:31:00Z">
              <w:rPr/>
            </w:rPrChange>
          </w:rPr>
          <w:t>Braine ,</w:t>
        </w:r>
        <w:proofErr w:type="gramEnd"/>
        <w:r w:rsidRPr="009804F6">
          <w:rPr>
            <w:sz w:val="16"/>
            <w:szCs w:val="16"/>
            <w:rPrChange w:id="4626" w:author="Marcelle von Wendland" w:date="2017-09-15T11:31:00Z">
              <w:rPr/>
            </w:rPrChange>
          </w:rPr>
          <w:t xml:space="preserve"> 2016 </w:t>
        </w:r>
      </w:ins>
      <w:ins w:id="4627" w:author="Marcelle von Wendland" w:date="2017-09-15T11:31:00Z">
        <w:r w:rsidR="009804F6" w:rsidRPr="009804F6">
          <w:rPr>
            <w:sz w:val="16"/>
            <w:szCs w:val="16"/>
          </w:rPr>
          <w:t>https://arxiv.org/pdf/1612.04496.pdf</w:t>
        </w:r>
      </w:ins>
    </w:p>
    <w:p w14:paraId="65C4B9E3" w14:textId="5F645BDD" w:rsidR="008E3BD5" w:rsidRPr="009804F6" w:rsidRDefault="008E3BD5" w:rsidP="008E3BD5">
      <w:pPr>
        <w:rPr>
          <w:ins w:id="4628" w:author="Marcelle von Wendland" w:date="2017-09-15T11:30:00Z"/>
          <w:sz w:val="16"/>
          <w:szCs w:val="16"/>
        </w:rPr>
      </w:pPr>
      <w:ins w:id="4629" w:author="Marcelle von Wendland" w:date="2017-09-15T11:30:00Z">
        <w:r w:rsidRPr="009804F6">
          <w:rPr>
            <w:b/>
            <w:sz w:val="16"/>
            <w:szCs w:val="16"/>
          </w:rPr>
          <w:t>[Clack et al 2017]</w:t>
        </w:r>
        <w:r w:rsidRPr="009804F6">
          <w:rPr>
            <w:sz w:val="16"/>
            <w:szCs w:val="16"/>
          </w:rPr>
          <w:t xml:space="preserve"> </w:t>
        </w:r>
        <w:r w:rsidRPr="009804F6">
          <w:rPr>
            <w:sz w:val="16"/>
            <w:szCs w:val="16"/>
            <w:rPrChange w:id="4630" w:author="Marcelle von Wendland" w:date="2017-09-15T11:31:00Z">
              <w:rPr/>
            </w:rPrChange>
          </w:rPr>
          <w:t xml:space="preserve">Smart Contract Templates: foundations, design landscape and research directions, Christopher D. Clack, Vikram A. Bakshi, Lee </w:t>
        </w:r>
        <w:proofErr w:type="gramStart"/>
        <w:r w:rsidRPr="009804F6">
          <w:rPr>
            <w:sz w:val="16"/>
            <w:szCs w:val="16"/>
            <w:rPrChange w:id="4631" w:author="Marcelle von Wendland" w:date="2017-09-15T11:31:00Z">
              <w:rPr/>
            </w:rPrChange>
          </w:rPr>
          <w:t>Braine ,</w:t>
        </w:r>
        <w:proofErr w:type="gramEnd"/>
        <w:r w:rsidRPr="009804F6">
          <w:rPr>
            <w:sz w:val="16"/>
            <w:szCs w:val="16"/>
            <w:rPrChange w:id="4632" w:author="Marcelle von Wendland" w:date="2017-09-15T11:31:00Z">
              <w:rPr/>
            </w:rPrChange>
          </w:rPr>
          <w:t xml:space="preserve"> 201</w:t>
        </w:r>
        <w:r w:rsidR="009804F6" w:rsidRPr="009804F6">
          <w:rPr>
            <w:sz w:val="16"/>
            <w:szCs w:val="16"/>
            <w:rPrChange w:id="4633" w:author="Marcelle von Wendland" w:date="2017-09-15T11:31:00Z">
              <w:rPr/>
            </w:rPrChange>
          </w:rPr>
          <w:t>7</w:t>
        </w:r>
        <w:r w:rsidRPr="009804F6">
          <w:rPr>
            <w:sz w:val="16"/>
            <w:szCs w:val="16"/>
            <w:rPrChange w:id="4634" w:author="Marcelle von Wendland" w:date="2017-09-15T11:31:00Z">
              <w:rPr/>
            </w:rPrChange>
          </w:rPr>
          <w:t xml:space="preserve"> </w:t>
        </w:r>
        <w:r w:rsidRPr="009804F6">
          <w:rPr>
            <w:sz w:val="16"/>
            <w:szCs w:val="16"/>
          </w:rPr>
          <w:t>https://arxiv.org/pdf/1608.00771.pdf</w:t>
        </w:r>
      </w:ins>
    </w:p>
    <w:p w14:paraId="5D7C2711" w14:textId="1E7E10B8" w:rsidR="008E3BD5" w:rsidRPr="008E3BD5" w:rsidRDefault="00C62C3A">
      <w:pPr>
        <w:rPr>
          <w:ins w:id="4635" w:author="Marcelle von Wendland" w:date="2017-09-15T10:27:00Z"/>
          <w:sz w:val="16"/>
          <w:szCs w:val="16"/>
          <w:rPrChange w:id="4636" w:author="Marcelle von Wendland" w:date="2017-09-15T11:20:00Z">
            <w:rPr>
              <w:ins w:id="4637" w:author="Marcelle von Wendland" w:date="2017-09-15T10:27:00Z"/>
            </w:rPr>
          </w:rPrChange>
        </w:rPr>
      </w:pPr>
      <w:ins w:id="4638" w:author="Marcelle von Wendland" w:date="2017-09-18T19:28:00Z">
        <w:r w:rsidRPr="00467F5D">
          <w:rPr>
            <w:b/>
            <w:sz w:val="16"/>
            <w:szCs w:val="16"/>
            <w:rPrChange w:id="4639" w:author="Marcelle von Wendland" w:date="2017-09-18T22:30:00Z">
              <w:rPr>
                <w:sz w:val="16"/>
                <w:szCs w:val="16"/>
              </w:rPr>
            </w:rPrChange>
          </w:rPr>
          <w:t>[TURING 1936]</w:t>
        </w:r>
        <w:r>
          <w:rPr>
            <w:sz w:val="16"/>
            <w:szCs w:val="16"/>
          </w:rPr>
          <w:t xml:space="preserve"> </w:t>
        </w:r>
      </w:ins>
      <w:ins w:id="4640" w:author="Marcelle von Wendland" w:date="2017-09-18T19:29:00Z">
        <w:r>
          <w:t xml:space="preserve">ON COMPUTABLE NUMBERS, WITH AN APPLICATION TO THE ENTSCHEIDUNGSPROBLEM, </w:t>
        </w:r>
      </w:ins>
      <w:ins w:id="4641" w:author="Marcelle von Wendland" w:date="2017-09-18T19:28:00Z">
        <w:r>
          <w:rPr>
            <w:sz w:val="16"/>
            <w:szCs w:val="16"/>
          </w:rPr>
          <w:t>Alan Turing</w:t>
        </w:r>
      </w:ins>
      <w:ins w:id="4642" w:author="Marcelle von Wendland" w:date="2017-09-18T19:29:00Z">
        <w:r>
          <w:rPr>
            <w:sz w:val="16"/>
            <w:szCs w:val="16"/>
          </w:rPr>
          <w:t xml:space="preserve">, </w:t>
        </w:r>
        <w:r>
          <w:rPr>
            <w:sz w:val="16"/>
            <w:szCs w:val="16"/>
          </w:rPr>
          <w:fldChar w:fldCharType="begin"/>
        </w:r>
        <w:r>
          <w:rPr>
            <w:sz w:val="16"/>
            <w:szCs w:val="16"/>
          </w:rPr>
          <w:instrText xml:space="preserve"> HYPERLINK "</w:instrText>
        </w:r>
        <w:r w:rsidRPr="00C62C3A">
          <w:rPr>
            <w:sz w:val="16"/>
            <w:szCs w:val="16"/>
          </w:rPr>
          <w:instrText>https://www.cs.virginia.edu/~robins/Turing_Paper_1936.pdf</w:instrText>
        </w:r>
        <w:r>
          <w:rPr>
            <w:sz w:val="16"/>
            <w:szCs w:val="16"/>
          </w:rPr>
          <w:instrText xml:space="preserve">" </w:instrText>
        </w:r>
        <w:r>
          <w:rPr>
            <w:sz w:val="16"/>
            <w:szCs w:val="16"/>
          </w:rPr>
          <w:fldChar w:fldCharType="separate"/>
        </w:r>
        <w:r w:rsidRPr="006010BF">
          <w:rPr>
            <w:rStyle w:val="Hyperlink"/>
            <w:sz w:val="16"/>
            <w:szCs w:val="16"/>
          </w:rPr>
          <w:t>https://www.cs.virginia.edu/~robins/Turing_Paper_1936.pdf</w:t>
        </w:r>
        <w:r>
          <w:rPr>
            <w:sz w:val="16"/>
            <w:szCs w:val="16"/>
          </w:rPr>
          <w:fldChar w:fldCharType="end"/>
        </w:r>
        <w:r>
          <w:rPr>
            <w:sz w:val="16"/>
            <w:szCs w:val="16"/>
          </w:rPr>
          <w:t>,</w:t>
        </w:r>
      </w:ins>
    </w:p>
    <w:p w14:paraId="3F2C6DB3" w14:textId="62597CA5" w:rsidR="00DE529F" w:rsidRPr="00467F5D" w:rsidRDefault="003E6152">
      <w:pPr>
        <w:rPr>
          <w:ins w:id="4643" w:author="Marcelle von Wendland" w:date="2017-09-18T21:51:00Z"/>
          <w:b/>
          <w:rPrChange w:id="4644" w:author="Marcelle von Wendland" w:date="2017-09-18T22:30:00Z">
            <w:rPr>
              <w:ins w:id="4645" w:author="Marcelle von Wendland" w:date="2017-09-18T21:51:00Z"/>
              <w:b/>
              <w:sz w:val="16"/>
              <w:szCs w:val="16"/>
            </w:rPr>
          </w:rPrChange>
        </w:rPr>
      </w:pPr>
      <w:ins w:id="4646" w:author="Marcelle von Wendland" w:date="2017-09-18T21:47:00Z">
        <w:r w:rsidRPr="00467F5D">
          <w:rPr>
            <w:b/>
            <w:rPrChange w:id="4647" w:author="Marcelle von Wendland" w:date="2017-09-18T22:30:00Z">
              <w:rPr>
                <w:b/>
                <w:sz w:val="16"/>
                <w:szCs w:val="16"/>
              </w:rPr>
            </w:rPrChange>
          </w:rPr>
          <w:t xml:space="preserve">[AGA1986] </w:t>
        </w:r>
      </w:ins>
      <w:ins w:id="4648" w:author="Marcelle von Wendland" w:date="2017-09-18T21:46:00Z">
        <w:r w:rsidRPr="00467F5D">
          <w:rPr>
            <w:b/>
            <w:rPrChange w:id="4649" w:author="Marcelle von Wendland" w:date="2017-09-18T22:30:00Z">
              <w:rPr>
                <w:b/>
                <w:sz w:val="16"/>
                <w:szCs w:val="16"/>
              </w:rPr>
            </w:rPrChange>
          </w:rPr>
          <w:t xml:space="preserve">Actors: A Model of Concurent Computing in Distributed Systems; </w:t>
        </w:r>
      </w:ins>
      <w:ins w:id="4650" w:author="Marcelle von Wendland" w:date="2017-09-18T21:47:00Z">
        <w:r w:rsidRPr="00467F5D">
          <w:rPr>
            <w:b/>
            <w:rPrChange w:id="4651" w:author="Marcelle von Wendland" w:date="2017-09-18T22:30:00Z">
              <w:rPr>
                <w:b/>
                <w:sz w:val="16"/>
                <w:szCs w:val="16"/>
              </w:rPr>
            </w:rPrChange>
          </w:rPr>
          <w:t xml:space="preserve">Gul A Agha; </w:t>
        </w:r>
      </w:ins>
      <w:ins w:id="4652" w:author="Marcelle von Wendland" w:date="2017-09-18T21:51:00Z">
        <w:r w:rsidRPr="00467F5D">
          <w:rPr>
            <w:b/>
            <w:rPrChange w:id="4653" w:author="Marcelle von Wendland" w:date="2017-09-18T22:30:00Z">
              <w:rPr>
                <w:b/>
                <w:sz w:val="16"/>
                <w:szCs w:val="16"/>
              </w:rPr>
            </w:rPrChange>
          </w:rPr>
          <w:fldChar w:fldCharType="begin"/>
        </w:r>
        <w:r w:rsidRPr="00467F5D">
          <w:rPr>
            <w:b/>
            <w:rPrChange w:id="4654" w:author="Marcelle von Wendland" w:date="2017-09-18T22:30:00Z">
              <w:rPr>
                <w:b/>
                <w:sz w:val="16"/>
                <w:szCs w:val="16"/>
              </w:rPr>
            </w:rPrChange>
          </w:rPr>
          <w:instrText xml:space="preserve"> HYPERLINK "</w:instrText>
        </w:r>
      </w:ins>
      <w:ins w:id="4655" w:author="Marcelle von Wendland" w:date="2017-09-18T21:46:00Z">
        <w:r w:rsidRPr="00467F5D">
          <w:rPr>
            <w:b/>
            <w:rPrChange w:id="4656" w:author="Marcelle von Wendland" w:date="2017-09-18T22:30:00Z">
              <w:rPr>
                <w:b/>
                <w:sz w:val="16"/>
                <w:szCs w:val="16"/>
              </w:rPr>
            </w:rPrChange>
          </w:rPr>
          <w:instrText>https://www.cypherpunks.to/erights/history/actors/AITR-844.pdf</w:instrText>
        </w:r>
      </w:ins>
      <w:ins w:id="4657" w:author="Marcelle von Wendland" w:date="2017-09-18T21:51:00Z">
        <w:r w:rsidRPr="00467F5D">
          <w:rPr>
            <w:b/>
            <w:rPrChange w:id="4658" w:author="Marcelle von Wendland" w:date="2017-09-18T22:30:00Z">
              <w:rPr>
                <w:b/>
                <w:sz w:val="16"/>
                <w:szCs w:val="16"/>
              </w:rPr>
            </w:rPrChange>
          </w:rPr>
          <w:instrText xml:space="preserve">" </w:instrText>
        </w:r>
        <w:r w:rsidRPr="00467F5D">
          <w:rPr>
            <w:b/>
            <w:rPrChange w:id="4659" w:author="Marcelle von Wendland" w:date="2017-09-18T22:30:00Z">
              <w:rPr>
                <w:b/>
                <w:sz w:val="16"/>
                <w:szCs w:val="16"/>
              </w:rPr>
            </w:rPrChange>
          </w:rPr>
          <w:fldChar w:fldCharType="separate"/>
        </w:r>
      </w:ins>
      <w:r w:rsidRPr="00467F5D">
        <w:rPr>
          <w:rStyle w:val="Hyperlink"/>
          <w:rPrChange w:id="4660" w:author="Marcelle von Wendland" w:date="2017-09-18T22:30:00Z">
            <w:rPr>
              <w:rStyle w:val="Hyperlink"/>
              <w:sz w:val="16"/>
              <w:szCs w:val="16"/>
            </w:rPr>
          </w:rPrChange>
        </w:rPr>
        <w:t>https://www.cypherpunks.to/erights/history/actors/AITR-844.pdf</w:t>
      </w:r>
      <w:ins w:id="4661" w:author="Marcelle von Wendland" w:date="2017-09-18T21:51:00Z">
        <w:r w:rsidRPr="00467F5D">
          <w:rPr>
            <w:b/>
            <w:rPrChange w:id="4662" w:author="Marcelle von Wendland" w:date="2017-09-18T22:30:00Z">
              <w:rPr>
                <w:b/>
                <w:sz w:val="16"/>
                <w:szCs w:val="16"/>
              </w:rPr>
            </w:rPrChange>
          </w:rPr>
          <w:fldChar w:fldCharType="end"/>
        </w:r>
      </w:ins>
    </w:p>
    <w:p w14:paraId="14E8802F" w14:textId="69F7A254" w:rsidR="003E6152" w:rsidRPr="00467F5D" w:rsidRDefault="003E6152">
      <w:pPr>
        <w:rPr>
          <w:ins w:id="4663" w:author="Marcelle von Wendland" w:date="2017-09-18T22:05:00Z"/>
          <w:b/>
          <w:rPrChange w:id="4664" w:author="Marcelle von Wendland" w:date="2017-09-18T22:30:00Z">
            <w:rPr>
              <w:ins w:id="4665" w:author="Marcelle von Wendland" w:date="2017-09-18T22:05:00Z"/>
              <w:b/>
              <w:sz w:val="16"/>
              <w:szCs w:val="16"/>
            </w:rPr>
          </w:rPrChange>
        </w:rPr>
      </w:pPr>
    </w:p>
    <w:p w14:paraId="5C1B5E82" w14:textId="60AF72EF" w:rsidR="008E6A64" w:rsidRPr="00467F5D" w:rsidRDefault="008E6A64">
      <w:pPr>
        <w:rPr>
          <w:ins w:id="4666" w:author="Marcelle von Wendland" w:date="2017-09-18T22:05:00Z"/>
          <w:b/>
          <w:rPrChange w:id="4667" w:author="Marcelle von Wendland" w:date="2017-09-18T22:30:00Z">
            <w:rPr>
              <w:ins w:id="4668" w:author="Marcelle von Wendland" w:date="2017-09-18T22:05:00Z"/>
              <w:b/>
              <w:sz w:val="16"/>
              <w:szCs w:val="16"/>
            </w:rPr>
          </w:rPrChange>
        </w:rPr>
      </w:pPr>
      <w:ins w:id="4669" w:author="Marcelle von Wendland" w:date="2017-09-18T22:06:00Z">
        <w:r w:rsidRPr="00467F5D">
          <w:rPr>
            <w:b/>
            <w:rPrChange w:id="4670" w:author="Marcelle von Wendland" w:date="2017-09-18T22:30:00Z">
              <w:rPr/>
            </w:rPrChange>
          </w:rPr>
          <w:t>[Hewitt</w:t>
        </w:r>
        <w:proofErr w:type="gramStart"/>
        <w:r w:rsidRPr="00467F5D">
          <w:rPr>
            <w:b/>
            <w:rPrChange w:id="4671" w:author="Marcelle von Wendland" w:date="2017-09-18T22:30:00Z">
              <w:rPr/>
            </w:rPrChange>
          </w:rPr>
          <w:t>2015 ]</w:t>
        </w:r>
      </w:ins>
      <w:proofErr w:type="gramEnd"/>
      <w:ins w:id="4672" w:author="Marcelle von Wendland" w:date="2017-09-18T22:30:00Z">
        <w:r w:rsidR="00467F5D">
          <w:t xml:space="preserve"> </w:t>
        </w:r>
      </w:ins>
      <w:ins w:id="4673" w:author="Marcelle von Wendland" w:date="2017-09-18T22:06:00Z">
        <w:r w:rsidRPr="00467F5D">
          <w:t>Actor Model of Computation: Scalable Robust Information Systems</w:t>
        </w:r>
        <w:r w:rsidRPr="00467F5D">
          <w:rPr>
            <w:b/>
            <w:rPrChange w:id="4674" w:author="Marcelle von Wendland" w:date="2017-09-18T22:30:00Z">
              <w:rPr>
                <w:b/>
                <w:sz w:val="16"/>
                <w:szCs w:val="16"/>
              </w:rPr>
            </w:rPrChange>
          </w:rPr>
          <w:t xml:space="preserve"> , </w:t>
        </w:r>
        <w:r w:rsidRPr="00467F5D">
          <w:t>Carl Hewitt,</w:t>
        </w:r>
        <w:r w:rsidRPr="00467F5D">
          <w:rPr>
            <w:b/>
            <w:rPrChange w:id="4675" w:author="Marcelle von Wendland" w:date="2017-09-18T22:30:00Z">
              <w:rPr>
                <w:b/>
                <w:sz w:val="16"/>
                <w:szCs w:val="16"/>
              </w:rPr>
            </w:rPrChange>
          </w:rPr>
          <w:t xml:space="preserve"> </w:t>
        </w:r>
      </w:ins>
      <w:ins w:id="4676" w:author="Marcelle von Wendland" w:date="2017-09-18T22:05:00Z">
        <w:r w:rsidRPr="00467F5D">
          <w:rPr>
            <w:b/>
            <w:rPrChange w:id="4677" w:author="Marcelle von Wendland" w:date="2017-09-18T22:30:00Z">
              <w:rPr>
                <w:b/>
                <w:sz w:val="16"/>
                <w:szCs w:val="16"/>
              </w:rPr>
            </w:rPrChange>
          </w:rPr>
          <w:fldChar w:fldCharType="begin"/>
        </w:r>
        <w:r w:rsidRPr="00467F5D">
          <w:rPr>
            <w:b/>
            <w:rPrChange w:id="4678" w:author="Marcelle von Wendland" w:date="2017-09-18T22:30:00Z">
              <w:rPr>
                <w:b/>
                <w:sz w:val="16"/>
                <w:szCs w:val="16"/>
              </w:rPr>
            </w:rPrChange>
          </w:rPr>
          <w:instrText xml:space="preserve"> HYPERLINK "https://arxiv.org/ftp/arxiv/papers/1008/1008.1459.pdf" </w:instrText>
        </w:r>
        <w:r w:rsidRPr="00467F5D">
          <w:rPr>
            <w:b/>
            <w:rPrChange w:id="4679" w:author="Marcelle von Wendland" w:date="2017-09-18T22:30:00Z">
              <w:rPr>
                <w:b/>
                <w:sz w:val="16"/>
                <w:szCs w:val="16"/>
              </w:rPr>
            </w:rPrChange>
          </w:rPr>
          <w:fldChar w:fldCharType="separate"/>
        </w:r>
      </w:ins>
      <w:r w:rsidRPr="00467F5D">
        <w:rPr>
          <w:rStyle w:val="Hyperlink"/>
          <w:rPrChange w:id="4680" w:author="Marcelle von Wendland" w:date="2017-09-18T22:30:00Z">
            <w:rPr>
              <w:rStyle w:val="Hyperlink"/>
              <w:sz w:val="16"/>
              <w:szCs w:val="16"/>
            </w:rPr>
          </w:rPrChange>
        </w:rPr>
        <w:t>https://arxiv.org/ftp/arxiv/papers/1008/1008.1459.pdf</w:t>
      </w:r>
      <w:ins w:id="4681" w:author="Marcelle von Wendland" w:date="2017-09-18T22:05:00Z">
        <w:r w:rsidRPr="00467F5D">
          <w:rPr>
            <w:b/>
            <w:rPrChange w:id="4682" w:author="Marcelle von Wendland" w:date="2017-09-18T22:30:00Z">
              <w:rPr>
                <w:b/>
                <w:sz w:val="16"/>
                <w:szCs w:val="16"/>
              </w:rPr>
            </w:rPrChange>
          </w:rPr>
          <w:fldChar w:fldCharType="end"/>
        </w:r>
      </w:ins>
    </w:p>
    <w:p w14:paraId="658BCD07" w14:textId="77777777" w:rsidR="008E6A64" w:rsidRPr="00467F5D" w:rsidRDefault="008E6A64">
      <w:pPr>
        <w:rPr>
          <w:ins w:id="4683" w:author="Marcelle von Wendland" w:date="2017-09-18T21:51:00Z"/>
          <w:b/>
          <w:rPrChange w:id="4684" w:author="Marcelle von Wendland" w:date="2017-09-18T22:30:00Z">
            <w:rPr>
              <w:ins w:id="4685" w:author="Marcelle von Wendland" w:date="2017-09-18T21:51:00Z"/>
              <w:b/>
              <w:sz w:val="16"/>
              <w:szCs w:val="16"/>
            </w:rPr>
          </w:rPrChange>
        </w:rPr>
      </w:pPr>
    </w:p>
    <w:p w14:paraId="5D8A929D" w14:textId="682F680E" w:rsidR="003E6152" w:rsidRPr="00467F5D" w:rsidRDefault="003A767F">
      <w:pPr>
        <w:rPr>
          <w:ins w:id="4686" w:author="Marcelle von Wendland" w:date="2017-09-18T21:53:00Z"/>
        </w:rPr>
      </w:pPr>
      <w:ins w:id="4687" w:author="Marcelle von Wendland" w:date="2017-09-18T21:52:00Z">
        <w:r w:rsidRPr="00467F5D">
          <w:rPr>
            <w:b/>
            <w:rPrChange w:id="4688" w:author="Marcelle von Wendland" w:date="2017-09-18T22:30:00Z">
              <w:rPr/>
            </w:rPrChange>
          </w:rPr>
          <w:t>[Glazerman 2012]</w:t>
        </w:r>
        <w:r w:rsidRPr="00467F5D">
          <w:t xml:space="preserve"> </w:t>
        </w:r>
      </w:ins>
      <w:ins w:id="4689" w:author="Marcelle von Wendland" w:date="2017-09-18T21:51:00Z">
        <w:r w:rsidR="003E6152" w:rsidRPr="00467F5D">
          <w:t xml:space="preserve">A Semantics for Concurrent Logic Programming Languages Based on Multiple- Valued Logic, Marion Glazerman Ben-Jacob, </w:t>
        </w:r>
      </w:ins>
      <w:ins w:id="4690" w:author="Marcelle von Wendland" w:date="2017-09-18T21:53:00Z">
        <w:r w:rsidRPr="00467F5D">
          <w:rPr>
            <w:rPrChange w:id="4691" w:author="Marcelle von Wendland" w:date="2017-09-18T22:30:00Z">
              <w:rPr/>
            </w:rPrChange>
          </w:rPr>
          <w:fldChar w:fldCharType="begin"/>
        </w:r>
        <w:r w:rsidRPr="00467F5D">
          <w:instrText xml:space="preserve"> HYPERLINK "</w:instrText>
        </w:r>
      </w:ins>
      <w:ins w:id="4692" w:author="Marcelle von Wendland" w:date="2017-09-18T21:51:00Z">
        <w:r w:rsidRPr="00467F5D">
          <w:instrText>https://thesai.org/Downloads/Volume3No10/Paper_2-A_Semantics_for_Concurrent_Logic_Programming_Languages_Based_on_Multiple-_Valued_Logic.pdf</w:instrText>
        </w:r>
      </w:ins>
      <w:ins w:id="4693" w:author="Marcelle von Wendland" w:date="2017-09-18T21:53:00Z">
        <w:r w:rsidRPr="00467F5D">
          <w:instrText xml:space="preserve">" </w:instrText>
        </w:r>
        <w:r w:rsidRPr="00467F5D">
          <w:rPr>
            <w:rPrChange w:id="4694" w:author="Marcelle von Wendland" w:date="2017-09-18T22:30:00Z">
              <w:rPr/>
            </w:rPrChange>
          </w:rPr>
          <w:fldChar w:fldCharType="separate"/>
        </w:r>
      </w:ins>
      <w:r w:rsidRPr="00467F5D">
        <w:rPr>
          <w:rStyle w:val="Hyperlink"/>
        </w:rPr>
        <w:t>https://thesai.org/Downloads/Volume3No10/Paper_2-A_Semantics_for_Concurrent_Logic_Programming_Languages_Based_on_Multiple-_Valued_Logic.pdf</w:t>
      </w:r>
      <w:ins w:id="4695" w:author="Marcelle von Wendland" w:date="2017-09-18T21:53:00Z">
        <w:r w:rsidRPr="00467F5D">
          <w:rPr>
            <w:rPrChange w:id="4696" w:author="Marcelle von Wendland" w:date="2017-09-18T22:30:00Z">
              <w:rPr/>
            </w:rPrChange>
          </w:rPr>
          <w:fldChar w:fldCharType="end"/>
        </w:r>
      </w:ins>
    </w:p>
    <w:p w14:paraId="0F7EE5C3" w14:textId="5BA12332" w:rsidR="003A767F" w:rsidRDefault="003A767F">
      <w:pPr>
        <w:rPr>
          <w:ins w:id="4697" w:author="Marcelle von Wendland" w:date="2017-09-18T22:01:00Z"/>
          <w:b/>
          <w:sz w:val="16"/>
          <w:szCs w:val="16"/>
        </w:rPr>
      </w:pPr>
      <w:ins w:id="4698" w:author="Marcelle von Wendland" w:date="2017-09-18T21:54:00Z">
        <w:r w:rsidRPr="00467F5D">
          <w:rPr>
            <w:b/>
            <w:rPrChange w:id="4699" w:author="Marcelle von Wendland" w:date="2017-09-18T22:30:00Z">
              <w:rPr/>
            </w:rPrChange>
          </w:rPr>
          <w:t>[UEDA 1985</w:t>
        </w:r>
        <w:proofErr w:type="gramStart"/>
        <w:r w:rsidRPr="00467F5D">
          <w:rPr>
            <w:b/>
            <w:rPrChange w:id="4700" w:author="Marcelle von Wendland" w:date="2017-09-18T22:30:00Z">
              <w:rPr/>
            </w:rPrChange>
          </w:rPr>
          <w:t>],</w:t>
        </w:r>
        <w:r>
          <w:t xml:space="preserve">  </w:t>
        </w:r>
      </w:ins>
      <w:ins w:id="4701" w:author="Marcelle von Wendland" w:date="2017-09-18T21:53:00Z">
        <w:r>
          <w:t>GUARDED</w:t>
        </w:r>
        <w:proofErr w:type="gramEnd"/>
        <w:r>
          <w:t xml:space="preserve"> HORN CLAUSES</w:t>
        </w:r>
        <w:r w:rsidRPr="003A767F">
          <w:rPr>
            <w:b/>
            <w:sz w:val="16"/>
            <w:szCs w:val="16"/>
          </w:rPr>
          <w:t xml:space="preserve"> </w:t>
        </w:r>
      </w:ins>
      <w:ins w:id="4702" w:author="Marcelle von Wendland" w:date="2017-09-18T21:54:00Z">
        <w:r>
          <w:rPr>
            <w:b/>
            <w:sz w:val="16"/>
            <w:szCs w:val="16"/>
          </w:rPr>
          <w:t xml:space="preserve">, </w:t>
        </w:r>
        <w:r>
          <w:t xml:space="preserve">Kazunori Ueda, </w:t>
        </w:r>
      </w:ins>
      <w:ins w:id="4703" w:author="Marcelle von Wendland" w:date="2017-09-18T21:55:00Z">
        <w:r>
          <w:rPr>
            <w:b/>
            <w:sz w:val="16"/>
            <w:szCs w:val="16"/>
          </w:rPr>
          <w:fldChar w:fldCharType="begin"/>
        </w:r>
        <w:r>
          <w:rPr>
            <w:b/>
            <w:sz w:val="16"/>
            <w:szCs w:val="16"/>
          </w:rPr>
          <w:instrText xml:space="preserve"> HYPERLINK "</w:instrText>
        </w:r>
        <w:r w:rsidRPr="003A767F">
          <w:rPr>
            <w:b/>
            <w:sz w:val="16"/>
            <w:szCs w:val="16"/>
          </w:rPr>
          <w:instrText>http://www.ueda.info.waseda.ac.jp/~ueda/pub/tr103new2.pdf</w:instrText>
        </w:r>
        <w:r>
          <w:rPr>
            <w:b/>
            <w:sz w:val="16"/>
            <w:szCs w:val="16"/>
          </w:rPr>
          <w:instrText xml:space="preserve">" </w:instrText>
        </w:r>
        <w:r>
          <w:rPr>
            <w:b/>
            <w:sz w:val="16"/>
            <w:szCs w:val="16"/>
          </w:rPr>
          <w:fldChar w:fldCharType="separate"/>
        </w:r>
        <w:r w:rsidRPr="006010BF">
          <w:rPr>
            <w:rStyle w:val="Hyperlink"/>
            <w:sz w:val="16"/>
            <w:szCs w:val="16"/>
          </w:rPr>
          <w:t>http://www.ueda.info.waseda.ac.jp/~ueda/pub/tr103new2.pdf</w:t>
        </w:r>
        <w:r>
          <w:rPr>
            <w:b/>
            <w:sz w:val="16"/>
            <w:szCs w:val="16"/>
          </w:rPr>
          <w:fldChar w:fldCharType="end"/>
        </w:r>
      </w:ins>
    </w:p>
    <w:p w14:paraId="4FD01AFE" w14:textId="7DA85657" w:rsidR="003A767F" w:rsidRDefault="003A767F">
      <w:pPr>
        <w:rPr>
          <w:ins w:id="4704" w:author="Marcelle von Wendland" w:date="2017-09-18T22:01:00Z"/>
          <w:b/>
          <w:sz w:val="16"/>
          <w:szCs w:val="16"/>
        </w:rPr>
      </w:pPr>
    </w:p>
    <w:p w14:paraId="3E05402A" w14:textId="0AD52CFC" w:rsidR="003A767F" w:rsidRDefault="008E6A64">
      <w:pPr>
        <w:rPr>
          <w:ins w:id="4705" w:author="Marcelle von Wendland" w:date="2017-09-18T22:05:00Z"/>
        </w:rPr>
      </w:pPr>
      <w:ins w:id="4706" w:author="Marcelle von Wendland" w:date="2017-09-18T22:02:00Z">
        <w:r w:rsidRPr="00467F5D">
          <w:rPr>
            <w:b/>
            <w:rPrChange w:id="4707" w:author="Marcelle von Wendland" w:date="2017-09-18T22:30:00Z">
              <w:rPr/>
            </w:rPrChange>
          </w:rPr>
          <w:t>[</w:t>
        </w:r>
      </w:ins>
      <w:ins w:id="4708" w:author="Marcelle von Wendland" w:date="2017-09-18T22:03:00Z">
        <w:r w:rsidRPr="00467F5D">
          <w:rPr>
            <w:b/>
            <w:rPrChange w:id="4709" w:author="Marcelle von Wendland" w:date="2017-09-18T22:30:00Z">
              <w:rPr/>
            </w:rPrChange>
          </w:rPr>
          <w:t>MURAKAMI 1990]</w:t>
        </w:r>
        <w:r>
          <w:t xml:space="preserve"> </w:t>
        </w:r>
      </w:ins>
      <w:ins w:id="4710" w:author="Marcelle von Wendland" w:date="2017-09-18T22:02:00Z">
        <w:r w:rsidR="003A767F">
          <w:t>D</w:t>
        </w:r>
      </w:ins>
      <w:ins w:id="4711" w:author="Marcelle von Wendland" w:date="2017-09-18T22:01:00Z">
        <w:r w:rsidR="003A767F">
          <w:t xml:space="preserve">eclarative </w:t>
        </w:r>
      </w:ins>
      <w:ins w:id="4712" w:author="Marcelle von Wendland" w:date="2017-09-18T22:02:00Z">
        <w:r w:rsidR="003A767F">
          <w:t>S</w:t>
        </w:r>
      </w:ins>
      <w:ins w:id="4713" w:author="Marcelle von Wendland" w:date="2017-09-18T22:01:00Z">
        <w:r w:rsidR="003A767F">
          <w:t>emantics Flat Guarded Horn Clauses</w:t>
        </w:r>
      </w:ins>
      <w:ins w:id="4714" w:author="Marcelle von Wendland" w:date="2017-09-18T22:02:00Z">
        <w:r w:rsidR="003A767F">
          <w:t xml:space="preserve">, Masaki MURAKAMI, </w:t>
        </w:r>
      </w:ins>
      <w:ins w:id="4715" w:author="Marcelle von Wendland" w:date="2017-09-18T22:05:00Z">
        <w:r>
          <w:fldChar w:fldCharType="begin"/>
        </w:r>
        <w:r>
          <w:instrText xml:space="preserve"> HYPERLINK "</w:instrText>
        </w:r>
      </w:ins>
      <w:ins w:id="4716" w:author="Marcelle von Wendland" w:date="2017-09-18T22:02:00Z">
        <w:r w:rsidRPr="003A767F">
          <w:instrText>http://ac.els-cdn.com/030439759090062M/1-s2.0-030439759090062M-main.pdf?_tid=d3ecd800-9cb3-11e7-a930-00000aacb35e&amp;acdnat=1505768363_596978a2791a2a05f71b0988fc7e5550</w:instrText>
        </w:r>
      </w:ins>
      <w:ins w:id="4717" w:author="Marcelle von Wendland" w:date="2017-09-18T22:05:00Z">
        <w:r>
          <w:instrText xml:space="preserve">" </w:instrText>
        </w:r>
        <w:r>
          <w:fldChar w:fldCharType="separate"/>
        </w:r>
      </w:ins>
      <w:r w:rsidRPr="006010BF">
        <w:rPr>
          <w:rStyle w:val="Hyperlink"/>
        </w:rPr>
        <w:t>http://ac.els-cdn.com/030439759090062M/1-s2.0-030439759090062M-main.pdf?_tid=d3ecd800-9cb3-11e7-a930-00000aacb35e&amp;acdnat=1505768363_596978a2791a2a05f71b0988fc7e5550</w:t>
      </w:r>
      <w:ins w:id="4718" w:author="Marcelle von Wendland" w:date="2017-09-18T22:05:00Z">
        <w:r>
          <w:fldChar w:fldCharType="end"/>
        </w:r>
      </w:ins>
    </w:p>
    <w:p w14:paraId="2FB97736" w14:textId="794DB51C" w:rsidR="008E6A64" w:rsidRDefault="008E6A64">
      <w:pPr>
        <w:rPr>
          <w:ins w:id="4719" w:author="Marcelle von Wendland" w:date="2017-09-18T22:15:00Z"/>
        </w:rPr>
      </w:pPr>
      <w:ins w:id="4720" w:author="Marcelle von Wendland" w:date="2017-09-18T22:10:00Z">
        <w:r w:rsidRPr="008E6A64">
          <w:rPr>
            <w:b/>
            <w:rPrChange w:id="4721" w:author="Marcelle von Wendland" w:date="2017-09-18T22:11:00Z">
              <w:rPr/>
            </w:rPrChange>
          </w:rPr>
          <w:t>[LAMPORT</w:t>
        </w:r>
      </w:ins>
      <w:ins w:id="4722" w:author="Marcelle von Wendland" w:date="2017-09-18T22:11:00Z">
        <w:r w:rsidRPr="008E6A64">
          <w:rPr>
            <w:b/>
            <w:rPrChange w:id="4723" w:author="Marcelle von Wendland" w:date="2017-09-18T22:11:00Z">
              <w:rPr/>
            </w:rPrChange>
          </w:rPr>
          <w:t xml:space="preserve"> </w:t>
        </w:r>
      </w:ins>
      <w:ins w:id="4724" w:author="Marcelle von Wendland" w:date="2017-09-18T22:10:00Z">
        <w:r w:rsidRPr="008E6A64">
          <w:rPr>
            <w:b/>
            <w:rPrChange w:id="4725" w:author="Marcelle von Wendland" w:date="2017-09-18T22:11:00Z">
              <w:rPr/>
            </w:rPrChange>
          </w:rPr>
          <w:t>2008]</w:t>
        </w:r>
        <w:r>
          <w:t xml:space="preserve"> Computation and State </w:t>
        </w:r>
        <w:proofErr w:type="gramStart"/>
        <w:r>
          <w:t>Machines</w:t>
        </w:r>
        <w:r w:rsidRPr="008E6A64">
          <w:t xml:space="preserve"> </w:t>
        </w:r>
        <w:r>
          <w:t>,</w:t>
        </w:r>
        <w:proofErr w:type="gramEnd"/>
        <w:r>
          <w:t xml:space="preserve"> Leslie Lamport</w:t>
        </w:r>
        <w:r w:rsidRPr="008E6A64">
          <w:t xml:space="preserve"> </w:t>
        </w:r>
        <w:r>
          <w:t>, 19 April 2008</w:t>
        </w:r>
        <w:r w:rsidRPr="008E6A64">
          <w:t xml:space="preserve"> </w:t>
        </w:r>
        <w:r>
          <w:t xml:space="preserve">, </w:t>
        </w:r>
      </w:ins>
      <w:ins w:id="4726" w:author="Marcelle von Wendland" w:date="2017-09-18T22:15:00Z">
        <w:r>
          <w:fldChar w:fldCharType="begin"/>
        </w:r>
        <w:r>
          <w:instrText xml:space="preserve"> HYPERLINK "</w:instrText>
        </w:r>
      </w:ins>
      <w:ins w:id="4727" w:author="Marcelle von Wendland" w:date="2017-09-18T22:10:00Z">
        <w:r w:rsidRPr="008E6A64">
          <w:instrText>http://lamport.azurewebsites.net/pubs/state-machine.pdf</w:instrText>
        </w:r>
      </w:ins>
      <w:ins w:id="4728" w:author="Marcelle von Wendland" w:date="2017-09-18T22:15:00Z">
        <w:r>
          <w:instrText xml:space="preserve">" </w:instrText>
        </w:r>
        <w:r>
          <w:fldChar w:fldCharType="separate"/>
        </w:r>
      </w:ins>
      <w:r w:rsidRPr="006010BF">
        <w:rPr>
          <w:rStyle w:val="Hyperlink"/>
        </w:rPr>
        <w:t>http://lamport.azurewebsites.net/pubs/state-machine.pdf</w:t>
      </w:r>
      <w:ins w:id="4729" w:author="Marcelle von Wendland" w:date="2017-09-18T22:15:00Z">
        <w:r>
          <w:fldChar w:fldCharType="end"/>
        </w:r>
      </w:ins>
    </w:p>
    <w:p w14:paraId="0B1E7139" w14:textId="1097A520" w:rsidR="008E6A64" w:rsidRPr="00467F5D" w:rsidRDefault="008E6A64">
      <w:pPr>
        <w:rPr>
          <w:ins w:id="4730" w:author="Marcelle von Wendland" w:date="2017-09-18T22:05:00Z"/>
          <w:b/>
          <w:rPrChange w:id="4731" w:author="Marcelle von Wendland" w:date="2017-09-18T22:29:00Z">
            <w:rPr>
              <w:ins w:id="4732" w:author="Marcelle von Wendland" w:date="2017-09-18T22:05:00Z"/>
            </w:rPr>
          </w:rPrChange>
        </w:rPr>
      </w:pPr>
      <w:ins w:id="4733" w:author="Marcelle von Wendland" w:date="2017-09-18T22:15:00Z">
        <w:r w:rsidRPr="00467F5D">
          <w:rPr>
            <w:b/>
            <w:rPrChange w:id="4734" w:author="Marcelle von Wendland" w:date="2017-09-18T22:29:00Z">
              <w:rPr/>
            </w:rPrChange>
          </w:rPr>
          <w:lastRenderedPageBreak/>
          <w:t>[Börger 2004]</w:t>
        </w:r>
        <w:r w:rsidRPr="00467F5D">
          <w:t xml:space="preserve"> </w:t>
        </w:r>
      </w:ins>
      <w:ins w:id="4735" w:author="Marcelle von Wendland" w:date="2017-09-18T22:16:00Z">
        <w:r w:rsidRPr="00467F5D">
          <w:t>Abstract State Machines: a unifying view of models of computation and of system design frameworks, http://ac.els-cdn.com/S0168007204001320/1-s2.0-S0168007204001320-main.pdf?_tid=6fb11aec-9cb6-11e7-a66c-00000aab0f6c&amp;acdnat=1505769483_6ff4ead218c00deb9c7fc17630e0dd42</w:t>
        </w:r>
      </w:ins>
    </w:p>
    <w:p w14:paraId="32838C5C" w14:textId="345B9103" w:rsidR="008E6A64" w:rsidRPr="00467F5D" w:rsidRDefault="00467F5D">
      <w:pPr>
        <w:rPr>
          <w:ins w:id="4736" w:author="Marcelle von Wendland" w:date="2017-09-18T22:24:00Z"/>
        </w:rPr>
      </w:pPr>
      <w:ins w:id="4737" w:author="Marcelle von Wendland" w:date="2017-09-18T22:21:00Z">
        <w:r w:rsidRPr="00467F5D">
          <w:rPr>
            <w:b/>
            <w:rPrChange w:id="4738" w:author="Marcelle von Wendland" w:date="2017-09-18T22:29:00Z">
              <w:rPr/>
            </w:rPrChange>
          </w:rPr>
          <w:t>[</w:t>
        </w:r>
      </w:ins>
      <w:ins w:id="4739" w:author="Marcelle von Wendland" w:date="2017-09-18T22:20:00Z">
        <w:r w:rsidRPr="00467F5D">
          <w:rPr>
            <w:b/>
            <w:rPrChange w:id="4740" w:author="Marcelle von Wendland" w:date="2017-09-18T22:29:00Z">
              <w:rPr/>
            </w:rPrChange>
          </w:rPr>
          <w:t>Erickson 2016]</w:t>
        </w:r>
        <w:r w:rsidRPr="00467F5D">
          <w:t xml:space="preserve"> </w:t>
        </w:r>
        <w:r w:rsidR="008E6A64" w:rsidRPr="00467F5D">
          <w:t xml:space="preserve">Models of Computation, Jeff Erickson, </w:t>
        </w:r>
      </w:ins>
      <w:ins w:id="4741" w:author="Marcelle von Wendland" w:date="2017-09-18T22:24:00Z">
        <w:r w:rsidRPr="00467F5D">
          <w:rPr>
            <w:rPrChange w:id="4742" w:author="Marcelle von Wendland" w:date="2017-09-18T22:29:00Z">
              <w:rPr/>
            </w:rPrChange>
          </w:rPr>
          <w:fldChar w:fldCharType="begin"/>
        </w:r>
        <w:r w:rsidRPr="00467F5D">
          <w:instrText xml:space="preserve"> HYPERLINK "</w:instrText>
        </w:r>
      </w:ins>
      <w:ins w:id="4743" w:author="Marcelle von Wendland" w:date="2017-09-18T22:20:00Z">
        <w:r w:rsidRPr="00467F5D">
          <w:instrText>http://jeffe.cs.illinois.edu/teaching/algorithms/everything.pdf</w:instrText>
        </w:r>
      </w:ins>
      <w:ins w:id="4744" w:author="Marcelle von Wendland" w:date="2017-09-18T22:24:00Z">
        <w:r w:rsidRPr="00467F5D">
          <w:instrText xml:space="preserve">" </w:instrText>
        </w:r>
        <w:r w:rsidRPr="00467F5D">
          <w:rPr>
            <w:rPrChange w:id="4745" w:author="Marcelle von Wendland" w:date="2017-09-18T22:29:00Z">
              <w:rPr/>
            </w:rPrChange>
          </w:rPr>
          <w:fldChar w:fldCharType="separate"/>
        </w:r>
      </w:ins>
      <w:r w:rsidRPr="00467F5D">
        <w:rPr>
          <w:rStyle w:val="Hyperlink"/>
        </w:rPr>
        <w:t>http://jeffe.cs.illinois.edu/teaching/algorithms/everything.pdf</w:t>
      </w:r>
      <w:ins w:id="4746" w:author="Marcelle von Wendland" w:date="2017-09-18T22:24:00Z">
        <w:r w:rsidRPr="00467F5D">
          <w:rPr>
            <w:rPrChange w:id="4747" w:author="Marcelle von Wendland" w:date="2017-09-18T22:29:00Z">
              <w:rPr/>
            </w:rPrChange>
          </w:rPr>
          <w:fldChar w:fldCharType="end"/>
        </w:r>
      </w:ins>
    </w:p>
    <w:p w14:paraId="4638FBBE" w14:textId="37D6E5B3" w:rsidR="00467F5D" w:rsidRPr="00467F5D" w:rsidRDefault="00467F5D">
      <w:pPr>
        <w:rPr>
          <w:ins w:id="4748" w:author="Marcelle von Wendland" w:date="2017-09-18T22:24:00Z"/>
        </w:rPr>
      </w:pPr>
    </w:p>
    <w:p w14:paraId="4A36D40D" w14:textId="1C06844E" w:rsidR="00467F5D" w:rsidRPr="00467F5D" w:rsidRDefault="00467F5D">
      <w:pPr>
        <w:rPr>
          <w:ins w:id="4749" w:author="Marcelle von Wendland" w:date="2017-09-18T22:28:00Z"/>
        </w:rPr>
      </w:pPr>
      <w:ins w:id="4750" w:author="Marcelle von Wendland" w:date="2017-09-18T22:24:00Z">
        <w:r>
          <w:rPr>
            <w:b/>
          </w:rPr>
          <w:t>[L</w:t>
        </w:r>
        <w:r w:rsidRPr="00467F5D">
          <w:rPr>
            <w:b/>
            <w:rPrChange w:id="4751" w:author="Marcelle von Wendland" w:date="2017-09-18T22:30:00Z">
              <w:rPr/>
            </w:rPrChange>
          </w:rPr>
          <w:t>ee2010]</w:t>
        </w:r>
        <w:r w:rsidRPr="00467F5D">
          <w:t xml:space="preserve"> Concurrent Models of Computation, Edward A. Lee, </w:t>
        </w:r>
      </w:ins>
      <w:ins w:id="4752" w:author="Marcelle von Wendland" w:date="2017-09-18T22:28:00Z">
        <w:r w:rsidRPr="00467F5D">
          <w:rPr>
            <w:rPrChange w:id="4753" w:author="Marcelle von Wendland" w:date="2017-09-18T22:29:00Z">
              <w:rPr/>
            </w:rPrChange>
          </w:rPr>
          <w:fldChar w:fldCharType="begin"/>
        </w:r>
        <w:r w:rsidRPr="00467F5D">
          <w:instrText xml:space="preserve"> HYPERLINK "</w:instrText>
        </w:r>
      </w:ins>
      <w:ins w:id="4754" w:author="Marcelle von Wendland" w:date="2017-09-18T22:24:00Z">
        <w:r w:rsidRPr="00467F5D">
          <w:instrText>https://embedded.eecs.berkeley.edu/concurrency/lectures/Lee07.pdf</w:instrText>
        </w:r>
      </w:ins>
      <w:ins w:id="4755" w:author="Marcelle von Wendland" w:date="2017-09-18T22:28:00Z">
        <w:r w:rsidRPr="00467F5D">
          <w:instrText xml:space="preserve">" </w:instrText>
        </w:r>
        <w:r w:rsidRPr="00467F5D">
          <w:rPr>
            <w:rPrChange w:id="4756" w:author="Marcelle von Wendland" w:date="2017-09-18T22:29:00Z">
              <w:rPr/>
            </w:rPrChange>
          </w:rPr>
          <w:fldChar w:fldCharType="separate"/>
        </w:r>
      </w:ins>
      <w:r w:rsidRPr="00467F5D">
        <w:rPr>
          <w:rStyle w:val="Hyperlink"/>
        </w:rPr>
        <w:t>https://embedded.eecs.berkeley.edu/concurrency/lectures/Lee07.pdf</w:t>
      </w:r>
      <w:ins w:id="4757" w:author="Marcelle von Wendland" w:date="2017-09-18T22:28:00Z">
        <w:r w:rsidRPr="00467F5D">
          <w:rPr>
            <w:rPrChange w:id="4758" w:author="Marcelle von Wendland" w:date="2017-09-18T22:29:00Z">
              <w:rPr/>
            </w:rPrChange>
          </w:rPr>
          <w:fldChar w:fldCharType="end"/>
        </w:r>
      </w:ins>
    </w:p>
    <w:p w14:paraId="5DD12CE0" w14:textId="0AB46680" w:rsidR="00467F5D" w:rsidRPr="00467F5D" w:rsidRDefault="00467F5D">
      <w:pPr>
        <w:rPr>
          <w:ins w:id="4759" w:author="Marcelle von Wendland" w:date="2017-09-18T22:29:00Z"/>
        </w:rPr>
      </w:pPr>
    </w:p>
    <w:p w14:paraId="45CD01BC" w14:textId="315393BF" w:rsidR="00467F5D" w:rsidRDefault="00467F5D">
      <w:pPr>
        <w:rPr>
          <w:ins w:id="4760" w:author="Marcelle von Wendland" w:date="2017-09-18T22:33:00Z"/>
          <w:b/>
        </w:rPr>
      </w:pPr>
      <w:ins w:id="4761" w:author="Marcelle von Wendland" w:date="2017-09-18T22:29:00Z">
        <w:r w:rsidRPr="00467F5D">
          <w:rPr>
            <w:b/>
            <w:rPrChange w:id="4762" w:author="Marcelle von Wendland" w:date="2017-09-18T22:29:00Z">
              <w:rPr>
                <w:b/>
                <w:sz w:val="16"/>
                <w:szCs w:val="16"/>
              </w:rPr>
            </w:rPrChange>
          </w:rPr>
          <w:t xml:space="preserve">[Samek2003] </w:t>
        </w:r>
        <w:r w:rsidRPr="00467F5D">
          <w:t xml:space="preserve">Quantum Programming for Embedded Systems: Toward a Hassle-Free </w:t>
        </w:r>
        <w:proofErr w:type="gramStart"/>
        <w:r w:rsidRPr="00467F5D">
          <w:t>Multithreading ,</w:t>
        </w:r>
        <w:proofErr w:type="gramEnd"/>
        <w:r w:rsidRPr="00467F5D">
          <w:t xml:space="preserve"> Miro Samek , </w:t>
        </w:r>
      </w:ins>
      <w:ins w:id="4763" w:author="Marcelle von Wendland" w:date="2017-09-18T22:33:00Z">
        <w:r w:rsidR="00C071D8">
          <w:rPr>
            <w:b/>
          </w:rPr>
          <w:fldChar w:fldCharType="begin"/>
        </w:r>
        <w:r w:rsidR="00C071D8">
          <w:rPr>
            <w:b/>
          </w:rPr>
          <w:instrText xml:space="preserve"> HYPERLINK "</w:instrText>
        </w:r>
      </w:ins>
      <w:ins w:id="4764" w:author="Marcelle von Wendland" w:date="2017-09-18T22:29:00Z">
        <w:r w:rsidR="00C071D8" w:rsidRPr="00467F5D">
          <w:rPr>
            <w:b/>
            <w:rPrChange w:id="4765" w:author="Marcelle von Wendland" w:date="2017-09-18T22:29:00Z">
              <w:rPr>
                <w:b/>
                <w:sz w:val="16"/>
                <w:szCs w:val="16"/>
              </w:rPr>
            </w:rPrChange>
          </w:rPr>
          <w:instrText>https://state-machine.com/doc/Samek0303.pdf</w:instrText>
        </w:r>
      </w:ins>
      <w:ins w:id="4766" w:author="Marcelle von Wendland" w:date="2017-09-18T22:33:00Z">
        <w:r w:rsidR="00C071D8">
          <w:rPr>
            <w:b/>
          </w:rPr>
          <w:instrText xml:space="preserve">" </w:instrText>
        </w:r>
        <w:r w:rsidR="00C071D8">
          <w:rPr>
            <w:b/>
          </w:rPr>
          <w:fldChar w:fldCharType="separate"/>
        </w:r>
      </w:ins>
      <w:r w:rsidR="00C071D8" w:rsidRPr="006010BF">
        <w:rPr>
          <w:rStyle w:val="Hyperlink"/>
          <w:rPrChange w:id="4767" w:author="Marcelle von Wendland" w:date="2017-09-18T22:29:00Z">
            <w:rPr>
              <w:b/>
              <w:sz w:val="16"/>
              <w:szCs w:val="16"/>
            </w:rPr>
          </w:rPrChange>
        </w:rPr>
        <w:t>https://state-machine.com/doc/Samek0303.pdf</w:t>
      </w:r>
      <w:ins w:id="4768" w:author="Marcelle von Wendland" w:date="2017-09-18T22:33:00Z">
        <w:r w:rsidR="00C071D8">
          <w:rPr>
            <w:b/>
          </w:rPr>
          <w:fldChar w:fldCharType="end"/>
        </w:r>
      </w:ins>
    </w:p>
    <w:p w14:paraId="6651FA09" w14:textId="6E57DF2D" w:rsidR="00C071D8" w:rsidRDefault="00C071D8">
      <w:pPr>
        <w:rPr>
          <w:ins w:id="4769" w:author="Marcelle von Wendland" w:date="2017-09-18T22:33:00Z"/>
          <w:b/>
        </w:rPr>
      </w:pPr>
    </w:p>
    <w:p w14:paraId="3C19A48E" w14:textId="020E90FA" w:rsidR="00C071D8" w:rsidRPr="00467F5D" w:rsidRDefault="00C071D8">
      <w:pPr>
        <w:rPr>
          <w:b/>
          <w:rPrChange w:id="4770" w:author="Marcelle von Wendland" w:date="2017-09-18T22:29:00Z">
            <w:rPr>
              <w:rFonts w:cstheme="minorHAnsi"/>
              <w:color w:val="000000" w:themeColor="text1"/>
              <w:sz w:val="16"/>
              <w:szCs w:val="16"/>
            </w:rPr>
          </w:rPrChange>
        </w:rPr>
      </w:pPr>
    </w:p>
    <w:sectPr w:rsidR="00C071D8" w:rsidRPr="00467F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inar Emirdag Temelkuran" w:date="2017-09-02T13:05:00Z" w:initials="PE">
    <w:p w14:paraId="4665C414" w14:textId="77777777" w:rsidR="00880D6C" w:rsidRDefault="00880D6C">
      <w:pPr>
        <w:pStyle w:val="CommentText"/>
      </w:pPr>
      <w:r>
        <w:rPr>
          <w:rStyle w:val="CommentReference"/>
        </w:rPr>
        <w:annotationRef/>
      </w:r>
      <w:r>
        <w:t xml:space="preserve">Reference to “common language”? certainty of meaning is more fundamental than common language – how to achieve certainty? Common language is not the objective but at the end certainty of meaning is – I like it. </w:t>
      </w:r>
    </w:p>
  </w:comment>
  <w:comment w:id="9" w:author="Pinar Emirdag Temelkuran" w:date="2017-09-02T13:21:00Z" w:initials="PE">
    <w:p w14:paraId="491FFCEB" w14:textId="77777777" w:rsidR="00880D6C" w:rsidRDefault="00880D6C">
      <w:pPr>
        <w:pStyle w:val="CommentText"/>
      </w:pPr>
      <w:r>
        <w:rPr>
          <w:rStyle w:val="CommentReference"/>
        </w:rPr>
        <w:annotationRef/>
      </w:r>
      <w:r>
        <w:t xml:space="preserve">Even in these circumstances the parties do not trust ach other at the activity level, e.g. trading parties do not want to reveal their intentions, try to hide what they would like to do so that they do not get picked off by the other traders. </w:t>
      </w:r>
    </w:p>
  </w:comment>
  <w:comment w:id="14" w:author="Pinar Emirdag Temelkuran" w:date="2017-09-02T13:24:00Z" w:initials="PE">
    <w:p w14:paraId="6B36B26A" w14:textId="77777777" w:rsidR="00880D6C" w:rsidRDefault="00880D6C">
      <w:pPr>
        <w:pStyle w:val="CommentText"/>
      </w:pPr>
      <w:r>
        <w:rPr>
          <w:rStyle w:val="CommentReference"/>
        </w:rPr>
        <w:annotationRef/>
      </w:r>
      <w:r>
        <w:t>Are these the only alternatives? Other consensus algorithms – perhaps not BFT?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5C414" w15:done="0"/>
  <w15:commentEx w15:paraId="491FFCEB" w15:done="0"/>
  <w15:commentEx w15:paraId="6B36B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5C414" w16cid:durableId="1D60DE1B"/>
  <w16cid:commentId w16cid:paraId="491FFCEB" w16cid:durableId="1D60DE1C"/>
  <w16cid:commentId w16cid:paraId="6B36B26A" w16cid:durableId="1D60DE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NimbusRomNo9L-ReguItal">
    <w:altName w:val="Cambria"/>
    <w:panose1 w:val="00000000000000000000"/>
    <w:charset w:val="00"/>
    <w:family w:val="swiss"/>
    <w:notTrueType/>
    <w:pitch w:val="default"/>
    <w:sig w:usb0="00000003" w:usb1="00000000" w:usb2="00000000" w:usb3="00000000" w:csb0="00000001" w:csb1="00000000"/>
  </w:font>
  <w:font w:name="lato">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F262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15:restartNumberingAfterBreak="0">
    <w:nsid w:val="45B56C14"/>
    <w:multiLevelType w:val="hybridMultilevel"/>
    <w:tmpl w:val="6EC6237E"/>
    <w:lvl w:ilvl="0" w:tplc="F2622E8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1E50FE8"/>
    <w:multiLevelType w:val="hybridMultilevel"/>
    <w:tmpl w:val="6EC6237E"/>
    <w:lvl w:ilvl="0" w:tplc="F2622E8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62080AE9"/>
    <w:multiLevelType w:val="multilevel"/>
    <w:tmpl w:val="33FEE20C"/>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695411CE"/>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6CA11FDD"/>
    <w:multiLevelType w:val="multilevel"/>
    <w:tmpl w:val="50F4F788"/>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75E363BD"/>
    <w:multiLevelType w:val="hybridMultilevel"/>
    <w:tmpl w:val="137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elle von Wendland">
    <w15:presenceInfo w15:providerId="Windows Live" w15:userId="a15bac7776826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57"/>
    <w:rsid w:val="00023D2C"/>
    <w:rsid w:val="0004557E"/>
    <w:rsid w:val="00067666"/>
    <w:rsid w:val="00091158"/>
    <w:rsid w:val="001049E3"/>
    <w:rsid w:val="001168F4"/>
    <w:rsid w:val="00143B14"/>
    <w:rsid w:val="001910EF"/>
    <w:rsid w:val="00193BFA"/>
    <w:rsid w:val="001C1A75"/>
    <w:rsid w:val="0021087E"/>
    <w:rsid w:val="002119E0"/>
    <w:rsid w:val="00223018"/>
    <w:rsid w:val="00244E23"/>
    <w:rsid w:val="0027038D"/>
    <w:rsid w:val="00293033"/>
    <w:rsid w:val="002F60AB"/>
    <w:rsid w:val="003458F0"/>
    <w:rsid w:val="00353B5D"/>
    <w:rsid w:val="00380751"/>
    <w:rsid w:val="003923F4"/>
    <w:rsid w:val="003A767F"/>
    <w:rsid w:val="003C3FB6"/>
    <w:rsid w:val="003D3128"/>
    <w:rsid w:val="003E6152"/>
    <w:rsid w:val="003F47FE"/>
    <w:rsid w:val="003F5698"/>
    <w:rsid w:val="003F7804"/>
    <w:rsid w:val="00401BAE"/>
    <w:rsid w:val="004035B6"/>
    <w:rsid w:val="00406099"/>
    <w:rsid w:val="00423AAE"/>
    <w:rsid w:val="00434D44"/>
    <w:rsid w:val="00444D7D"/>
    <w:rsid w:val="00455E64"/>
    <w:rsid w:val="00467F5D"/>
    <w:rsid w:val="00490996"/>
    <w:rsid w:val="00491DC5"/>
    <w:rsid w:val="004A55D2"/>
    <w:rsid w:val="004A5DC5"/>
    <w:rsid w:val="004C28A4"/>
    <w:rsid w:val="004F2E0F"/>
    <w:rsid w:val="004F3161"/>
    <w:rsid w:val="00522A57"/>
    <w:rsid w:val="00525A78"/>
    <w:rsid w:val="005744FD"/>
    <w:rsid w:val="005B26AD"/>
    <w:rsid w:val="005B664F"/>
    <w:rsid w:val="005B6B2D"/>
    <w:rsid w:val="005C55B4"/>
    <w:rsid w:val="00622357"/>
    <w:rsid w:val="006559E6"/>
    <w:rsid w:val="00665326"/>
    <w:rsid w:val="006711E3"/>
    <w:rsid w:val="006723A2"/>
    <w:rsid w:val="00683B45"/>
    <w:rsid w:val="00696493"/>
    <w:rsid w:val="006C645A"/>
    <w:rsid w:val="006D6E07"/>
    <w:rsid w:val="006E115C"/>
    <w:rsid w:val="006F7D47"/>
    <w:rsid w:val="00727F5E"/>
    <w:rsid w:val="0079331E"/>
    <w:rsid w:val="007A46A3"/>
    <w:rsid w:val="007F73E6"/>
    <w:rsid w:val="00804219"/>
    <w:rsid w:val="00814E25"/>
    <w:rsid w:val="00835C22"/>
    <w:rsid w:val="00855FA0"/>
    <w:rsid w:val="008740A6"/>
    <w:rsid w:val="008751CA"/>
    <w:rsid w:val="00880D6C"/>
    <w:rsid w:val="008A784A"/>
    <w:rsid w:val="008C39B3"/>
    <w:rsid w:val="008E32CC"/>
    <w:rsid w:val="008E3BD5"/>
    <w:rsid w:val="008E586D"/>
    <w:rsid w:val="008E6A64"/>
    <w:rsid w:val="008F6466"/>
    <w:rsid w:val="00904CEA"/>
    <w:rsid w:val="00937065"/>
    <w:rsid w:val="00940527"/>
    <w:rsid w:val="009519B6"/>
    <w:rsid w:val="009804F6"/>
    <w:rsid w:val="009A310B"/>
    <w:rsid w:val="009C32C0"/>
    <w:rsid w:val="009D0AC9"/>
    <w:rsid w:val="009F646A"/>
    <w:rsid w:val="00A23A5D"/>
    <w:rsid w:val="00A24067"/>
    <w:rsid w:val="00A328C6"/>
    <w:rsid w:val="00A40C0B"/>
    <w:rsid w:val="00A66185"/>
    <w:rsid w:val="00A8031A"/>
    <w:rsid w:val="00A86BC8"/>
    <w:rsid w:val="00A90B95"/>
    <w:rsid w:val="00A91F35"/>
    <w:rsid w:val="00A93781"/>
    <w:rsid w:val="00AD287D"/>
    <w:rsid w:val="00AD617F"/>
    <w:rsid w:val="00AE701D"/>
    <w:rsid w:val="00AF45F8"/>
    <w:rsid w:val="00B030E3"/>
    <w:rsid w:val="00B356E8"/>
    <w:rsid w:val="00B42D5D"/>
    <w:rsid w:val="00B47479"/>
    <w:rsid w:val="00B52C7C"/>
    <w:rsid w:val="00B734EB"/>
    <w:rsid w:val="00B85887"/>
    <w:rsid w:val="00BE27D6"/>
    <w:rsid w:val="00BF2B6C"/>
    <w:rsid w:val="00BF62A2"/>
    <w:rsid w:val="00C071D8"/>
    <w:rsid w:val="00C110EC"/>
    <w:rsid w:val="00C11ED0"/>
    <w:rsid w:val="00C36C87"/>
    <w:rsid w:val="00C4758B"/>
    <w:rsid w:val="00C62C3A"/>
    <w:rsid w:val="00C75A99"/>
    <w:rsid w:val="00CA14FE"/>
    <w:rsid w:val="00CE3444"/>
    <w:rsid w:val="00CE64C4"/>
    <w:rsid w:val="00CF44CA"/>
    <w:rsid w:val="00CF45CB"/>
    <w:rsid w:val="00D24B3D"/>
    <w:rsid w:val="00D251E8"/>
    <w:rsid w:val="00D51728"/>
    <w:rsid w:val="00D90A9D"/>
    <w:rsid w:val="00DA51BD"/>
    <w:rsid w:val="00DB0FC2"/>
    <w:rsid w:val="00DB14DE"/>
    <w:rsid w:val="00DB46C6"/>
    <w:rsid w:val="00DE529F"/>
    <w:rsid w:val="00E001C2"/>
    <w:rsid w:val="00E05384"/>
    <w:rsid w:val="00E24986"/>
    <w:rsid w:val="00E330B5"/>
    <w:rsid w:val="00E504E9"/>
    <w:rsid w:val="00E5603D"/>
    <w:rsid w:val="00E82FA3"/>
    <w:rsid w:val="00EF12D2"/>
    <w:rsid w:val="00F1261F"/>
    <w:rsid w:val="00F211B3"/>
    <w:rsid w:val="00F22D9B"/>
    <w:rsid w:val="00F31AB9"/>
    <w:rsid w:val="00F34787"/>
    <w:rsid w:val="00F47F1B"/>
    <w:rsid w:val="00F60CFC"/>
    <w:rsid w:val="00F80EB5"/>
    <w:rsid w:val="00F913E6"/>
    <w:rsid w:val="00FD114E"/>
    <w:rsid w:val="00FD184F"/>
    <w:rsid w:val="00FE06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206E8"/>
  <w15:docId w15:val="{54E03C2C-A841-4B53-8220-0AE81CE2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5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5F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0"/>
    <w:pPr>
      <w:ind w:left="720"/>
      <w:contextualSpacing/>
    </w:pPr>
  </w:style>
  <w:style w:type="character" w:customStyle="1" w:styleId="Heading2Char">
    <w:name w:val="Heading 2 Char"/>
    <w:basedOn w:val="DefaultParagraphFont"/>
    <w:link w:val="Heading2"/>
    <w:uiPriority w:val="9"/>
    <w:rsid w:val="00855FA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5FA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55F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744FD"/>
    <w:rPr>
      <w:color w:val="0000FF"/>
      <w:u w:val="single"/>
    </w:rPr>
  </w:style>
  <w:style w:type="character" w:styleId="Strong">
    <w:name w:val="Strong"/>
    <w:basedOn w:val="DefaultParagraphFont"/>
    <w:uiPriority w:val="22"/>
    <w:qFormat/>
    <w:rsid w:val="0021087E"/>
    <w:rPr>
      <w:b/>
      <w:bCs/>
    </w:rPr>
  </w:style>
  <w:style w:type="paragraph" w:styleId="BalloonText">
    <w:name w:val="Balloon Text"/>
    <w:basedOn w:val="Normal"/>
    <w:link w:val="BalloonTextChar"/>
    <w:uiPriority w:val="99"/>
    <w:semiHidden/>
    <w:unhideWhenUsed/>
    <w:rsid w:val="004C28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28A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C28A4"/>
    <w:rPr>
      <w:sz w:val="18"/>
      <w:szCs w:val="18"/>
    </w:rPr>
  </w:style>
  <w:style w:type="paragraph" w:styleId="CommentText">
    <w:name w:val="annotation text"/>
    <w:basedOn w:val="Normal"/>
    <w:link w:val="CommentTextChar"/>
    <w:uiPriority w:val="99"/>
    <w:semiHidden/>
    <w:unhideWhenUsed/>
    <w:rsid w:val="004C28A4"/>
    <w:pPr>
      <w:spacing w:line="240" w:lineRule="auto"/>
    </w:pPr>
    <w:rPr>
      <w:sz w:val="24"/>
      <w:szCs w:val="24"/>
    </w:rPr>
  </w:style>
  <w:style w:type="character" w:customStyle="1" w:styleId="CommentTextChar">
    <w:name w:val="Comment Text Char"/>
    <w:basedOn w:val="DefaultParagraphFont"/>
    <w:link w:val="CommentText"/>
    <w:uiPriority w:val="99"/>
    <w:semiHidden/>
    <w:rsid w:val="004C28A4"/>
    <w:rPr>
      <w:sz w:val="24"/>
      <w:szCs w:val="24"/>
    </w:rPr>
  </w:style>
  <w:style w:type="paragraph" w:styleId="CommentSubject">
    <w:name w:val="annotation subject"/>
    <w:basedOn w:val="CommentText"/>
    <w:next w:val="CommentText"/>
    <w:link w:val="CommentSubjectChar"/>
    <w:uiPriority w:val="99"/>
    <w:semiHidden/>
    <w:unhideWhenUsed/>
    <w:rsid w:val="004C28A4"/>
    <w:rPr>
      <w:b/>
      <w:bCs/>
      <w:sz w:val="20"/>
      <w:szCs w:val="20"/>
    </w:rPr>
  </w:style>
  <w:style w:type="character" w:customStyle="1" w:styleId="CommentSubjectChar">
    <w:name w:val="Comment Subject Char"/>
    <w:basedOn w:val="CommentTextChar"/>
    <w:link w:val="CommentSubject"/>
    <w:uiPriority w:val="99"/>
    <w:semiHidden/>
    <w:rsid w:val="004C28A4"/>
    <w:rPr>
      <w:b/>
      <w:bCs/>
      <w:sz w:val="20"/>
      <w:szCs w:val="20"/>
    </w:rPr>
  </w:style>
  <w:style w:type="character" w:styleId="UnresolvedMention">
    <w:name w:val="Unresolved Mention"/>
    <w:basedOn w:val="DefaultParagraphFont"/>
    <w:uiPriority w:val="99"/>
    <w:semiHidden/>
    <w:unhideWhenUsed/>
    <w:rsid w:val="00193BFA"/>
    <w:rPr>
      <w:color w:val="808080"/>
      <w:shd w:val="clear" w:color="auto" w:fill="E6E6E6"/>
    </w:rPr>
  </w:style>
  <w:style w:type="paragraph" w:styleId="NormalWeb">
    <w:name w:val="Normal (Web)"/>
    <w:basedOn w:val="Normal"/>
    <w:uiPriority w:val="99"/>
    <w:semiHidden/>
    <w:unhideWhenUsed/>
    <w:rsid w:val="00683B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8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83B4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83B45"/>
    <w:rPr>
      <w:rFonts w:ascii="Courier New" w:eastAsia="Times New Roman" w:hAnsi="Courier New" w:cs="Courier New"/>
      <w:sz w:val="20"/>
      <w:szCs w:val="20"/>
    </w:rPr>
  </w:style>
  <w:style w:type="paragraph" w:styleId="Caption">
    <w:name w:val="caption"/>
    <w:basedOn w:val="Normal"/>
    <w:next w:val="Normal"/>
    <w:uiPriority w:val="35"/>
    <w:unhideWhenUsed/>
    <w:qFormat/>
    <w:rsid w:val="00683B45"/>
    <w:pPr>
      <w:spacing w:after="200" w:line="240" w:lineRule="auto"/>
    </w:pPr>
    <w:rPr>
      <w:i/>
      <w:iCs/>
      <w:color w:val="44546A" w:themeColor="text2"/>
      <w:sz w:val="18"/>
      <w:szCs w:val="18"/>
    </w:rPr>
  </w:style>
  <w:style w:type="character" w:customStyle="1" w:styleId="pl-k">
    <w:name w:val="pl-k"/>
    <w:basedOn w:val="DefaultParagraphFont"/>
    <w:rsid w:val="00A66185"/>
  </w:style>
  <w:style w:type="character" w:customStyle="1" w:styleId="pl-en">
    <w:name w:val="pl-en"/>
    <w:basedOn w:val="DefaultParagraphFont"/>
    <w:rsid w:val="00A66185"/>
  </w:style>
  <w:style w:type="character" w:customStyle="1" w:styleId="pl-v">
    <w:name w:val="pl-v"/>
    <w:basedOn w:val="DefaultParagraphFont"/>
    <w:rsid w:val="00A66185"/>
  </w:style>
  <w:style w:type="character" w:customStyle="1" w:styleId="pl-c">
    <w:name w:val="pl-c"/>
    <w:basedOn w:val="DefaultParagraphFont"/>
    <w:rsid w:val="00A66185"/>
  </w:style>
  <w:style w:type="character" w:customStyle="1" w:styleId="pl-smi">
    <w:name w:val="pl-smi"/>
    <w:basedOn w:val="DefaultParagraphFont"/>
    <w:rsid w:val="00A66185"/>
  </w:style>
  <w:style w:type="character" w:customStyle="1" w:styleId="pl-c1">
    <w:name w:val="pl-c1"/>
    <w:basedOn w:val="DefaultParagraphFont"/>
    <w:rsid w:val="00A66185"/>
  </w:style>
  <w:style w:type="character" w:customStyle="1" w:styleId="pl-s">
    <w:name w:val="pl-s"/>
    <w:basedOn w:val="DefaultParagraphFont"/>
    <w:rsid w:val="00A66185"/>
  </w:style>
  <w:style w:type="character" w:customStyle="1" w:styleId="pl-pds">
    <w:name w:val="pl-pds"/>
    <w:basedOn w:val="DefaultParagraphFont"/>
    <w:rsid w:val="00A66185"/>
  </w:style>
  <w:style w:type="character" w:customStyle="1" w:styleId="pl-cce">
    <w:name w:val="pl-cce"/>
    <w:basedOn w:val="DefaultParagraphFont"/>
    <w:rsid w:val="00A66185"/>
  </w:style>
  <w:style w:type="character" w:customStyle="1" w:styleId="k">
    <w:name w:val="k"/>
    <w:basedOn w:val="DefaultParagraphFont"/>
    <w:rsid w:val="00DE529F"/>
  </w:style>
  <w:style w:type="character" w:customStyle="1" w:styleId="nx">
    <w:name w:val="nx"/>
    <w:basedOn w:val="DefaultParagraphFont"/>
    <w:rsid w:val="00DE529F"/>
  </w:style>
  <w:style w:type="character" w:customStyle="1" w:styleId="o">
    <w:name w:val="o"/>
    <w:basedOn w:val="DefaultParagraphFont"/>
    <w:rsid w:val="00DE529F"/>
  </w:style>
  <w:style w:type="character" w:customStyle="1" w:styleId="mf">
    <w:name w:val="mf"/>
    <w:basedOn w:val="DefaultParagraphFont"/>
    <w:rsid w:val="00DE529F"/>
  </w:style>
  <w:style w:type="character" w:customStyle="1" w:styleId="p">
    <w:name w:val="p"/>
    <w:basedOn w:val="DefaultParagraphFont"/>
    <w:rsid w:val="00DE529F"/>
  </w:style>
  <w:style w:type="character" w:customStyle="1" w:styleId="mi">
    <w:name w:val="mi"/>
    <w:basedOn w:val="DefaultParagraphFont"/>
    <w:rsid w:val="00DE529F"/>
  </w:style>
  <w:style w:type="character" w:customStyle="1" w:styleId="kd">
    <w:name w:val="kd"/>
    <w:basedOn w:val="DefaultParagraphFont"/>
    <w:rsid w:val="00DE529F"/>
  </w:style>
  <w:style w:type="character" w:customStyle="1" w:styleId="kt">
    <w:name w:val="kt"/>
    <w:basedOn w:val="DefaultParagraphFont"/>
    <w:rsid w:val="00DE5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8193">
      <w:bodyDiv w:val="1"/>
      <w:marLeft w:val="0"/>
      <w:marRight w:val="0"/>
      <w:marTop w:val="0"/>
      <w:marBottom w:val="0"/>
      <w:divBdr>
        <w:top w:val="none" w:sz="0" w:space="0" w:color="auto"/>
        <w:left w:val="none" w:sz="0" w:space="0" w:color="auto"/>
        <w:bottom w:val="none" w:sz="0" w:space="0" w:color="auto"/>
        <w:right w:val="none" w:sz="0" w:space="0" w:color="auto"/>
      </w:divBdr>
    </w:div>
    <w:div w:id="699552799">
      <w:bodyDiv w:val="1"/>
      <w:marLeft w:val="0"/>
      <w:marRight w:val="0"/>
      <w:marTop w:val="0"/>
      <w:marBottom w:val="0"/>
      <w:divBdr>
        <w:top w:val="none" w:sz="0" w:space="0" w:color="auto"/>
        <w:left w:val="none" w:sz="0" w:space="0" w:color="auto"/>
        <w:bottom w:val="none" w:sz="0" w:space="0" w:color="auto"/>
        <w:right w:val="none" w:sz="0" w:space="0" w:color="auto"/>
      </w:divBdr>
    </w:div>
    <w:div w:id="953557227">
      <w:bodyDiv w:val="1"/>
      <w:marLeft w:val="0"/>
      <w:marRight w:val="0"/>
      <w:marTop w:val="0"/>
      <w:marBottom w:val="0"/>
      <w:divBdr>
        <w:top w:val="none" w:sz="0" w:space="0" w:color="auto"/>
        <w:left w:val="none" w:sz="0" w:space="0" w:color="auto"/>
        <w:bottom w:val="none" w:sz="0" w:space="0" w:color="auto"/>
        <w:right w:val="none" w:sz="0" w:space="0" w:color="auto"/>
      </w:divBdr>
    </w:div>
    <w:div w:id="998845851">
      <w:bodyDiv w:val="1"/>
      <w:marLeft w:val="0"/>
      <w:marRight w:val="0"/>
      <w:marTop w:val="0"/>
      <w:marBottom w:val="0"/>
      <w:divBdr>
        <w:top w:val="none" w:sz="0" w:space="0" w:color="auto"/>
        <w:left w:val="none" w:sz="0" w:space="0" w:color="auto"/>
        <w:bottom w:val="none" w:sz="0" w:space="0" w:color="auto"/>
        <w:right w:val="none" w:sz="0" w:space="0" w:color="auto"/>
      </w:divBdr>
    </w:div>
    <w:div w:id="1117986408">
      <w:bodyDiv w:val="1"/>
      <w:marLeft w:val="0"/>
      <w:marRight w:val="0"/>
      <w:marTop w:val="0"/>
      <w:marBottom w:val="0"/>
      <w:divBdr>
        <w:top w:val="none" w:sz="0" w:space="0" w:color="auto"/>
        <w:left w:val="none" w:sz="0" w:space="0" w:color="auto"/>
        <w:bottom w:val="none" w:sz="0" w:space="0" w:color="auto"/>
        <w:right w:val="none" w:sz="0" w:space="0" w:color="auto"/>
      </w:divBdr>
    </w:div>
    <w:div w:id="1184975869">
      <w:bodyDiv w:val="1"/>
      <w:marLeft w:val="0"/>
      <w:marRight w:val="0"/>
      <w:marTop w:val="0"/>
      <w:marBottom w:val="0"/>
      <w:divBdr>
        <w:top w:val="none" w:sz="0" w:space="0" w:color="auto"/>
        <w:left w:val="none" w:sz="0" w:space="0" w:color="auto"/>
        <w:bottom w:val="none" w:sz="0" w:space="0" w:color="auto"/>
        <w:right w:val="none" w:sz="0" w:space="0" w:color="auto"/>
      </w:divBdr>
    </w:div>
    <w:div w:id="1434478995">
      <w:bodyDiv w:val="1"/>
      <w:marLeft w:val="0"/>
      <w:marRight w:val="0"/>
      <w:marTop w:val="0"/>
      <w:marBottom w:val="0"/>
      <w:divBdr>
        <w:top w:val="none" w:sz="0" w:space="0" w:color="auto"/>
        <w:left w:val="none" w:sz="0" w:space="0" w:color="auto"/>
        <w:bottom w:val="none" w:sz="0" w:space="0" w:color="auto"/>
        <w:right w:val="none" w:sz="0" w:space="0" w:color="auto"/>
      </w:divBdr>
    </w:div>
    <w:div w:id="1561594019">
      <w:bodyDiv w:val="1"/>
      <w:marLeft w:val="0"/>
      <w:marRight w:val="0"/>
      <w:marTop w:val="0"/>
      <w:marBottom w:val="0"/>
      <w:divBdr>
        <w:top w:val="none" w:sz="0" w:space="0" w:color="auto"/>
        <w:left w:val="none" w:sz="0" w:space="0" w:color="auto"/>
        <w:bottom w:val="none" w:sz="0" w:space="0" w:color="auto"/>
        <w:right w:val="none" w:sz="0" w:space="0" w:color="auto"/>
      </w:divBdr>
    </w:div>
    <w:div w:id="166442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mg.csail.mit.edu/papers/osdi99.pdf" TargetMode="External"/><Relationship Id="rId18" Type="http://schemas.openxmlformats.org/officeDocument/2006/relationships/hyperlink" Target="http://gavwood.com/paper.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lamport.azurewebsites.net/pubs/lamport-paxos.pdf" TargetMode="External"/><Relationship Id="rId17" Type="http://schemas.openxmlformats.org/officeDocument/2006/relationships/hyperlink" Target="http://www.links.org/files/decentralised-currencies.pdf" TargetMode="External"/><Relationship Id="rId2" Type="http://schemas.openxmlformats.org/officeDocument/2006/relationships/styles" Target="styles.xml"/><Relationship Id="rId16" Type="http://schemas.openxmlformats.org/officeDocument/2006/relationships/hyperlink" Target="https://bitcoin.org/bitcoin.pdf"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microsoft.com/en-us/research/wp-content/uploads/2016/12/The-Byzantine-Generals-Problem.pdf" TargetMode="External"/><Relationship Id="rId5" Type="http://schemas.openxmlformats.org/officeDocument/2006/relationships/comments" Target="comments.xml"/><Relationship Id="rId15" Type="http://schemas.openxmlformats.org/officeDocument/2006/relationships/hyperlink" Target="https://www.researchgate.net/publication/2482110_Hashcash_-_A_Denial_of_Service_Counter-Measure" TargetMode="External"/><Relationship Id="rId10" Type="http://schemas.openxmlformats.org/officeDocument/2006/relationships/hyperlink" Target="https://semanticblocks.files.wordpress.com/2017/03/linked_blockchain_paper_final.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am.com/article.cfm?articleID=00048144-10D2-1C70-84A9809EC588EF21" TargetMode="External"/><Relationship Id="rId14" Type="http://schemas.openxmlformats.org/officeDocument/2006/relationships/hyperlink" Target="https://www.zurich.ibm.com/~cca/papers/dt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23</Pages>
  <Words>7703</Words>
  <Characters>43913</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Marcelle von Wendland</dc:creator>
  <cp:keywords/>
  <dc:description/>
  <cp:lastModifiedBy>Marcelle von Wendland</cp:lastModifiedBy>
  <cp:revision>11</cp:revision>
  <dcterms:created xsi:type="dcterms:W3CDTF">2017-09-15T09:05:00Z</dcterms:created>
  <dcterms:modified xsi:type="dcterms:W3CDTF">2017-09-19T14:23:00Z</dcterms:modified>
</cp:coreProperties>
</file>